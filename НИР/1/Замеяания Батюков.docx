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3722A" w14:textId="2E88882C" w:rsidR="00260EA6" w:rsidRPr="00125512" w:rsidRDefault="009B6DDA" w:rsidP="00260EA6">
      <w:pPr>
        <w:rPr>
          <w:rFonts w:ascii="Times New Roman" w:hAnsi="Times New Roman" w:cs="Times New Roman"/>
          <w:b/>
          <w:color w:val="A40029"/>
          <w:sz w:val="36"/>
          <w:szCs w:val="36"/>
        </w:rPr>
      </w:pPr>
      <w:bookmarkStart w:id="0" w:name="_GoBack"/>
      <w:bookmarkEnd w:id="0"/>
      <w:ins w:id="1" w:author="Ворожцова Наталья Андреевна" w:date="2017-12-22T13:11:00Z">
        <w:r w:rsidRPr="00710C3C">
          <w:rPr>
            <w:rFonts w:ascii="Times New Roman" w:hAnsi="Times New Roman" w:cs="Times New Roman"/>
            <w:b/>
            <w:color w:val="A40029"/>
            <w:sz w:val="36"/>
            <w:szCs w:val="36"/>
            <w:rPrChange w:id="2" w:author="Ворожцова Наталья Андреевна" w:date="2017-12-25T09:05:00Z">
              <w:rPr>
                <w:rFonts w:ascii="Times New Roman" w:hAnsi="Times New Roman" w:cs="Times New Roman"/>
                <w:b/>
                <w:color w:val="A40029"/>
                <w:sz w:val="36"/>
                <w:szCs w:val="36"/>
                <w:lang w:val="en-US"/>
              </w:rPr>
            </w:rPrChange>
          </w:rPr>
          <w:t>–––</w:t>
        </w:r>
      </w:ins>
      <w:r w:rsidR="00E95A19" w:rsidRPr="00125512">
        <w:rPr>
          <w:rFonts w:ascii="Times New Roman" w:hAnsi="Times New Roman" w:cs="Times New Roman"/>
          <w:iCs/>
          <w:noProof/>
          <w:lang w:eastAsia="ru-RU"/>
        </w:rPr>
        <w:drawing>
          <wp:inline distT="0" distB="0" distL="0" distR="0" wp14:anchorId="02B3733C" wp14:editId="02B3733D">
            <wp:extent cx="2362200" cy="466725"/>
            <wp:effectExtent l="0" t="0" r="0" b="9525"/>
            <wp:docPr id="1" name="Рисунок 1" descr="Реду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57884" name="Picture 1" descr="Редуктор"/>
                    <pic:cNvPicPr>
                      <a:picLocks noChangeAspect="1" noChangeArrowheads="1"/>
                    </pic:cNvPicPr>
                  </pic:nvPicPr>
                  <pic:blipFill>
                    <a:blip r:embed="rId11" cstate="print">
                      <a:extLst>
                        <a:ext uri="{28A0092B-C50C-407E-A947-70E740481C1C}">
                          <a14:useLocalDpi xmlns:a14="http://schemas.microsoft.com/office/drawing/2010/main" val="0"/>
                        </a:ext>
                      </a:extLst>
                    </a:blip>
                    <a:srcRect t="27942"/>
                    <a:stretch>
                      <a:fillRect/>
                    </a:stretch>
                  </pic:blipFill>
                  <pic:spPr bwMode="auto">
                    <a:xfrm>
                      <a:off x="0" y="0"/>
                      <a:ext cx="2362200" cy="466725"/>
                    </a:xfrm>
                    <a:prstGeom prst="rect">
                      <a:avLst/>
                    </a:prstGeom>
                    <a:noFill/>
                    <a:ln>
                      <a:noFill/>
                    </a:ln>
                  </pic:spPr>
                </pic:pic>
              </a:graphicData>
            </a:graphic>
          </wp:inline>
        </w:drawing>
      </w:r>
      <w:r w:rsidR="00E95A19" w:rsidRPr="00125512">
        <w:rPr>
          <w:rFonts w:ascii="Times New Roman" w:hAnsi="Times New Roman" w:cs="Times New Roman"/>
          <w:b/>
          <w:color w:val="A40029"/>
          <w:sz w:val="36"/>
          <w:szCs w:val="36"/>
        </w:rPr>
        <w:tab/>
      </w:r>
    </w:p>
    <w:p w14:paraId="02B3722B" w14:textId="77777777" w:rsidR="00260EA6" w:rsidRPr="00125512" w:rsidRDefault="00E95A19" w:rsidP="00260EA6">
      <w:pPr>
        <w:jc w:val="center"/>
        <w:rPr>
          <w:rFonts w:ascii="Times New Roman" w:hAnsi="Times New Roman" w:cs="Times New Roman"/>
          <w:b/>
          <w:color w:val="A40029"/>
          <w:sz w:val="32"/>
          <w:szCs w:val="32"/>
        </w:rPr>
      </w:pPr>
      <w:r w:rsidRPr="00125512">
        <w:rPr>
          <w:rFonts w:ascii="Times New Roman" w:hAnsi="Times New Roman" w:cs="Times New Roman"/>
          <w:b/>
          <w:color w:val="A40029"/>
          <w:sz w:val="32"/>
          <w:szCs w:val="32"/>
        </w:rPr>
        <w:t xml:space="preserve">Акционерное общество </w:t>
      </w:r>
    </w:p>
    <w:p w14:paraId="02B3722C" w14:textId="77777777" w:rsidR="00260EA6" w:rsidRPr="00125512" w:rsidRDefault="00E95A19" w:rsidP="00260EA6">
      <w:pPr>
        <w:jc w:val="center"/>
        <w:rPr>
          <w:rFonts w:ascii="Times New Roman" w:hAnsi="Times New Roman" w:cs="Times New Roman"/>
          <w:b/>
          <w:color w:val="A40029"/>
          <w:sz w:val="32"/>
          <w:szCs w:val="32"/>
        </w:rPr>
      </w:pPr>
      <w:r w:rsidRPr="00125512">
        <w:rPr>
          <w:rFonts w:ascii="Times New Roman" w:hAnsi="Times New Roman" w:cs="Times New Roman"/>
          <w:b/>
          <w:color w:val="A40029"/>
          <w:sz w:val="32"/>
          <w:szCs w:val="32"/>
        </w:rPr>
        <w:t>«Авиационные редуктора и трансмиссии – Пермские моторы»</w:t>
      </w:r>
    </w:p>
    <w:tbl>
      <w:tblPr>
        <w:tblW w:w="9639" w:type="dxa"/>
        <w:tblInd w:w="108" w:type="dxa"/>
        <w:tblBorders>
          <w:bottom w:val="single" w:sz="12" w:space="0" w:color="A40029"/>
        </w:tblBorders>
        <w:tblLook w:val="04A0" w:firstRow="1" w:lastRow="0" w:firstColumn="1" w:lastColumn="0" w:noHBand="0" w:noVBand="1"/>
      </w:tblPr>
      <w:tblGrid>
        <w:gridCol w:w="9639"/>
      </w:tblGrid>
      <w:tr w:rsidR="005822A9" w14:paraId="02B3722E" w14:textId="77777777" w:rsidTr="00260EA6">
        <w:tc>
          <w:tcPr>
            <w:tcW w:w="9853" w:type="dxa"/>
            <w:shd w:val="clear" w:color="auto" w:fill="auto"/>
          </w:tcPr>
          <w:p w14:paraId="02B3722D" w14:textId="77777777" w:rsidR="00260EA6" w:rsidRPr="00125512" w:rsidRDefault="00260EA6" w:rsidP="00260EA6">
            <w:pPr>
              <w:rPr>
                <w:rFonts w:ascii="Times New Roman" w:hAnsi="Times New Roman" w:cs="Times New Roman"/>
                <w:b/>
                <w:color w:val="A40029"/>
                <w:sz w:val="10"/>
                <w:szCs w:val="10"/>
              </w:rPr>
            </w:pPr>
          </w:p>
        </w:tc>
      </w:tr>
    </w:tbl>
    <w:p w14:paraId="02B3722F" w14:textId="77777777" w:rsidR="00260EA6" w:rsidRPr="009F4CAF" w:rsidRDefault="00260EA6" w:rsidP="00260EA6">
      <w:pPr>
        <w:jc w:val="center"/>
        <w:rPr>
          <w:rFonts w:ascii="Times New Roman" w:hAnsi="Times New Roman" w:cs="Times New Roman"/>
          <w:sz w:val="24"/>
          <w:szCs w:val="24"/>
        </w:rPr>
      </w:pPr>
    </w:p>
    <w:p w14:paraId="02B37230" w14:textId="51A41E55" w:rsidR="00260EA6" w:rsidRPr="009F4CAF" w:rsidDel="002A4EF6" w:rsidRDefault="00E95A19" w:rsidP="00260EA6">
      <w:pPr>
        <w:jc w:val="center"/>
        <w:rPr>
          <w:del w:id="3" w:author="Ворожцова Наталья Андреевна" w:date="2018-01-15T14:03:00Z"/>
          <w:rFonts w:ascii="Times New Roman" w:hAnsi="Times New Roman" w:cs="Times New Roman"/>
          <w:b/>
          <w:sz w:val="28"/>
          <w:szCs w:val="28"/>
        </w:rPr>
      </w:pPr>
      <w:del w:id="4" w:author="Ворожцова Наталья Андреевна" w:date="2018-01-15T14:03:00Z">
        <w:r w:rsidRPr="009F4CAF" w:rsidDel="002A4EF6">
          <w:rPr>
            <w:rFonts w:ascii="Times New Roman" w:hAnsi="Times New Roman" w:cs="Times New Roman"/>
            <w:b/>
            <w:sz w:val="28"/>
            <w:szCs w:val="28"/>
          </w:rPr>
          <w:delText>ОТДЕЛ ГЛАВНОГО ТЕХНОЛОГА</w:delText>
        </w:r>
      </w:del>
    </w:p>
    <w:p w14:paraId="02B37231" w14:textId="628C364B" w:rsidR="00260EA6" w:rsidRPr="009A52F7" w:rsidRDefault="00E95A19" w:rsidP="00260EA6">
      <w:pPr>
        <w:jc w:val="center"/>
        <w:rPr>
          <w:rFonts w:ascii="Times New Roman" w:hAnsi="Times New Roman" w:cs="Times New Roman"/>
          <w:b/>
          <w:sz w:val="28"/>
          <w:szCs w:val="28"/>
        </w:rPr>
      </w:pPr>
      <w:r w:rsidRPr="009A52F7">
        <w:rPr>
          <w:rFonts w:ascii="Times New Roman" w:hAnsi="Times New Roman" w:cs="Times New Roman"/>
          <w:b/>
          <w:sz w:val="28"/>
          <w:szCs w:val="28"/>
        </w:rPr>
        <w:t xml:space="preserve">Анализ применяемых </w:t>
      </w:r>
      <w:del w:id="5" w:author="Ворожцова Наталья Андреевна" w:date="2018-01-15T15:53:00Z">
        <w:r w:rsidRPr="009A52F7" w:rsidDel="004118F4">
          <w:rPr>
            <w:rFonts w:ascii="Times New Roman" w:hAnsi="Times New Roman" w:cs="Times New Roman"/>
            <w:b/>
            <w:sz w:val="28"/>
            <w:szCs w:val="28"/>
          </w:rPr>
          <w:delText xml:space="preserve">решений </w:delText>
        </w:r>
      </w:del>
      <w:ins w:id="6" w:author="Ворожцова Наталья Андреевна" w:date="2018-01-15T14:05:00Z">
        <w:r w:rsidR="002A4EF6">
          <w:rPr>
            <w:rFonts w:ascii="Times New Roman" w:hAnsi="Times New Roman" w:cs="Times New Roman"/>
            <w:b/>
            <w:sz w:val="28"/>
            <w:szCs w:val="28"/>
          </w:rPr>
          <w:t xml:space="preserve">систем </w:t>
        </w:r>
      </w:ins>
      <w:commentRangeStart w:id="7"/>
      <w:r w:rsidRPr="009A52F7">
        <w:rPr>
          <w:rFonts w:ascii="Times New Roman" w:hAnsi="Times New Roman" w:cs="Times New Roman"/>
          <w:b/>
          <w:sz w:val="28"/>
          <w:szCs w:val="28"/>
        </w:rPr>
        <w:t>управлени</w:t>
      </w:r>
      <w:commentRangeEnd w:id="7"/>
      <w:r w:rsidR="00B80ACD">
        <w:rPr>
          <w:rStyle w:val="ad"/>
        </w:rPr>
        <w:commentReference w:id="7"/>
      </w:r>
      <w:r w:rsidRPr="009A52F7">
        <w:rPr>
          <w:rFonts w:ascii="Times New Roman" w:hAnsi="Times New Roman" w:cs="Times New Roman"/>
          <w:b/>
          <w:sz w:val="28"/>
          <w:szCs w:val="28"/>
        </w:rPr>
        <w:t xml:space="preserve">я </w:t>
      </w:r>
      <w:commentRangeStart w:id="8"/>
      <w:r w:rsidRPr="009A52F7">
        <w:rPr>
          <w:rFonts w:ascii="Times New Roman" w:hAnsi="Times New Roman" w:cs="Times New Roman"/>
          <w:b/>
          <w:sz w:val="28"/>
          <w:szCs w:val="28"/>
        </w:rPr>
        <w:t xml:space="preserve">жизненным циклом </w:t>
      </w:r>
      <w:ins w:id="9" w:author="Ворожцова Наталья Андреевна" w:date="2017-12-25T13:26:00Z">
        <w:r w:rsidR="00CA679B">
          <w:rPr>
            <w:rFonts w:ascii="Times New Roman" w:hAnsi="Times New Roman" w:cs="Times New Roman"/>
            <w:b/>
            <w:sz w:val="28"/>
            <w:szCs w:val="28"/>
          </w:rPr>
          <w:t xml:space="preserve">технологической </w:t>
        </w:r>
        <w:r w:rsidR="00CA679B" w:rsidRPr="009A52F7">
          <w:rPr>
            <w:rFonts w:ascii="Times New Roman" w:hAnsi="Times New Roman" w:cs="Times New Roman"/>
            <w:b/>
            <w:sz w:val="28"/>
            <w:szCs w:val="28"/>
          </w:rPr>
          <w:t>оснастки</w:t>
        </w:r>
        <w:r w:rsidR="00CA679B">
          <w:rPr>
            <w:rFonts w:ascii="Times New Roman" w:hAnsi="Times New Roman" w:cs="Times New Roman"/>
            <w:b/>
            <w:sz w:val="28"/>
            <w:szCs w:val="28"/>
          </w:rPr>
          <w:t xml:space="preserve"> </w:t>
        </w:r>
      </w:ins>
      <w:del w:id="10" w:author="Ворожцова Наталья Андреевна" w:date="2017-12-25T13:26:00Z">
        <w:r w:rsidRPr="009A52F7" w:rsidDel="00CA679B">
          <w:rPr>
            <w:rFonts w:ascii="Times New Roman" w:hAnsi="Times New Roman" w:cs="Times New Roman"/>
            <w:b/>
            <w:sz w:val="28"/>
            <w:szCs w:val="28"/>
          </w:rPr>
          <w:delText xml:space="preserve">оснастки </w:delText>
        </w:r>
      </w:del>
      <w:commentRangeEnd w:id="8"/>
      <w:r w:rsidR="00AE13A2">
        <w:rPr>
          <w:rStyle w:val="ad"/>
        </w:rPr>
        <w:commentReference w:id="8"/>
      </w:r>
      <w:r w:rsidRPr="009A52F7">
        <w:rPr>
          <w:rFonts w:ascii="Times New Roman" w:hAnsi="Times New Roman" w:cs="Times New Roman"/>
          <w:b/>
          <w:sz w:val="28"/>
          <w:szCs w:val="28"/>
        </w:rPr>
        <w:t>на ведущих предприятиях машиностроительной отрасли</w:t>
      </w:r>
    </w:p>
    <w:p w14:paraId="02B37232" w14:textId="77777777" w:rsidR="00260EA6" w:rsidRDefault="00260EA6" w:rsidP="00260EA6">
      <w:pPr>
        <w:pStyle w:val="a3"/>
        <w:ind w:left="29"/>
        <w:rPr>
          <w:rFonts w:ascii="Times New Roman" w:hAnsi="Times New Roman" w:cs="Times New Roman"/>
          <w:sz w:val="24"/>
          <w:szCs w:val="24"/>
        </w:rPr>
      </w:pPr>
    </w:p>
    <w:p w14:paraId="4A8A7762" w14:textId="63A13AAC" w:rsidR="00A54019" w:rsidRPr="00A54019" w:rsidRDefault="00A54019">
      <w:pPr>
        <w:jc w:val="both"/>
        <w:rPr>
          <w:ins w:id="11" w:author="Ворожцова Наталья Андреевна" w:date="2018-01-15T15:58:00Z"/>
          <w:rFonts w:ascii="Times New Roman" w:hAnsi="Times New Roman" w:cs="Times New Roman"/>
          <w:sz w:val="28"/>
          <w:szCs w:val="28"/>
          <w:rPrChange w:id="12" w:author="Ворожцова Наталья Андреевна" w:date="2018-01-15T15:58:00Z">
            <w:rPr>
              <w:ins w:id="13" w:author="Ворожцова Наталья Андреевна" w:date="2018-01-15T15:58:00Z"/>
              <w:rFonts w:ascii="Times New Roman" w:hAnsi="Times New Roman" w:cs="Times New Roman"/>
              <w:b/>
              <w:sz w:val="28"/>
              <w:szCs w:val="28"/>
            </w:rPr>
          </w:rPrChange>
        </w:rPr>
        <w:pPrChange w:id="14" w:author="Ворожцова Наталья Андреевна" w:date="2018-01-15T15:58:00Z">
          <w:pPr>
            <w:jc w:val="center"/>
          </w:pPr>
        </w:pPrChange>
      </w:pPr>
      <w:ins w:id="15" w:author="Ворожцова Наталья Андреевна" w:date="2018-01-15T15:58:00Z">
        <w:r w:rsidRPr="00AF2CAA">
          <w:rPr>
            <w:rFonts w:ascii="Times New Roman" w:hAnsi="Times New Roman" w:cs="Times New Roman"/>
            <w:bCs/>
            <w:sz w:val="28"/>
            <w:szCs w:val="28"/>
            <w:rPrChange w:id="16" w:author="Ворожцова Наталья Андреевна" w:date="2018-01-16T18:11:00Z">
              <w:rPr>
                <w:rFonts w:ascii="Times New Roman" w:hAnsi="Times New Roman" w:cs="Times New Roman"/>
                <w:bCs/>
                <w:sz w:val="28"/>
                <w:szCs w:val="28"/>
                <w:u w:val="single"/>
              </w:rPr>
            </w:rPrChange>
          </w:rPr>
          <w:t>«</w:t>
        </w:r>
        <w:r w:rsidRPr="00A54019">
          <w:rPr>
            <w:rFonts w:ascii="Times New Roman" w:hAnsi="Times New Roman" w:cs="Times New Roman"/>
            <w:sz w:val="28"/>
            <w:szCs w:val="28"/>
            <w:rPrChange w:id="17" w:author="Ворожцова Наталья Андреевна" w:date="2018-01-15T15:58:00Z">
              <w:rPr>
                <w:rFonts w:ascii="Times New Roman" w:hAnsi="Times New Roman" w:cs="Times New Roman"/>
                <w:b/>
                <w:sz w:val="28"/>
                <w:szCs w:val="28"/>
              </w:rPr>
            </w:rPrChange>
          </w:rPr>
          <w:t xml:space="preserve">Анализ применяемых систем </w:t>
        </w:r>
        <w:commentRangeStart w:id="18"/>
        <w:r w:rsidRPr="00A54019">
          <w:rPr>
            <w:rFonts w:ascii="Times New Roman" w:hAnsi="Times New Roman" w:cs="Times New Roman"/>
            <w:sz w:val="28"/>
            <w:szCs w:val="28"/>
            <w:rPrChange w:id="19" w:author="Ворожцова Наталья Андреевна" w:date="2018-01-15T15:58:00Z">
              <w:rPr>
                <w:rFonts w:ascii="Times New Roman" w:hAnsi="Times New Roman" w:cs="Times New Roman"/>
                <w:b/>
                <w:sz w:val="28"/>
                <w:szCs w:val="28"/>
              </w:rPr>
            </w:rPrChange>
          </w:rPr>
          <w:t>управлени</w:t>
        </w:r>
        <w:commentRangeEnd w:id="18"/>
        <w:r w:rsidRPr="00A54019">
          <w:rPr>
            <w:rStyle w:val="ad"/>
          </w:rPr>
          <w:commentReference w:id="18"/>
        </w:r>
        <w:r w:rsidRPr="00A54019">
          <w:rPr>
            <w:rFonts w:ascii="Times New Roman" w:hAnsi="Times New Roman" w:cs="Times New Roman"/>
            <w:sz w:val="28"/>
            <w:szCs w:val="28"/>
            <w:rPrChange w:id="20" w:author="Ворожцова Наталья Андреевна" w:date="2018-01-15T15:58:00Z">
              <w:rPr>
                <w:rFonts w:ascii="Times New Roman" w:hAnsi="Times New Roman" w:cs="Times New Roman"/>
                <w:b/>
                <w:sz w:val="28"/>
                <w:szCs w:val="28"/>
              </w:rPr>
            </w:rPrChange>
          </w:rPr>
          <w:t xml:space="preserve">я </w:t>
        </w:r>
        <w:commentRangeStart w:id="21"/>
        <w:r w:rsidRPr="00A54019">
          <w:rPr>
            <w:rFonts w:ascii="Times New Roman" w:hAnsi="Times New Roman" w:cs="Times New Roman"/>
            <w:sz w:val="28"/>
            <w:szCs w:val="28"/>
            <w:rPrChange w:id="22" w:author="Ворожцова Наталья Андреевна" w:date="2018-01-15T15:58:00Z">
              <w:rPr>
                <w:rFonts w:ascii="Times New Roman" w:hAnsi="Times New Roman" w:cs="Times New Roman"/>
                <w:b/>
                <w:sz w:val="28"/>
                <w:szCs w:val="28"/>
              </w:rPr>
            </w:rPrChange>
          </w:rPr>
          <w:t xml:space="preserve">жизненным циклом технологической оснастки </w:t>
        </w:r>
        <w:commentRangeEnd w:id="21"/>
        <w:r w:rsidRPr="00A54019">
          <w:rPr>
            <w:rStyle w:val="ad"/>
          </w:rPr>
          <w:commentReference w:id="21"/>
        </w:r>
      </w:ins>
      <w:ins w:id="23" w:author="Ворожцова Наталья Андреевна" w:date="2018-01-15T15:59:00Z">
        <w:r>
          <w:rPr>
            <w:rFonts w:ascii="Times New Roman" w:hAnsi="Times New Roman" w:cs="Times New Roman"/>
            <w:sz w:val="28"/>
            <w:szCs w:val="28"/>
          </w:rPr>
          <w:t xml:space="preserve">(далее </w:t>
        </w:r>
        <w:r w:rsidRPr="00D35A47">
          <w:rPr>
            <w:rFonts w:ascii="Times New Roman" w:hAnsi="Times New Roman" w:cs="Times New Roman"/>
            <w:sz w:val="28"/>
            <w:szCs w:val="28"/>
          </w:rPr>
          <w:t>ТО</w:t>
        </w:r>
        <w:r>
          <w:rPr>
            <w:rFonts w:ascii="Times New Roman" w:hAnsi="Times New Roman" w:cs="Times New Roman"/>
            <w:sz w:val="28"/>
            <w:szCs w:val="28"/>
          </w:rPr>
          <w:t>)</w:t>
        </w:r>
        <w:r w:rsidRPr="00D35A47">
          <w:rPr>
            <w:rFonts w:ascii="Times New Roman" w:hAnsi="Times New Roman" w:cs="Times New Roman"/>
            <w:sz w:val="28"/>
            <w:szCs w:val="28"/>
          </w:rPr>
          <w:t xml:space="preserve"> </w:t>
        </w:r>
        <w:r w:rsidRPr="00D35A47">
          <w:rPr>
            <w:rStyle w:val="ad"/>
            <w:rFonts w:ascii="Times New Roman" w:hAnsi="Times New Roman" w:cs="Times New Roman"/>
            <w:sz w:val="28"/>
            <w:szCs w:val="28"/>
          </w:rPr>
          <w:commentReference w:id="24"/>
        </w:r>
      </w:ins>
      <w:ins w:id="25" w:author="Ворожцова Наталья Андреевна" w:date="2018-01-15T15:58:00Z">
        <w:r w:rsidRPr="00A54019">
          <w:rPr>
            <w:rFonts w:ascii="Times New Roman" w:hAnsi="Times New Roman" w:cs="Times New Roman"/>
            <w:sz w:val="28"/>
            <w:szCs w:val="28"/>
            <w:rPrChange w:id="26" w:author="Ворожцова Наталья Андреевна" w:date="2018-01-15T15:58:00Z">
              <w:rPr>
                <w:rFonts w:ascii="Times New Roman" w:hAnsi="Times New Roman" w:cs="Times New Roman"/>
                <w:b/>
                <w:sz w:val="28"/>
                <w:szCs w:val="28"/>
              </w:rPr>
            </w:rPrChange>
          </w:rPr>
          <w:t>на ведущих предприятиях машиностроительной отрасли</w:t>
        </w:r>
        <w:r>
          <w:rPr>
            <w:rFonts w:ascii="Times New Roman" w:hAnsi="Times New Roman" w:cs="Times New Roman"/>
            <w:sz w:val="28"/>
            <w:szCs w:val="28"/>
          </w:rPr>
          <w:t>»</w:t>
        </w:r>
      </w:ins>
      <w:ins w:id="27" w:author="Ворожцова Наталья Андреевна" w:date="2018-01-15T15:59:00Z">
        <w:r w:rsidR="00AF2CAA">
          <w:rPr>
            <w:rFonts w:ascii="Times New Roman" w:hAnsi="Times New Roman" w:cs="Times New Roman"/>
            <w:sz w:val="28"/>
            <w:szCs w:val="28"/>
          </w:rPr>
          <w:t xml:space="preserve"> выполнен согласно п</w:t>
        </w:r>
      </w:ins>
      <w:ins w:id="28" w:author="Ворожцова Наталья Андреевна" w:date="2018-01-16T18:09:00Z">
        <w:r w:rsidR="00AF2CAA">
          <w:rPr>
            <w:rFonts w:ascii="Times New Roman" w:hAnsi="Times New Roman" w:cs="Times New Roman"/>
            <w:sz w:val="28"/>
            <w:szCs w:val="28"/>
          </w:rPr>
          <w:t xml:space="preserve">ункту </w:t>
        </w:r>
      </w:ins>
      <w:ins w:id="29" w:author="Ворожцова Наталья Андреевна" w:date="2018-01-15T15:59:00Z">
        <w:r>
          <w:rPr>
            <w:rFonts w:ascii="Times New Roman" w:hAnsi="Times New Roman" w:cs="Times New Roman"/>
            <w:sz w:val="28"/>
            <w:szCs w:val="28"/>
          </w:rPr>
          <w:t xml:space="preserve">1 </w:t>
        </w:r>
      </w:ins>
      <w:ins w:id="30" w:author="Ворожцова Наталья Андреевна" w:date="2018-01-15T16:00:00Z">
        <w:r w:rsidR="00EB55F6">
          <w:rPr>
            <w:rFonts w:ascii="Times New Roman" w:hAnsi="Times New Roman" w:cs="Times New Roman"/>
            <w:sz w:val="28"/>
            <w:szCs w:val="28"/>
          </w:rPr>
          <w:t>«План</w:t>
        </w:r>
      </w:ins>
      <w:ins w:id="31" w:author="Ворожцова Наталья Андреевна" w:date="2018-01-16T18:09:00Z">
        <w:r w:rsidR="00AF2CAA">
          <w:rPr>
            <w:rFonts w:ascii="Times New Roman" w:hAnsi="Times New Roman" w:cs="Times New Roman"/>
            <w:sz w:val="28"/>
            <w:szCs w:val="28"/>
          </w:rPr>
          <w:t>а</w:t>
        </w:r>
      </w:ins>
      <w:ins w:id="32" w:author="Ворожцова Наталья Андреевна" w:date="2018-01-15T16:00:00Z">
        <w:r>
          <w:rPr>
            <w:rFonts w:ascii="Times New Roman" w:hAnsi="Times New Roman" w:cs="Times New Roman"/>
            <w:sz w:val="28"/>
            <w:szCs w:val="28"/>
          </w:rPr>
          <w:t xml:space="preserve"> работ по созданию и реализации проекта </w:t>
        </w:r>
      </w:ins>
      <w:ins w:id="33" w:author="Ворожцова Наталья Андреевна" w:date="2018-01-15T16:01:00Z">
        <w:r>
          <w:rPr>
            <w:rFonts w:ascii="Times New Roman" w:hAnsi="Times New Roman" w:cs="Times New Roman"/>
            <w:sz w:val="28"/>
            <w:szCs w:val="28"/>
          </w:rPr>
          <w:t>«Система управления жизненным циклом оснастки»</w:t>
        </w:r>
      </w:ins>
      <w:ins w:id="34" w:author="Ворожцова Наталья Андреевна" w:date="2018-01-15T16:02:00Z">
        <w:r>
          <w:rPr>
            <w:rFonts w:ascii="Times New Roman" w:hAnsi="Times New Roman" w:cs="Times New Roman"/>
            <w:sz w:val="28"/>
            <w:szCs w:val="28"/>
          </w:rPr>
          <w:t xml:space="preserve"> </w:t>
        </w:r>
        <w:r w:rsidR="002257D6">
          <w:rPr>
            <w:rFonts w:ascii="Times New Roman" w:hAnsi="Times New Roman" w:cs="Times New Roman"/>
            <w:sz w:val="28"/>
            <w:szCs w:val="28"/>
          </w:rPr>
          <w:t>№275-03/02-642 от 23</w:t>
        </w:r>
      </w:ins>
      <w:ins w:id="35" w:author="Ворожцова Наталья Андреевна" w:date="2018-01-15T16:09:00Z">
        <w:r w:rsidR="002257D6">
          <w:rPr>
            <w:rFonts w:ascii="Times New Roman" w:hAnsi="Times New Roman" w:cs="Times New Roman"/>
            <w:sz w:val="28"/>
            <w:szCs w:val="28"/>
          </w:rPr>
          <w:t>.10.</w:t>
        </w:r>
      </w:ins>
      <w:ins w:id="36" w:author="Ворожцова Наталья Андреевна" w:date="2018-01-15T16:02:00Z">
        <w:r>
          <w:rPr>
            <w:rFonts w:ascii="Times New Roman" w:hAnsi="Times New Roman" w:cs="Times New Roman"/>
            <w:sz w:val="28"/>
            <w:szCs w:val="28"/>
          </w:rPr>
          <w:t>2017 г.</w:t>
        </w:r>
      </w:ins>
    </w:p>
    <w:p w14:paraId="55056EC4" w14:textId="19BDC1A3" w:rsidR="004118F4" w:rsidRDefault="004118F4">
      <w:pPr>
        <w:jc w:val="both"/>
        <w:rPr>
          <w:ins w:id="37" w:author="Ворожцова Наталья Андреевна" w:date="2018-01-15T16:12:00Z"/>
          <w:rFonts w:ascii="Times New Roman" w:hAnsi="Times New Roman" w:cs="Times New Roman"/>
          <w:sz w:val="28"/>
          <w:szCs w:val="28"/>
        </w:rPr>
        <w:pPrChange w:id="38" w:author="Ворожцова Наталья Андреевна" w:date="2018-01-15T15:51:00Z">
          <w:pPr>
            <w:jc w:val="center"/>
          </w:pPr>
        </w:pPrChange>
      </w:pPr>
      <w:ins w:id="39" w:author="Ворожцова Наталья Андреевна" w:date="2018-01-15T15:48:00Z">
        <w:r w:rsidRPr="00AF2CAA">
          <w:rPr>
            <w:rFonts w:ascii="Times New Roman" w:hAnsi="Times New Roman" w:cs="Times New Roman"/>
            <w:bCs/>
            <w:sz w:val="28"/>
            <w:szCs w:val="28"/>
            <w:rPrChange w:id="40" w:author="Ворожцова Наталья Андреевна" w:date="2018-01-16T18:10:00Z">
              <w:rPr>
                <w:rFonts w:ascii="Times New Roman" w:hAnsi="Times New Roman" w:cs="Times New Roman"/>
                <w:bCs/>
                <w:sz w:val="28"/>
                <w:szCs w:val="28"/>
                <w:u w:val="single"/>
              </w:rPr>
            </w:rPrChange>
          </w:rPr>
          <w:t>Цель</w:t>
        </w:r>
      </w:ins>
      <w:ins w:id="41" w:author="Ворожцова Наталья Андреевна" w:date="2018-01-15T15:50:00Z">
        <w:r w:rsidRPr="00AF2CAA">
          <w:rPr>
            <w:rFonts w:ascii="Times New Roman" w:hAnsi="Times New Roman" w:cs="Times New Roman"/>
            <w:bCs/>
            <w:sz w:val="28"/>
            <w:szCs w:val="28"/>
            <w:rPrChange w:id="42" w:author="Ворожцова Наталья Андреевна" w:date="2018-01-16T18:10:00Z">
              <w:rPr>
                <w:rFonts w:ascii="Times New Roman" w:hAnsi="Times New Roman" w:cs="Times New Roman"/>
                <w:bCs/>
                <w:sz w:val="28"/>
                <w:szCs w:val="28"/>
                <w:u w:val="single"/>
              </w:rPr>
            </w:rPrChange>
          </w:rPr>
          <w:t xml:space="preserve">ю </w:t>
        </w:r>
      </w:ins>
      <w:ins w:id="43" w:author="Ворожцова Наталья Андреевна" w:date="2018-01-16T18:10:00Z">
        <w:r w:rsidR="00AF2CAA" w:rsidRPr="00AF2CAA">
          <w:rPr>
            <w:rFonts w:ascii="Times New Roman" w:hAnsi="Times New Roman" w:cs="Times New Roman"/>
            <w:bCs/>
            <w:sz w:val="28"/>
            <w:szCs w:val="28"/>
            <w:rPrChange w:id="44" w:author="Ворожцова Наталья Андреевна" w:date="2018-01-16T18:10:00Z">
              <w:rPr>
                <w:rFonts w:ascii="Times New Roman" w:hAnsi="Times New Roman" w:cs="Times New Roman"/>
                <w:bCs/>
                <w:sz w:val="28"/>
                <w:szCs w:val="28"/>
                <w:u w:val="single"/>
              </w:rPr>
            </w:rPrChange>
          </w:rPr>
          <w:t xml:space="preserve">данного </w:t>
        </w:r>
      </w:ins>
      <w:ins w:id="45" w:author="Ворожцова Наталья Андреевна" w:date="2018-01-16T18:11:00Z">
        <w:r w:rsidR="00AF2CAA" w:rsidRPr="00AC7622">
          <w:rPr>
            <w:rFonts w:ascii="Times New Roman" w:hAnsi="Times New Roman" w:cs="Times New Roman"/>
            <w:bCs/>
            <w:sz w:val="28"/>
            <w:szCs w:val="28"/>
          </w:rPr>
          <w:t>документа</w:t>
        </w:r>
        <w:r w:rsidR="00AF2CAA" w:rsidRPr="00AF2CAA">
          <w:rPr>
            <w:rFonts w:ascii="Times New Roman" w:hAnsi="Times New Roman" w:cs="Times New Roman"/>
            <w:bCs/>
            <w:sz w:val="28"/>
            <w:szCs w:val="28"/>
            <w:rPrChange w:id="46" w:author="Ворожцова Наталья Андреевна" w:date="2018-01-16T18:11:00Z">
              <w:rPr>
                <w:rFonts w:ascii="Times New Roman" w:hAnsi="Times New Roman" w:cs="Times New Roman"/>
                <w:bCs/>
                <w:sz w:val="28"/>
                <w:szCs w:val="28"/>
                <w:u w:val="single"/>
              </w:rPr>
            </w:rPrChange>
          </w:rPr>
          <w:t xml:space="preserve"> </w:t>
        </w:r>
        <w:r w:rsidR="00AF2CAA" w:rsidRPr="00AC7622">
          <w:rPr>
            <w:rFonts w:ascii="Times New Roman" w:hAnsi="Times New Roman" w:cs="Times New Roman"/>
            <w:sz w:val="28"/>
            <w:szCs w:val="28"/>
          </w:rPr>
          <w:t>является</w:t>
        </w:r>
      </w:ins>
      <w:ins w:id="47" w:author="Ворожцова Наталья Андреевна" w:date="2018-01-15T15:56:00Z">
        <w:r w:rsidR="00A54019">
          <w:rPr>
            <w:rFonts w:ascii="Times New Roman" w:hAnsi="Times New Roman" w:cs="Times New Roman"/>
            <w:sz w:val="28"/>
            <w:szCs w:val="28"/>
          </w:rPr>
          <w:t xml:space="preserve"> </w:t>
        </w:r>
      </w:ins>
      <w:ins w:id="48" w:author="Ворожцова Наталья Андреевна" w:date="2018-01-16T18:11:00Z">
        <w:r w:rsidR="00AF2CAA">
          <w:rPr>
            <w:rFonts w:ascii="Times New Roman" w:hAnsi="Times New Roman" w:cs="Times New Roman"/>
            <w:sz w:val="28"/>
            <w:szCs w:val="28"/>
          </w:rPr>
          <w:t xml:space="preserve">ознакомление </w:t>
        </w:r>
      </w:ins>
      <w:ins w:id="49" w:author="Ворожцова Наталья Андреевна" w:date="2018-01-16T18:12:00Z">
        <w:r w:rsidR="00AF2CAA">
          <w:rPr>
            <w:rFonts w:ascii="Times New Roman" w:hAnsi="Times New Roman" w:cs="Times New Roman"/>
            <w:sz w:val="28"/>
            <w:szCs w:val="28"/>
          </w:rPr>
          <w:t xml:space="preserve">участников рабочей группы, сформированной согласно приказу 1064 от 13.10.2017 г., </w:t>
        </w:r>
      </w:ins>
      <w:ins w:id="50" w:author="Ворожцова Наталья Андреевна" w:date="2018-01-16T18:11:00Z">
        <w:r w:rsidR="00AF2CAA">
          <w:rPr>
            <w:rFonts w:ascii="Times New Roman" w:hAnsi="Times New Roman" w:cs="Times New Roman"/>
            <w:sz w:val="28"/>
            <w:szCs w:val="28"/>
          </w:rPr>
          <w:t xml:space="preserve">с </w:t>
        </w:r>
      </w:ins>
      <w:ins w:id="51" w:author="Ворожцова Наталья Андреевна" w:date="2018-01-15T16:06:00Z">
        <w:r w:rsidR="00AF2CAA">
          <w:rPr>
            <w:rFonts w:ascii="Times New Roman" w:hAnsi="Times New Roman" w:cs="Times New Roman"/>
            <w:sz w:val="28"/>
            <w:szCs w:val="28"/>
          </w:rPr>
          <w:t>накопленной информаци</w:t>
        </w:r>
      </w:ins>
      <w:ins w:id="52" w:author="Ворожцова Наталья Андреевна" w:date="2018-01-16T18:11:00Z">
        <w:r w:rsidR="00AF2CAA">
          <w:rPr>
            <w:rFonts w:ascii="Times New Roman" w:hAnsi="Times New Roman" w:cs="Times New Roman"/>
            <w:sz w:val="28"/>
            <w:szCs w:val="28"/>
          </w:rPr>
          <w:t>ей</w:t>
        </w:r>
      </w:ins>
      <w:ins w:id="53" w:author="Ворожцова Наталья Андреевна" w:date="2018-01-15T16:09:00Z">
        <w:r w:rsidR="00430F12">
          <w:rPr>
            <w:rFonts w:ascii="Times New Roman" w:hAnsi="Times New Roman" w:cs="Times New Roman"/>
            <w:sz w:val="28"/>
            <w:szCs w:val="28"/>
          </w:rPr>
          <w:t xml:space="preserve"> и согласовани</w:t>
        </w:r>
      </w:ins>
      <w:ins w:id="54" w:author="Ворожцова Наталья Андреевна" w:date="2018-01-15T16:10:00Z">
        <w:r w:rsidR="00430F12">
          <w:rPr>
            <w:rFonts w:ascii="Times New Roman" w:hAnsi="Times New Roman" w:cs="Times New Roman"/>
            <w:sz w:val="28"/>
            <w:szCs w:val="28"/>
          </w:rPr>
          <w:t>е</w:t>
        </w:r>
      </w:ins>
      <w:ins w:id="55" w:author="Ворожцова Наталья Андреевна" w:date="2018-01-15T16:09:00Z">
        <w:r w:rsidR="00430F12">
          <w:rPr>
            <w:rFonts w:ascii="Times New Roman" w:hAnsi="Times New Roman" w:cs="Times New Roman"/>
            <w:sz w:val="28"/>
            <w:szCs w:val="28"/>
          </w:rPr>
          <w:t xml:space="preserve"> круга </w:t>
        </w:r>
      </w:ins>
      <w:ins w:id="56" w:author="Ворожцова Наталья Андреевна" w:date="2018-01-15T16:10:00Z">
        <w:r w:rsidR="00430F12">
          <w:rPr>
            <w:rFonts w:ascii="Times New Roman" w:hAnsi="Times New Roman" w:cs="Times New Roman"/>
            <w:sz w:val="28"/>
            <w:szCs w:val="28"/>
          </w:rPr>
          <w:t>подходящих решений</w:t>
        </w:r>
      </w:ins>
      <w:ins w:id="57" w:author="Ворожцова Наталья Андреевна" w:date="2018-01-15T16:11:00Z">
        <w:r w:rsidR="00430F12">
          <w:rPr>
            <w:rFonts w:ascii="Times New Roman" w:hAnsi="Times New Roman" w:cs="Times New Roman"/>
            <w:sz w:val="28"/>
            <w:szCs w:val="28"/>
          </w:rPr>
          <w:t xml:space="preserve">. </w:t>
        </w:r>
      </w:ins>
    </w:p>
    <w:p w14:paraId="36E90B26" w14:textId="265F5358" w:rsidR="00430F12" w:rsidRDefault="00AF2CAA">
      <w:pPr>
        <w:jc w:val="both"/>
        <w:rPr>
          <w:ins w:id="58" w:author="Ворожцова Наталья Андреевна" w:date="2018-01-15T16:13:00Z"/>
          <w:rFonts w:ascii="Times New Roman" w:hAnsi="Times New Roman" w:cs="Times New Roman"/>
          <w:sz w:val="28"/>
          <w:szCs w:val="28"/>
        </w:rPr>
        <w:pPrChange w:id="59" w:author="Ворожцова Наталья Андреевна" w:date="2018-01-15T15:51:00Z">
          <w:pPr>
            <w:jc w:val="center"/>
          </w:pPr>
        </w:pPrChange>
      </w:pPr>
      <w:ins w:id="60" w:author="Ворожцова Наталья Андреевна" w:date="2018-01-16T18:13:00Z">
        <w:r w:rsidRPr="00AF2CAA">
          <w:rPr>
            <w:rFonts w:ascii="Times New Roman" w:hAnsi="Times New Roman" w:cs="Times New Roman"/>
            <w:bCs/>
            <w:sz w:val="28"/>
            <w:szCs w:val="28"/>
            <w:rPrChange w:id="61" w:author="Ворожцова Наталья Андреевна" w:date="2018-01-16T18:13:00Z">
              <w:rPr>
                <w:rFonts w:ascii="Times New Roman" w:hAnsi="Times New Roman" w:cs="Times New Roman"/>
                <w:bCs/>
                <w:sz w:val="28"/>
                <w:szCs w:val="28"/>
                <w:u w:val="single"/>
              </w:rPr>
            </w:rPrChange>
          </w:rPr>
          <w:t>Данный документ</w:t>
        </w:r>
      </w:ins>
      <w:ins w:id="62" w:author="Ворожцова Наталья Андреевна" w:date="2018-01-15T16:42:00Z">
        <w:r w:rsidR="001B7C33" w:rsidRPr="00AC7622">
          <w:rPr>
            <w:rFonts w:ascii="Times New Roman" w:hAnsi="Times New Roman" w:cs="Times New Roman"/>
            <w:sz w:val="28"/>
            <w:szCs w:val="28"/>
          </w:rPr>
          <w:t xml:space="preserve"> </w:t>
        </w:r>
      </w:ins>
      <w:ins w:id="63" w:author="Ворожцова Наталья Андреевна" w:date="2018-01-16T17:46:00Z">
        <w:r w:rsidR="002F2C80" w:rsidRPr="00AC7622">
          <w:rPr>
            <w:rFonts w:ascii="Times New Roman" w:hAnsi="Times New Roman" w:cs="Times New Roman"/>
            <w:sz w:val="28"/>
            <w:szCs w:val="28"/>
          </w:rPr>
          <w:t>условно</w:t>
        </w:r>
        <w:r w:rsidR="002F2C80">
          <w:rPr>
            <w:rFonts w:ascii="Times New Roman" w:hAnsi="Times New Roman" w:cs="Times New Roman"/>
            <w:sz w:val="28"/>
            <w:szCs w:val="28"/>
          </w:rPr>
          <w:t xml:space="preserve"> </w:t>
        </w:r>
      </w:ins>
      <w:ins w:id="64" w:author="Ворожцова Наталья Андреевна" w:date="2018-01-15T16:41:00Z">
        <w:r w:rsidR="001B7C33">
          <w:rPr>
            <w:rFonts w:ascii="Times New Roman" w:hAnsi="Times New Roman" w:cs="Times New Roman"/>
            <w:sz w:val="28"/>
            <w:szCs w:val="28"/>
          </w:rPr>
          <w:t>состоит</w:t>
        </w:r>
      </w:ins>
      <w:ins w:id="65" w:author="Ворожцова Наталья Андреевна" w:date="2018-01-15T16:12:00Z">
        <w:r w:rsidR="00430F12">
          <w:rPr>
            <w:rFonts w:ascii="Times New Roman" w:hAnsi="Times New Roman" w:cs="Times New Roman"/>
            <w:sz w:val="28"/>
            <w:szCs w:val="28"/>
          </w:rPr>
          <w:t xml:space="preserve"> из</w:t>
        </w:r>
      </w:ins>
      <w:ins w:id="66" w:author="Ворожцова Наталья Андреевна" w:date="2018-01-15T16:13:00Z">
        <w:r w:rsidR="00430F12">
          <w:rPr>
            <w:rFonts w:ascii="Times New Roman" w:hAnsi="Times New Roman" w:cs="Times New Roman"/>
            <w:sz w:val="28"/>
            <w:szCs w:val="28"/>
          </w:rPr>
          <w:t xml:space="preserve"> </w:t>
        </w:r>
      </w:ins>
      <w:ins w:id="67" w:author="Ворожцова Наталья Андреевна" w:date="2018-01-16T18:13:00Z">
        <w:r>
          <w:rPr>
            <w:rFonts w:ascii="Times New Roman" w:hAnsi="Times New Roman" w:cs="Times New Roman"/>
            <w:sz w:val="28"/>
            <w:szCs w:val="28"/>
          </w:rPr>
          <w:t>7</w:t>
        </w:r>
      </w:ins>
      <w:ins w:id="68" w:author="Ворожцова Наталья Андреевна" w:date="2018-01-15T16:13:00Z">
        <w:r w:rsidR="00430F12">
          <w:rPr>
            <w:rFonts w:ascii="Times New Roman" w:hAnsi="Times New Roman" w:cs="Times New Roman"/>
            <w:sz w:val="28"/>
            <w:szCs w:val="28"/>
          </w:rPr>
          <w:t xml:space="preserve"> частей</w:t>
        </w:r>
      </w:ins>
      <w:ins w:id="69" w:author="Ворожцова Наталья Андреевна" w:date="2018-01-15T16:12:00Z">
        <w:r w:rsidR="00430F12">
          <w:rPr>
            <w:rFonts w:ascii="Times New Roman" w:hAnsi="Times New Roman" w:cs="Times New Roman"/>
            <w:sz w:val="28"/>
            <w:szCs w:val="28"/>
          </w:rPr>
          <w:t xml:space="preserve">: </w:t>
        </w:r>
      </w:ins>
    </w:p>
    <w:p w14:paraId="6907D1A8" w14:textId="06A06361" w:rsidR="002F2C80" w:rsidRDefault="002F2C80">
      <w:pPr>
        <w:pStyle w:val="a3"/>
        <w:numPr>
          <w:ilvl w:val="0"/>
          <w:numId w:val="17"/>
        </w:numPr>
        <w:jc w:val="both"/>
        <w:rPr>
          <w:ins w:id="70" w:author="Ворожцова Наталья Андреевна" w:date="2018-01-16T17:45:00Z"/>
          <w:rFonts w:ascii="Times New Roman" w:hAnsi="Times New Roman" w:cs="Times New Roman"/>
          <w:sz w:val="28"/>
          <w:szCs w:val="28"/>
        </w:rPr>
        <w:pPrChange w:id="71" w:author="Ворожцова Наталья Андреевна" w:date="2018-01-15T16:13:00Z">
          <w:pPr>
            <w:jc w:val="center"/>
          </w:pPr>
        </w:pPrChange>
      </w:pPr>
      <w:ins w:id="72" w:author="Ворожцова Наталья Андреевна" w:date="2018-01-16T17:46:00Z">
        <w:r>
          <w:rPr>
            <w:rFonts w:ascii="Times New Roman" w:hAnsi="Times New Roman" w:cs="Times New Roman"/>
            <w:sz w:val="28"/>
            <w:szCs w:val="28"/>
          </w:rPr>
          <w:t>термины</w:t>
        </w:r>
      </w:ins>
      <w:ins w:id="73" w:author="Ворожцова Наталья Андреевна" w:date="2018-01-16T17:45:00Z">
        <w:r>
          <w:rPr>
            <w:rFonts w:ascii="Times New Roman" w:hAnsi="Times New Roman" w:cs="Times New Roman"/>
            <w:sz w:val="28"/>
            <w:szCs w:val="28"/>
          </w:rPr>
          <w:t xml:space="preserve"> и определения;</w:t>
        </w:r>
      </w:ins>
    </w:p>
    <w:p w14:paraId="12049F0E" w14:textId="11D13207" w:rsidR="00430F12" w:rsidRPr="00430F12" w:rsidRDefault="00430F12">
      <w:pPr>
        <w:pStyle w:val="a3"/>
        <w:numPr>
          <w:ilvl w:val="0"/>
          <w:numId w:val="17"/>
        </w:numPr>
        <w:jc w:val="both"/>
        <w:rPr>
          <w:ins w:id="74" w:author="Ворожцова Наталья Андреевна" w:date="2018-01-15T16:13:00Z"/>
          <w:rFonts w:ascii="Times New Roman" w:hAnsi="Times New Roman" w:cs="Times New Roman"/>
          <w:sz w:val="28"/>
          <w:szCs w:val="28"/>
          <w:rPrChange w:id="75" w:author="Ворожцова Наталья Андреевна" w:date="2018-01-15T16:13:00Z">
            <w:rPr>
              <w:ins w:id="76" w:author="Ворожцова Наталья Андреевна" w:date="2018-01-15T16:13:00Z"/>
              <w:rFonts w:ascii="Times New Roman" w:hAnsi="Times New Roman" w:cs="Times New Roman"/>
              <w:b/>
              <w:sz w:val="28"/>
              <w:szCs w:val="28"/>
            </w:rPr>
          </w:rPrChange>
        </w:rPr>
        <w:pPrChange w:id="77" w:author="Ворожцова Наталья Андреевна" w:date="2018-01-15T16:13:00Z">
          <w:pPr>
            <w:jc w:val="center"/>
          </w:pPr>
        </w:pPrChange>
      </w:pPr>
      <w:ins w:id="78" w:author="Ворожцова Наталья Андреевна" w:date="2018-01-15T16:15:00Z">
        <w:r>
          <w:rPr>
            <w:rFonts w:ascii="Times New Roman" w:hAnsi="Times New Roman" w:cs="Times New Roman"/>
            <w:sz w:val="28"/>
            <w:szCs w:val="28"/>
          </w:rPr>
          <w:t>описание</w:t>
        </w:r>
      </w:ins>
      <w:ins w:id="79" w:author="Ворожцова Наталья Андреевна" w:date="2018-01-15T16:14:00Z">
        <w:r>
          <w:rPr>
            <w:rFonts w:ascii="Times New Roman" w:hAnsi="Times New Roman" w:cs="Times New Roman"/>
            <w:sz w:val="28"/>
            <w:szCs w:val="28"/>
          </w:rPr>
          <w:t xml:space="preserve"> п</w:t>
        </w:r>
      </w:ins>
      <w:ins w:id="80" w:author="Ворожцова Наталья Андреевна" w:date="2018-01-15T16:13:00Z">
        <w:r w:rsidRPr="00430F12">
          <w:rPr>
            <w:rFonts w:ascii="Times New Roman" w:hAnsi="Times New Roman" w:cs="Times New Roman"/>
            <w:sz w:val="28"/>
            <w:szCs w:val="28"/>
            <w:rPrChange w:id="81" w:author="Ворожцова Наталья Андреевна" w:date="2018-01-15T16:13:00Z">
              <w:rPr>
                <w:rFonts w:ascii="Times New Roman" w:hAnsi="Times New Roman" w:cs="Times New Roman"/>
                <w:b/>
                <w:sz w:val="28"/>
                <w:szCs w:val="28"/>
              </w:rPr>
            </w:rPrChange>
          </w:rPr>
          <w:t>роблемы;</w:t>
        </w:r>
      </w:ins>
    </w:p>
    <w:p w14:paraId="0E1B228F" w14:textId="042E1A05" w:rsidR="00430F12" w:rsidRPr="00430F12" w:rsidRDefault="00430F12">
      <w:pPr>
        <w:pStyle w:val="a3"/>
        <w:numPr>
          <w:ilvl w:val="0"/>
          <w:numId w:val="17"/>
        </w:numPr>
        <w:jc w:val="both"/>
        <w:rPr>
          <w:ins w:id="82" w:author="Ворожцова Наталья Андреевна" w:date="2018-01-15T16:13:00Z"/>
          <w:rFonts w:ascii="Times New Roman" w:hAnsi="Times New Roman" w:cs="Times New Roman"/>
          <w:sz w:val="28"/>
          <w:szCs w:val="28"/>
          <w:rPrChange w:id="83" w:author="Ворожцова Наталья Андреевна" w:date="2018-01-15T16:14:00Z">
            <w:rPr>
              <w:ins w:id="84" w:author="Ворожцова Наталья Андреевна" w:date="2018-01-15T16:13:00Z"/>
              <w:rFonts w:ascii="Times New Roman" w:hAnsi="Times New Roman" w:cs="Times New Roman"/>
              <w:b/>
              <w:sz w:val="28"/>
              <w:szCs w:val="28"/>
            </w:rPr>
          </w:rPrChange>
        </w:rPr>
        <w:pPrChange w:id="85" w:author="Ворожцова Наталья Андреевна" w:date="2018-01-15T16:13:00Z">
          <w:pPr>
            <w:jc w:val="center"/>
          </w:pPr>
        </w:pPrChange>
      </w:pPr>
      <w:ins w:id="86" w:author="Ворожцова Наталья Андреевна" w:date="2018-01-15T16:14:00Z">
        <w:r>
          <w:rPr>
            <w:rFonts w:ascii="Times New Roman" w:hAnsi="Times New Roman" w:cs="Times New Roman"/>
            <w:sz w:val="28"/>
            <w:szCs w:val="28"/>
          </w:rPr>
          <w:t>ф</w:t>
        </w:r>
      </w:ins>
      <w:ins w:id="87" w:author="Ворожцова Наталья Андреевна" w:date="2018-01-15T16:13:00Z">
        <w:r w:rsidRPr="00430F12">
          <w:rPr>
            <w:rFonts w:ascii="Times New Roman" w:hAnsi="Times New Roman" w:cs="Times New Roman"/>
            <w:sz w:val="28"/>
            <w:szCs w:val="28"/>
            <w:rPrChange w:id="88" w:author="Ворожцова Наталья Андреевна" w:date="2018-01-15T16:14:00Z">
              <w:rPr>
                <w:rFonts w:ascii="Times New Roman" w:hAnsi="Times New Roman" w:cs="Times New Roman"/>
                <w:b/>
                <w:sz w:val="28"/>
                <w:szCs w:val="28"/>
              </w:rPr>
            </w:rPrChange>
          </w:rPr>
          <w:t>ормирование требований на основе указанных проблем;</w:t>
        </w:r>
      </w:ins>
    </w:p>
    <w:p w14:paraId="204234E1" w14:textId="77777777" w:rsidR="006833AB" w:rsidRPr="006833AB" w:rsidRDefault="006833AB">
      <w:pPr>
        <w:pStyle w:val="a3"/>
        <w:numPr>
          <w:ilvl w:val="0"/>
          <w:numId w:val="17"/>
        </w:numPr>
        <w:jc w:val="both"/>
        <w:rPr>
          <w:ins w:id="89" w:author="Ворожцова Наталья Андреевна" w:date="2018-01-15T16:17:00Z"/>
          <w:rFonts w:ascii="Times New Roman" w:hAnsi="Times New Roman" w:cs="Times New Roman"/>
          <w:b/>
          <w:sz w:val="28"/>
          <w:szCs w:val="28"/>
          <w:rPrChange w:id="90" w:author="Ворожцова Наталья Андреевна" w:date="2018-01-15T16:17:00Z">
            <w:rPr>
              <w:ins w:id="91" w:author="Ворожцова Наталья Андреевна" w:date="2018-01-15T16:17:00Z"/>
              <w:rFonts w:ascii="Times New Roman" w:hAnsi="Times New Roman" w:cs="Times New Roman"/>
              <w:sz w:val="28"/>
              <w:szCs w:val="28"/>
            </w:rPr>
          </w:rPrChange>
        </w:rPr>
        <w:pPrChange w:id="92" w:author="Ворожцова Наталья Андреевна" w:date="2018-01-15T16:13:00Z">
          <w:pPr>
            <w:jc w:val="center"/>
          </w:pPr>
        </w:pPrChange>
      </w:pPr>
      <w:ins w:id="93" w:author="Ворожцова Наталья Андреевна" w:date="2018-01-15T16:17:00Z">
        <w:r>
          <w:rPr>
            <w:rFonts w:ascii="Times New Roman" w:hAnsi="Times New Roman" w:cs="Times New Roman"/>
            <w:sz w:val="28"/>
            <w:szCs w:val="28"/>
          </w:rPr>
          <w:t>формирование предложений по устранению проблем;</w:t>
        </w:r>
      </w:ins>
    </w:p>
    <w:p w14:paraId="612CABE4" w14:textId="09798514" w:rsidR="006833AB" w:rsidRPr="006833AB" w:rsidRDefault="006833AB">
      <w:pPr>
        <w:pStyle w:val="a3"/>
        <w:numPr>
          <w:ilvl w:val="0"/>
          <w:numId w:val="17"/>
        </w:numPr>
        <w:jc w:val="both"/>
        <w:rPr>
          <w:ins w:id="94" w:author="Ворожцова Наталья Андреевна" w:date="2018-01-15T16:17:00Z"/>
          <w:rFonts w:ascii="Times New Roman" w:hAnsi="Times New Roman" w:cs="Times New Roman"/>
          <w:b/>
          <w:sz w:val="28"/>
          <w:szCs w:val="28"/>
          <w:rPrChange w:id="95" w:author="Ворожцова Наталья Андреевна" w:date="2018-01-15T16:18:00Z">
            <w:rPr>
              <w:ins w:id="96" w:author="Ворожцова Наталья Андреевна" w:date="2018-01-15T16:17:00Z"/>
              <w:rFonts w:ascii="Times New Roman" w:hAnsi="Times New Roman" w:cs="Times New Roman"/>
              <w:sz w:val="28"/>
              <w:szCs w:val="28"/>
            </w:rPr>
          </w:rPrChange>
        </w:rPr>
        <w:pPrChange w:id="97" w:author="Ворожцова Наталья Андреевна" w:date="2018-01-15T16:13:00Z">
          <w:pPr>
            <w:jc w:val="center"/>
          </w:pPr>
        </w:pPrChange>
      </w:pPr>
      <w:ins w:id="98" w:author="Ворожцова Наталья Андреевна" w:date="2018-01-15T16:20:00Z">
        <w:r>
          <w:rPr>
            <w:rFonts w:ascii="Times New Roman" w:hAnsi="Times New Roman" w:cs="Times New Roman"/>
            <w:sz w:val="28"/>
            <w:szCs w:val="28"/>
          </w:rPr>
          <w:t>анализ покупных систем</w:t>
        </w:r>
      </w:ins>
      <w:ins w:id="99" w:author="Ворожцова Наталья Андреевна" w:date="2018-01-15T16:22:00Z">
        <w:r>
          <w:rPr>
            <w:rFonts w:ascii="Times New Roman" w:hAnsi="Times New Roman" w:cs="Times New Roman"/>
            <w:sz w:val="28"/>
            <w:szCs w:val="28"/>
          </w:rPr>
          <w:t>, проведенный по каждому из пунктов требований</w:t>
        </w:r>
      </w:ins>
      <w:ins w:id="100" w:author="Ворожцова Наталья Андреевна" w:date="2018-01-15T16:21:00Z">
        <w:r>
          <w:rPr>
            <w:rFonts w:ascii="Times New Roman" w:hAnsi="Times New Roman" w:cs="Times New Roman"/>
            <w:sz w:val="28"/>
            <w:szCs w:val="28"/>
          </w:rPr>
          <w:t>;</w:t>
        </w:r>
      </w:ins>
    </w:p>
    <w:p w14:paraId="533D7F7A" w14:textId="79AEF3C7" w:rsidR="00430F12" w:rsidRPr="006833AB" w:rsidRDefault="006833AB">
      <w:pPr>
        <w:pStyle w:val="a3"/>
        <w:numPr>
          <w:ilvl w:val="0"/>
          <w:numId w:val="17"/>
        </w:numPr>
        <w:jc w:val="both"/>
        <w:rPr>
          <w:ins w:id="101" w:author="Ворожцова Наталья Андреевна" w:date="2018-01-15T16:23:00Z"/>
          <w:rFonts w:ascii="Times New Roman" w:hAnsi="Times New Roman" w:cs="Times New Roman"/>
          <w:b/>
          <w:sz w:val="28"/>
          <w:szCs w:val="28"/>
          <w:rPrChange w:id="102" w:author="Ворожцова Наталья Андреевна" w:date="2018-01-15T16:23:00Z">
            <w:rPr>
              <w:ins w:id="103" w:author="Ворожцова Наталья Андреевна" w:date="2018-01-15T16:23:00Z"/>
              <w:rFonts w:ascii="Times New Roman" w:hAnsi="Times New Roman" w:cs="Times New Roman"/>
              <w:sz w:val="28"/>
              <w:szCs w:val="28"/>
            </w:rPr>
          </w:rPrChange>
        </w:rPr>
        <w:pPrChange w:id="104" w:author="Ворожцова Наталья Андреевна" w:date="2018-01-15T16:13:00Z">
          <w:pPr>
            <w:jc w:val="center"/>
          </w:pPr>
        </w:pPrChange>
      </w:pPr>
      <w:ins w:id="105" w:author="Ворожцова Наталья Андреевна" w:date="2018-01-15T16:17:00Z">
        <w:r>
          <w:rPr>
            <w:rFonts w:ascii="Times New Roman" w:hAnsi="Times New Roman" w:cs="Times New Roman"/>
            <w:sz w:val="28"/>
            <w:szCs w:val="28"/>
          </w:rPr>
          <w:t xml:space="preserve"> </w:t>
        </w:r>
      </w:ins>
      <w:ins w:id="106" w:author="Ворожцова Наталья Андреевна" w:date="2018-01-15T16:22:00Z">
        <w:r>
          <w:rPr>
            <w:rFonts w:ascii="Times New Roman" w:hAnsi="Times New Roman" w:cs="Times New Roman"/>
            <w:sz w:val="28"/>
            <w:szCs w:val="28"/>
          </w:rPr>
          <w:t xml:space="preserve">обзор систем, применяемых на </w:t>
        </w:r>
      </w:ins>
      <w:ins w:id="107" w:author="Ворожцова Наталья Андреевна" w:date="2018-01-15T16:23:00Z">
        <w:r>
          <w:rPr>
            <w:rFonts w:ascii="Times New Roman" w:hAnsi="Times New Roman" w:cs="Times New Roman"/>
            <w:sz w:val="28"/>
            <w:szCs w:val="28"/>
          </w:rPr>
          <w:t>предприятиях</w:t>
        </w:r>
      </w:ins>
      <w:ins w:id="108" w:author="Ворожцова Наталья Андреевна" w:date="2018-01-15T16:22:00Z">
        <w:r>
          <w:rPr>
            <w:rFonts w:ascii="Times New Roman" w:hAnsi="Times New Roman" w:cs="Times New Roman"/>
            <w:sz w:val="28"/>
            <w:szCs w:val="28"/>
          </w:rPr>
          <w:t xml:space="preserve"> </w:t>
        </w:r>
      </w:ins>
      <w:ins w:id="109" w:author="Ворожцова Наталья Андреевна" w:date="2018-01-15T16:23:00Z">
        <w:r>
          <w:rPr>
            <w:rFonts w:ascii="Times New Roman" w:hAnsi="Times New Roman" w:cs="Times New Roman"/>
            <w:sz w:val="28"/>
            <w:szCs w:val="28"/>
          </w:rPr>
          <w:t>машиностроения;</w:t>
        </w:r>
      </w:ins>
    </w:p>
    <w:p w14:paraId="00D95D27" w14:textId="67584AD4" w:rsidR="00FA0C48" w:rsidRPr="00AA3137" w:rsidRDefault="006833AB">
      <w:pPr>
        <w:pStyle w:val="a3"/>
        <w:numPr>
          <w:ilvl w:val="0"/>
          <w:numId w:val="17"/>
        </w:numPr>
        <w:spacing w:before="240"/>
        <w:jc w:val="both"/>
        <w:rPr>
          <w:ins w:id="110" w:author="Ворожцова Наталья Андреевна" w:date="2018-01-15T16:25:00Z"/>
          <w:rFonts w:ascii="Times New Roman" w:hAnsi="Times New Roman" w:cs="Times New Roman"/>
          <w:sz w:val="28"/>
          <w:szCs w:val="28"/>
          <w:rPrChange w:id="111" w:author="Ворожцова Наталья Андреевна" w:date="2018-01-16T19:58:00Z">
            <w:rPr>
              <w:ins w:id="112" w:author="Ворожцова Наталья Андреевна" w:date="2018-01-15T16:25:00Z"/>
            </w:rPr>
          </w:rPrChange>
        </w:rPr>
        <w:pPrChange w:id="113" w:author="Ворожцова Наталья Андреевна" w:date="2018-01-16T19:58:00Z">
          <w:pPr>
            <w:jc w:val="center"/>
          </w:pPr>
        </w:pPrChange>
      </w:pPr>
      <w:ins w:id="114" w:author="Ворожцова Наталья Андреевна" w:date="2018-01-15T16:24:00Z">
        <w:r>
          <w:rPr>
            <w:rFonts w:ascii="Times New Roman" w:hAnsi="Times New Roman" w:cs="Times New Roman"/>
            <w:sz w:val="28"/>
            <w:szCs w:val="28"/>
          </w:rPr>
          <w:t>заключение</w:t>
        </w:r>
        <w:r w:rsidRPr="006833AB">
          <w:rPr>
            <w:rFonts w:ascii="Times New Roman" w:hAnsi="Times New Roman" w:cs="Times New Roman"/>
            <w:sz w:val="28"/>
            <w:szCs w:val="28"/>
            <w:rPrChange w:id="115" w:author="Ворожцова Наталья Андреевна" w:date="2018-01-15T16:24:00Z">
              <w:rPr>
                <w:rFonts w:ascii="Times New Roman" w:hAnsi="Times New Roman" w:cs="Times New Roman"/>
                <w:b/>
                <w:sz w:val="28"/>
                <w:szCs w:val="28"/>
              </w:rPr>
            </w:rPrChange>
          </w:rPr>
          <w:t>.</w:t>
        </w:r>
      </w:ins>
    </w:p>
    <w:p w14:paraId="7F83DB8F" w14:textId="75EE48DF" w:rsidR="00902335" w:rsidRPr="003C6799" w:rsidRDefault="00902335">
      <w:pPr>
        <w:pStyle w:val="a3"/>
        <w:spacing w:before="240"/>
        <w:ind w:left="0"/>
        <w:jc w:val="both"/>
        <w:rPr>
          <w:ins w:id="116" w:author="Ворожцова Наталья Андреевна" w:date="2018-01-15T16:26:00Z"/>
          <w:rFonts w:ascii="Times New Roman" w:hAnsi="Times New Roman" w:cs="Times New Roman"/>
          <w:sz w:val="28"/>
          <w:szCs w:val="28"/>
        </w:rPr>
        <w:pPrChange w:id="117" w:author="Ворожцова Наталья Андреевна" w:date="2018-01-16T18:14:00Z">
          <w:pPr>
            <w:pStyle w:val="a3"/>
            <w:ind w:left="0"/>
            <w:jc w:val="both"/>
          </w:pPr>
        </w:pPrChange>
      </w:pPr>
      <w:ins w:id="118" w:author="Ворожцова Наталья Андреевна" w:date="2018-01-15T16:26:00Z">
        <w:r>
          <w:rPr>
            <w:rFonts w:ascii="Times New Roman" w:hAnsi="Times New Roman" w:cs="Times New Roman"/>
            <w:sz w:val="28"/>
            <w:szCs w:val="28"/>
          </w:rPr>
          <w:t>Использованы т</w:t>
        </w:r>
        <w:r w:rsidRPr="003C6799">
          <w:rPr>
            <w:rFonts w:ascii="Times New Roman" w:hAnsi="Times New Roman" w:cs="Times New Roman"/>
            <w:sz w:val="28"/>
            <w:szCs w:val="28"/>
          </w:rPr>
          <w:t>ермины соглас</w:t>
        </w:r>
        <w:r w:rsidRPr="0054317B">
          <w:rPr>
            <w:rFonts w:ascii="Times New Roman" w:hAnsi="Times New Roman" w:cs="Times New Roman"/>
            <w:sz w:val="28"/>
            <w:szCs w:val="28"/>
          </w:rPr>
          <w:t xml:space="preserve">но ГОСТ 3.1109-82 </w:t>
        </w:r>
        <w:r>
          <w:rPr>
            <w:rFonts w:ascii="Times New Roman" w:hAnsi="Times New Roman" w:cs="Times New Roman"/>
            <w:sz w:val="28"/>
            <w:szCs w:val="28"/>
          </w:rPr>
          <w:t>«</w:t>
        </w:r>
        <w:r w:rsidRPr="0054317B">
          <w:rPr>
            <w:rFonts w:ascii="Times New Roman" w:hAnsi="Times New Roman" w:cs="Times New Roman"/>
            <w:sz w:val="28"/>
            <w:szCs w:val="28"/>
          </w:rPr>
          <w:t>Единая система технологической документации (ЕСТД). Термины и определения</w:t>
        </w:r>
        <w:r>
          <w:rPr>
            <w:rFonts w:ascii="Times New Roman" w:hAnsi="Times New Roman" w:cs="Times New Roman"/>
            <w:sz w:val="28"/>
            <w:szCs w:val="28"/>
          </w:rPr>
          <w:t>»</w:t>
        </w:r>
      </w:ins>
      <w:ins w:id="119" w:author="Ворожцова Наталья Андреевна" w:date="2018-01-15T16:28:00Z">
        <w:r w:rsidR="002B2A53">
          <w:rPr>
            <w:rFonts w:ascii="Times New Roman" w:hAnsi="Times New Roman" w:cs="Times New Roman"/>
            <w:sz w:val="28"/>
            <w:szCs w:val="28"/>
          </w:rPr>
          <w:t>:</w:t>
        </w:r>
      </w:ins>
    </w:p>
    <w:p w14:paraId="008AE7BA" w14:textId="7DDEA7BE" w:rsidR="00902335" w:rsidRPr="0054317B" w:rsidRDefault="00902335" w:rsidP="00902335">
      <w:pPr>
        <w:pStyle w:val="a3"/>
        <w:ind w:left="0"/>
        <w:jc w:val="both"/>
        <w:rPr>
          <w:ins w:id="120" w:author="Ворожцова Наталья Андреевна" w:date="2018-01-15T16:26:00Z"/>
          <w:rFonts w:ascii="Times New Roman" w:hAnsi="Times New Roman" w:cs="Times New Roman"/>
          <w:sz w:val="28"/>
          <w:szCs w:val="28"/>
        </w:rPr>
      </w:pPr>
      <w:ins w:id="121" w:author="Ворожцова Наталья Андреевна" w:date="2018-01-15T16:26:00Z">
        <w:r w:rsidRPr="00D35A47">
          <w:rPr>
            <w:rFonts w:ascii="Times New Roman" w:hAnsi="Times New Roman" w:cs="Times New Roman"/>
            <w:bCs/>
            <w:i/>
            <w:sz w:val="28"/>
            <w:szCs w:val="28"/>
          </w:rPr>
          <w:lastRenderedPageBreak/>
          <w:t>Технологическая оснастка</w:t>
        </w:r>
        <w:r w:rsidRPr="0054317B">
          <w:rPr>
            <w:rFonts w:ascii="Times New Roman" w:hAnsi="Times New Roman" w:cs="Times New Roman"/>
            <w:b/>
            <w:bCs/>
            <w:sz w:val="28"/>
            <w:szCs w:val="28"/>
          </w:rPr>
          <w:t xml:space="preserve"> - </w:t>
        </w:r>
      </w:ins>
      <w:ins w:id="122" w:author="Ворожцова Наталья Андреевна" w:date="2018-01-16T08:11:00Z">
        <w:r w:rsidR="0097712E">
          <w:rPr>
            <w:rFonts w:ascii="Times New Roman" w:hAnsi="Times New Roman" w:cs="Times New Roman"/>
            <w:sz w:val="28"/>
            <w:szCs w:val="28"/>
          </w:rPr>
          <w:t>с</w:t>
        </w:r>
      </w:ins>
      <w:ins w:id="123" w:author="Ворожцова Наталья Андреевна" w:date="2018-01-15T16:26:00Z">
        <w:r w:rsidRPr="0054317B">
          <w:rPr>
            <w:rFonts w:ascii="Times New Roman" w:hAnsi="Times New Roman" w:cs="Times New Roman"/>
            <w:sz w:val="28"/>
            <w:szCs w:val="28"/>
          </w:rPr>
          <w:t>редства технологического оснащения, дополняющие технологическое оборудование для выполнения определенной части технологического процесса.</w:t>
        </w:r>
        <w:r w:rsidRPr="0054317B">
          <w:rPr>
            <w:rFonts w:ascii="Times New Roman" w:hAnsi="Times New Roman" w:cs="Times New Roman"/>
            <w:sz w:val="28"/>
            <w:szCs w:val="28"/>
          </w:rPr>
          <w:br/>
          <w:t>Примечание. Примерами технологической оснастки являются режущий инструмент, штампы, приспособления, калибры, пресс-формы, модели, литейные формы, стержневые ящики и т.д.</w:t>
        </w:r>
      </w:ins>
    </w:p>
    <w:p w14:paraId="6BE877E6" w14:textId="6F3E568E" w:rsidR="00902335" w:rsidRPr="0054317B" w:rsidRDefault="00902335" w:rsidP="00902335">
      <w:pPr>
        <w:pStyle w:val="a3"/>
        <w:ind w:left="0"/>
        <w:jc w:val="both"/>
        <w:rPr>
          <w:ins w:id="124" w:author="Ворожцова Наталья Андреевна" w:date="2018-01-15T16:26:00Z"/>
          <w:rFonts w:ascii="Times New Roman" w:hAnsi="Times New Roman" w:cs="Times New Roman"/>
          <w:sz w:val="28"/>
          <w:szCs w:val="28"/>
        </w:rPr>
      </w:pPr>
      <w:ins w:id="125" w:author="Ворожцова Наталья Андреевна" w:date="2018-01-15T16:26:00Z">
        <w:r w:rsidRPr="00D35A47">
          <w:rPr>
            <w:rFonts w:ascii="Times New Roman" w:hAnsi="Times New Roman" w:cs="Times New Roman"/>
            <w:bCs/>
            <w:i/>
            <w:sz w:val="28"/>
            <w:szCs w:val="28"/>
          </w:rPr>
          <w:t>Приспособление</w:t>
        </w:r>
        <w:r w:rsidRPr="0054317B">
          <w:rPr>
            <w:rFonts w:ascii="Times New Roman" w:hAnsi="Times New Roman" w:cs="Times New Roman"/>
            <w:b/>
            <w:bCs/>
            <w:sz w:val="28"/>
            <w:szCs w:val="28"/>
          </w:rPr>
          <w:t xml:space="preserve"> - </w:t>
        </w:r>
      </w:ins>
      <w:ins w:id="126" w:author="Ворожцова Наталья Андреевна" w:date="2018-01-16T08:12:00Z">
        <w:r w:rsidR="0097712E">
          <w:rPr>
            <w:rFonts w:ascii="Times New Roman" w:hAnsi="Times New Roman" w:cs="Times New Roman"/>
            <w:sz w:val="28"/>
            <w:szCs w:val="28"/>
          </w:rPr>
          <w:t>т</w:t>
        </w:r>
      </w:ins>
      <w:ins w:id="127" w:author="Ворожцова Наталья Андреевна" w:date="2018-01-15T16:26:00Z">
        <w:r w:rsidRPr="0054317B">
          <w:rPr>
            <w:rFonts w:ascii="Times New Roman" w:hAnsi="Times New Roman" w:cs="Times New Roman"/>
            <w:sz w:val="28"/>
            <w:szCs w:val="28"/>
          </w:rPr>
          <w:t>ехнологическая оснастка, предназначенная для установки или направления предмета труда или инструмента при выполнении технологической операции.</w:t>
        </w:r>
      </w:ins>
    </w:p>
    <w:p w14:paraId="09C7725D" w14:textId="77777777" w:rsidR="00F6158D" w:rsidRDefault="00902335" w:rsidP="00AC7622">
      <w:pPr>
        <w:pStyle w:val="a3"/>
        <w:ind w:left="0"/>
        <w:jc w:val="both"/>
        <w:rPr>
          <w:ins w:id="128" w:author="Ворожцова Наталья Андреевна" w:date="2018-01-16T17:21:00Z"/>
          <w:rFonts w:ascii="Times New Roman" w:hAnsi="Times New Roman" w:cs="Times New Roman"/>
          <w:sz w:val="28"/>
          <w:szCs w:val="28"/>
        </w:rPr>
      </w:pPr>
      <w:ins w:id="129" w:author="Ворожцова Наталья Андреевна" w:date="2018-01-15T16:26:00Z">
        <w:r w:rsidRPr="00D35A47">
          <w:rPr>
            <w:rFonts w:ascii="Times New Roman" w:hAnsi="Times New Roman" w:cs="Times New Roman"/>
            <w:i/>
            <w:sz w:val="28"/>
            <w:szCs w:val="28"/>
          </w:rPr>
          <w:t>Инструмент</w:t>
        </w:r>
        <w:r w:rsidR="0097712E">
          <w:rPr>
            <w:rFonts w:ascii="Times New Roman" w:hAnsi="Times New Roman" w:cs="Times New Roman"/>
            <w:sz w:val="28"/>
            <w:szCs w:val="28"/>
          </w:rPr>
          <w:t xml:space="preserve"> - </w:t>
        </w:r>
      </w:ins>
      <w:ins w:id="130" w:author="Ворожцова Наталья Андреевна" w:date="2018-01-16T08:12:00Z">
        <w:r w:rsidR="0097712E">
          <w:rPr>
            <w:rFonts w:ascii="Times New Roman" w:hAnsi="Times New Roman" w:cs="Times New Roman"/>
            <w:sz w:val="28"/>
            <w:szCs w:val="28"/>
          </w:rPr>
          <w:t>т</w:t>
        </w:r>
      </w:ins>
      <w:ins w:id="131" w:author="Ворожцова Наталья Андреевна" w:date="2018-01-15T16:26:00Z">
        <w:r w:rsidRPr="0054317B">
          <w:rPr>
            <w:rFonts w:ascii="Times New Roman" w:hAnsi="Times New Roman" w:cs="Times New Roman"/>
            <w:sz w:val="28"/>
            <w:szCs w:val="28"/>
          </w:rPr>
          <w:t>ехнологическая оснастка, предназначенная для воздействия на предмет труда с целью изменения его состояния.</w:t>
        </w:r>
        <w:r w:rsidRPr="0054317B">
          <w:rPr>
            <w:rFonts w:ascii="Times New Roman" w:hAnsi="Times New Roman" w:cs="Times New Roman"/>
            <w:sz w:val="28"/>
            <w:szCs w:val="28"/>
          </w:rPr>
          <w:br/>
          <w:t>Примечание. Состояние предмета труда определяется при помощи меры и (или) измерительного прибора</w:t>
        </w:r>
        <w:r>
          <w:rPr>
            <w:rFonts w:ascii="Times New Roman" w:hAnsi="Times New Roman" w:cs="Times New Roman"/>
            <w:sz w:val="28"/>
            <w:szCs w:val="28"/>
          </w:rPr>
          <w:t>.</w:t>
        </w:r>
      </w:ins>
    </w:p>
    <w:p w14:paraId="06946E32" w14:textId="782D7DC9" w:rsidR="00F6158D" w:rsidRPr="00F6158D" w:rsidRDefault="00AF2CAA">
      <w:pPr>
        <w:pStyle w:val="a3"/>
        <w:ind w:left="0"/>
        <w:jc w:val="both"/>
        <w:rPr>
          <w:ins w:id="132" w:author="Ворожцова Наталья Андреевна" w:date="2018-01-16T17:22:00Z"/>
          <w:rFonts w:ascii="Times New Roman" w:hAnsi="Times New Roman" w:cs="Times New Roman"/>
          <w:sz w:val="28"/>
          <w:szCs w:val="28"/>
        </w:rPr>
      </w:pPr>
      <w:ins w:id="133" w:author="Ворожцова Наталья Андреевна" w:date="2018-01-16T18:16:00Z">
        <w:r>
          <w:rPr>
            <w:rFonts w:ascii="Times New Roman" w:hAnsi="Times New Roman" w:cs="Times New Roman"/>
            <w:sz w:val="28"/>
            <w:szCs w:val="28"/>
          </w:rPr>
          <w:t>Использованы термины с</w:t>
        </w:r>
      </w:ins>
      <w:ins w:id="134" w:author="Ворожцова Наталья Андреевна" w:date="2018-01-16T17:18:00Z">
        <w:r w:rsidR="00F6158D" w:rsidRPr="00AC7622">
          <w:rPr>
            <w:rFonts w:ascii="Times New Roman" w:hAnsi="Times New Roman" w:cs="Times New Roman"/>
            <w:sz w:val="28"/>
            <w:szCs w:val="28"/>
          </w:rPr>
          <w:t xml:space="preserve">огласно </w:t>
        </w:r>
      </w:ins>
      <w:ins w:id="135" w:author="Ворожцова Наталья Андреевна" w:date="2018-01-16T17:19:00Z">
        <w:r w:rsidR="00F6158D" w:rsidRPr="00F6158D">
          <w:rPr>
            <w:rFonts w:ascii="Times New Roman" w:hAnsi="Times New Roman" w:cs="Times New Roman"/>
            <w:sz w:val="28"/>
            <w:szCs w:val="28"/>
            <w:rPrChange w:id="136" w:author="Ворожцова Наталья Андреевна" w:date="2018-01-16T17:22:00Z">
              <w:rPr/>
            </w:rPrChange>
          </w:rPr>
          <w:t>Р 50-605-80-93</w:t>
        </w:r>
      </w:ins>
      <w:ins w:id="137" w:author="Ворожцова Наталья Андреевна" w:date="2018-01-16T17:21:00Z">
        <w:r w:rsidR="00F6158D" w:rsidRPr="00F6158D">
          <w:rPr>
            <w:rFonts w:ascii="Times New Roman" w:hAnsi="Times New Roman" w:cs="Times New Roman"/>
            <w:sz w:val="28"/>
            <w:szCs w:val="28"/>
            <w:rPrChange w:id="138" w:author="Ворожцова Наталья Андреевна" w:date="2018-01-16T17:22:00Z">
              <w:rPr/>
            </w:rPrChange>
          </w:rPr>
          <w:t xml:space="preserve"> </w:t>
        </w:r>
        <w:r w:rsidR="00F6158D" w:rsidRPr="00F6158D">
          <w:rPr>
            <w:rFonts w:ascii="Times New Roman" w:hAnsi="Times New Roman" w:cs="Times New Roman"/>
            <w:sz w:val="28"/>
            <w:szCs w:val="28"/>
            <w:rPrChange w:id="139" w:author="Ворожцова Наталья Андреевна" w:date="2018-01-16T17:22:00Z">
              <w:rPr/>
            </w:rPrChange>
          </w:rPr>
          <w:fldChar w:fldCharType="begin"/>
        </w:r>
        <w:r w:rsidR="00F6158D" w:rsidRPr="00F6158D">
          <w:rPr>
            <w:rFonts w:ascii="Times New Roman" w:hAnsi="Times New Roman" w:cs="Times New Roman"/>
            <w:sz w:val="28"/>
            <w:szCs w:val="28"/>
            <w:rPrChange w:id="140" w:author="Ворожцова Наталья Андреевна" w:date="2018-01-16T17:22:00Z">
              <w:rPr/>
            </w:rPrChange>
          </w:rPr>
          <w:instrText xml:space="preserve"> HYPERLINK "http://tdocs.su/r-50-605-80-93-sistema-razrabotki-i-postanovki-produkcii-na-proizvodstvo-terminy-i-opredeleniya" </w:instrText>
        </w:r>
        <w:r w:rsidR="00F6158D" w:rsidRPr="00F6158D">
          <w:rPr>
            <w:rFonts w:ascii="Times New Roman" w:hAnsi="Times New Roman" w:cs="Times New Roman"/>
            <w:sz w:val="28"/>
            <w:szCs w:val="28"/>
            <w:rPrChange w:id="141" w:author="Ворожцова Наталья Андреевна" w:date="2018-01-16T17:22:00Z">
              <w:rPr/>
            </w:rPrChange>
          </w:rPr>
          <w:fldChar w:fldCharType="separate"/>
        </w:r>
      </w:ins>
      <w:ins w:id="142" w:author="Ворожцова Наталья Андреевна" w:date="2018-01-16T17:22:00Z">
        <w:r w:rsidR="00F6158D" w:rsidRPr="00F6158D">
          <w:rPr>
            <w:rStyle w:val="a7"/>
            <w:rFonts w:ascii="Times New Roman" w:hAnsi="Times New Roman" w:cs="Times New Roman"/>
            <w:color w:val="auto"/>
            <w:sz w:val="28"/>
            <w:szCs w:val="28"/>
            <w:u w:val="none"/>
            <w:rPrChange w:id="143" w:author="Ворожцова Наталья Андреевна" w:date="2018-01-16T17:22:00Z">
              <w:rPr>
                <w:rStyle w:val="a7"/>
                <w:rFonts w:ascii="Times New Roman" w:hAnsi="Times New Roman" w:cs="Times New Roman"/>
                <w:sz w:val="28"/>
                <w:szCs w:val="28"/>
                <w:u w:val="none"/>
              </w:rPr>
            </w:rPrChange>
          </w:rPr>
          <w:t>«</w:t>
        </w:r>
      </w:ins>
      <w:ins w:id="144" w:author="Ворожцова Наталья Андреевна" w:date="2018-01-16T17:21:00Z">
        <w:r w:rsidR="00F6158D" w:rsidRPr="00F6158D">
          <w:rPr>
            <w:rStyle w:val="a7"/>
            <w:rFonts w:ascii="Times New Roman" w:hAnsi="Times New Roman" w:cs="Times New Roman"/>
            <w:color w:val="auto"/>
            <w:sz w:val="28"/>
            <w:szCs w:val="28"/>
            <w:u w:val="none"/>
            <w:rPrChange w:id="145" w:author="Ворожцова Наталья Андреевна" w:date="2018-01-16T17:22:00Z">
              <w:rPr>
                <w:rStyle w:val="a7"/>
              </w:rPr>
            </w:rPrChange>
          </w:rPr>
          <w:t>Система разработки и постановки продукции на производство. Термины и определения</w:t>
        </w:r>
        <w:r w:rsidR="00F6158D" w:rsidRPr="00F6158D">
          <w:rPr>
            <w:rFonts w:ascii="Times New Roman" w:hAnsi="Times New Roman" w:cs="Times New Roman"/>
            <w:sz w:val="28"/>
            <w:szCs w:val="28"/>
            <w:rPrChange w:id="146" w:author="Ворожцова Наталья Андреевна" w:date="2018-01-16T17:22:00Z">
              <w:rPr/>
            </w:rPrChange>
          </w:rPr>
          <w:fldChar w:fldCharType="end"/>
        </w:r>
      </w:ins>
      <w:ins w:id="147" w:author="Ворожцова Наталья Андреевна" w:date="2018-01-16T17:22:00Z">
        <w:r w:rsidR="00F6158D" w:rsidRPr="00AC7622">
          <w:rPr>
            <w:rFonts w:ascii="Times New Roman" w:hAnsi="Times New Roman" w:cs="Times New Roman"/>
            <w:sz w:val="28"/>
            <w:szCs w:val="28"/>
          </w:rPr>
          <w:t>»</w:t>
        </w:r>
        <w:r w:rsidR="00F6158D" w:rsidRPr="00F6158D">
          <w:rPr>
            <w:rFonts w:ascii="Times New Roman" w:hAnsi="Times New Roman" w:cs="Times New Roman"/>
            <w:sz w:val="28"/>
            <w:szCs w:val="28"/>
          </w:rPr>
          <w:t>:</w:t>
        </w:r>
      </w:ins>
    </w:p>
    <w:p w14:paraId="05998267" w14:textId="0EC9FF81" w:rsidR="00F6158D" w:rsidRDefault="00F6158D">
      <w:pPr>
        <w:pStyle w:val="a3"/>
        <w:ind w:left="0"/>
        <w:jc w:val="both"/>
        <w:rPr>
          <w:ins w:id="148" w:author="Ворожцова Наталья Андреевна" w:date="2018-01-16T17:31:00Z"/>
          <w:rFonts w:ascii="Times New Roman" w:hAnsi="Times New Roman" w:cs="Times New Roman"/>
          <w:sz w:val="28"/>
          <w:szCs w:val="28"/>
        </w:rPr>
      </w:pPr>
      <w:ins w:id="149" w:author="Ворожцова Наталья Андреевна" w:date="2018-01-16T17:22:00Z">
        <w:r w:rsidRPr="00BC31A9">
          <w:rPr>
            <w:rFonts w:ascii="Times New Roman" w:hAnsi="Times New Roman" w:cs="Times New Roman"/>
            <w:i/>
            <w:sz w:val="28"/>
            <w:szCs w:val="28"/>
            <w:rPrChange w:id="150" w:author="Ворожцова Наталья Андреевна" w:date="2018-01-16T17:31:00Z">
              <w:rPr>
                <w:rFonts w:ascii="Times New Roman" w:hAnsi="Times New Roman" w:cs="Times New Roman"/>
                <w:sz w:val="28"/>
                <w:szCs w:val="28"/>
              </w:rPr>
            </w:rPrChange>
          </w:rPr>
          <w:t>Жизненный цикл продукции</w:t>
        </w:r>
      </w:ins>
      <w:ins w:id="151" w:author="Ворожцова Наталья Андреевна" w:date="2018-01-16T17:26:00Z">
        <w:r w:rsidRPr="00AC7622">
          <w:rPr>
            <w:rFonts w:ascii="Times New Roman" w:hAnsi="Times New Roman" w:cs="Times New Roman"/>
            <w:sz w:val="28"/>
            <w:szCs w:val="28"/>
          </w:rPr>
          <w:t xml:space="preserve"> </w:t>
        </w:r>
      </w:ins>
      <w:ins w:id="152" w:author="Ворожцова Наталья Андреевна" w:date="2018-01-16T17:22:00Z">
        <w:r w:rsidRPr="00F6158D">
          <w:rPr>
            <w:rFonts w:ascii="Times New Roman" w:hAnsi="Times New Roman" w:cs="Times New Roman"/>
            <w:sz w:val="28"/>
            <w:szCs w:val="28"/>
          </w:rPr>
          <w:t xml:space="preserve">- </w:t>
        </w:r>
      </w:ins>
      <w:ins w:id="153" w:author="Ворожцова Наталья Андреевна" w:date="2018-01-16T17:31:00Z">
        <w:r w:rsidR="00BC31A9">
          <w:rPr>
            <w:rFonts w:ascii="Times New Roman" w:hAnsi="Times New Roman" w:cs="Times New Roman"/>
            <w:sz w:val="28"/>
            <w:szCs w:val="28"/>
          </w:rPr>
          <w:t>с</w:t>
        </w:r>
      </w:ins>
      <w:ins w:id="154" w:author="Ворожцова Наталья Андреевна" w:date="2018-01-16T17:25:00Z">
        <w:r w:rsidRPr="00F6158D">
          <w:rPr>
            <w:rFonts w:ascii="Times New Roman" w:hAnsi="Times New Roman" w:cs="Times New Roman"/>
            <w:sz w:val="28"/>
            <w:szCs w:val="28"/>
            <w:rPrChange w:id="155" w:author="Ворожцова Наталья Андреевна" w:date="2018-01-16T17:26:00Z">
              <w:rPr/>
            </w:rPrChange>
          </w:rPr>
          <w:t xml:space="preserve">овокупность взаимосвязанных </w:t>
        </w:r>
        <w:r w:rsidRPr="00F6158D">
          <w:rPr>
            <w:rFonts w:ascii="Times New Roman" w:hAnsi="Times New Roman" w:cs="Times New Roman"/>
            <w:sz w:val="28"/>
            <w:szCs w:val="28"/>
            <w:rPrChange w:id="156" w:author="Ворожцова Наталья Андреевна" w:date="2018-01-16T17:26:00Z">
              <w:rPr/>
            </w:rPrChange>
          </w:rPr>
          <w:fldChar w:fldCharType="begin"/>
        </w:r>
        <w:r w:rsidRPr="00F6158D">
          <w:rPr>
            <w:rFonts w:ascii="Times New Roman" w:hAnsi="Times New Roman" w:cs="Times New Roman"/>
            <w:sz w:val="28"/>
            <w:szCs w:val="28"/>
            <w:rPrChange w:id="157" w:author="Ворожцова Наталья Андреевна" w:date="2018-01-16T17:26:00Z">
              <w:rPr/>
            </w:rPrChange>
          </w:rPr>
          <w:instrText xml:space="preserve"> HYPERLINK "javascript:void(21042)" \o "Процесс по ГОСТ Р 52292-2004" \t "_self" </w:instrText>
        </w:r>
        <w:r w:rsidRPr="00F6158D">
          <w:rPr>
            <w:rFonts w:ascii="Times New Roman" w:hAnsi="Times New Roman" w:cs="Times New Roman"/>
            <w:sz w:val="28"/>
            <w:szCs w:val="28"/>
            <w:rPrChange w:id="158"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59" w:author="Ворожцова Наталья Андреевна" w:date="2018-01-16T17:26:00Z">
              <w:rPr>
                <w:rStyle w:val="a7"/>
              </w:rPr>
            </w:rPrChange>
          </w:rPr>
          <w:t>процессов</w:t>
        </w:r>
        <w:r w:rsidRPr="00F6158D">
          <w:rPr>
            <w:rFonts w:ascii="Times New Roman" w:hAnsi="Times New Roman" w:cs="Times New Roman"/>
            <w:sz w:val="28"/>
            <w:szCs w:val="28"/>
            <w:rPrChange w:id="160" w:author="Ворожцова Наталья Андреевна" w:date="2018-01-16T17:26:00Z">
              <w:rPr/>
            </w:rPrChange>
          </w:rPr>
          <w:fldChar w:fldCharType="end"/>
        </w:r>
        <w:r w:rsidRPr="00F6158D">
          <w:rPr>
            <w:rFonts w:ascii="Times New Roman" w:hAnsi="Times New Roman" w:cs="Times New Roman"/>
            <w:sz w:val="28"/>
            <w:szCs w:val="28"/>
            <w:rPrChange w:id="161" w:author="Ворожцова Наталья Андреевна" w:date="2018-01-16T17:26:00Z">
              <w:rPr/>
            </w:rPrChange>
          </w:rPr>
          <w:t xml:space="preserve"> последовательного изменения состояния </w:t>
        </w:r>
        <w:r w:rsidRPr="00F6158D">
          <w:rPr>
            <w:rFonts w:ascii="Times New Roman" w:hAnsi="Times New Roman" w:cs="Times New Roman"/>
            <w:sz w:val="28"/>
            <w:szCs w:val="28"/>
            <w:rPrChange w:id="162" w:author="Ворожцова Наталья Андреевна" w:date="2018-01-16T17:26:00Z">
              <w:rPr/>
            </w:rPrChange>
          </w:rPr>
          <w:fldChar w:fldCharType="begin"/>
        </w:r>
        <w:r w:rsidRPr="00F6158D">
          <w:rPr>
            <w:rFonts w:ascii="Times New Roman" w:hAnsi="Times New Roman" w:cs="Times New Roman"/>
            <w:sz w:val="28"/>
            <w:szCs w:val="28"/>
            <w:rPrChange w:id="163" w:author="Ворожцова Наталья Андреевна" w:date="2018-01-16T17:26:00Z">
              <w:rPr/>
            </w:rPrChange>
          </w:rPr>
          <w:instrText xml:space="preserve"> HYPERLINK "javascript:void(9578)" \o "Промышленная продукция по Р 50-605-80-93" \t "_self" </w:instrText>
        </w:r>
        <w:r w:rsidRPr="00F6158D">
          <w:rPr>
            <w:rFonts w:ascii="Times New Roman" w:hAnsi="Times New Roman" w:cs="Times New Roman"/>
            <w:sz w:val="28"/>
            <w:szCs w:val="28"/>
            <w:rPrChange w:id="164"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65" w:author="Ворожцова Наталья Андреевна" w:date="2018-01-16T17:26:00Z">
              <w:rPr>
                <w:rStyle w:val="a7"/>
              </w:rPr>
            </w:rPrChange>
          </w:rPr>
          <w:t>продукции</w:t>
        </w:r>
        <w:r w:rsidRPr="00F6158D">
          <w:rPr>
            <w:rFonts w:ascii="Times New Roman" w:hAnsi="Times New Roman" w:cs="Times New Roman"/>
            <w:sz w:val="28"/>
            <w:szCs w:val="28"/>
            <w:rPrChange w:id="166" w:author="Ворожцова Наталья Андреевна" w:date="2018-01-16T17:26:00Z">
              <w:rPr/>
            </w:rPrChange>
          </w:rPr>
          <w:fldChar w:fldCharType="end"/>
        </w:r>
        <w:r w:rsidRPr="00F6158D">
          <w:rPr>
            <w:rFonts w:ascii="Times New Roman" w:hAnsi="Times New Roman" w:cs="Times New Roman"/>
            <w:sz w:val="28"/>
            <w:szCs w:val="28"/>
            <w:rPrChange w:id="167" w:author="Ворожцова Наталья Андреевна" w:date="2018-01-16T17:26:00Z">
              <w:rPr/>
            </w:rPrChange>
          </w:rPr>
          <w:t xml:space="preserve"> от формирования исходных </w:t>
        </w:r>
        <w:r w:rsidRPr="00F6158D">
          <w:rPr>
            <w:rFonts w:ascii="Times New Roman" w:hAnsi="Times New Roman" w:cs="Times New Roman"/>
            <w:sz w:val="28"/>
            <w:szCs w:val="28"/>
            <w:rPrChange w:id="168" w:author="Ворожцова Наталья Андреевна" w:date="2018-01-16T17:26:00Z">
              <w:rPr/>
            </w:rPrChange>
          </w:rPr>
          <w:fldChar w:fldCharType="begin"/>
        </w:r>
        <w:r w:rsidRPr="00F6158D">
          <w:rPr>
            <w:rFonts w:ascii="Times New Roman" w:hAnsi="Times New Roman" w:cs="Times New Roman"/>
            <w:sz w:val="28"/>
            <w:szCs w:val="28"/>
            <w:rPrChange w:id="169" w:author="Ворожцова Наталья Андреевна" w:date="2018-01-16T17:26:00Z">
              <w:rPr/>
            </w:rPrChange>
          </w:rPr>
          <w:instrText xml:space="preserve"> HYPERLINK "javascript:void(21350)" \o "Требование по ГОСТ 1.1-2002" \t "_self" </w:instrText>
        </w:r>
        <w:r w:rsidRPr="00F6158D">
          <w:rPr>
            <w:rFonts w:ascii="Times New Roman" w:hAnsi="Times New Roman" w:cs="Times New Roman"/>
            <w:sz w:val="28"/>
            <w:szCs w:val="28"/>
            <w:rPrChange w:id="170"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71" w:author="Ворожцова Наталья Андреевна" w:date="2018-01-16T17:26:00Z">
              <w:rPr>
                <w:rStyle w:val="a7"/>
              </w:rPr>
            </w:rPrChange>
          </w:rPr>
          <w:t>требований</w:t>
        </w:r>
        <w:r w:rsidRPr="00F6158D">
          <w:rPr>
            <w:rFonts w:ascii="Times New Roman" w:hAnsi="Times New Roman" w:cs="Times New Roman"/>
            <w:sz w:val="28"/>
            <w:szCs w:val="28"/>
            <w:rPrChange w:id="172" w:author="Ворожцова Наталья Андреевна" w:date="2018-01-16T17:26:00Z">
              <w:rPr/>
            </w:rPrChange>
          </w:rPr>
          <w:fldChar w:fldCharType="end"/>
        </w:r>
        <w:r w:rsidRPr="00F6158D">
          <w:rPr>
            <w:rFonts w:ascii="Times New Roman" w:hAnsi="Times New Roman" w:cs="Times New Roman"/>
            <w:sz w:val="28"/>
            <w:szCs w:val="28"/>
            <w:rPrChange w:id="173" w:author="Ворожцова Наталья Андреевна" w:date="2018-01-16T17:26:00Z">
              <w:rPr/>
            </w:rPrChange>
          </w:rPr>
          <w:t xml:space="preserve"> к ней до окончания ее </w:t>
        </w:r>
        <w:r w:rsidRPr="00F6158D">
          <w:rPr>
            <w:rFonts w:ascii="Times New Roman" w:hAnsi="Times New Roman" w:cs="Times New Roman"/>
            <w:sz w:val="28"/>
            <w:szCs w:val="28"/>
            <w:rPrChange w:id="174" w:author="Ворожцова Наталья Андреевна" w:date="2018-01-16T17:26:00Z">
              <w:rPr/>
            </w:rPrChange>
          </w:rPr>
          <w:fldChar w:fldCharType="begin"/>
        </w:r>
        <w:r w:rsidRPr="00F6158D">
          <w:rPr>
            <w:rFonts w:ascii="Times New Roman" w:hAnsi="Times New Roman" w:cs="Times New Roman"/>
            <w:sz w:val="28"/>
            <w:szCs w:val="28"/>
            <w:rPrChange w:id="175" w:author="Ворожцова Наталья Андреевна" w:date="2018-01-16T17:26:00Z">
              <w:rPr/>
            </w:rPrChange>
          </w:rPr>
          <w:instrText xml:space="preserve"> HYPERLINK "javascript:void(9718)" \o "Эксплуатация по Р 50-605-80-93*" \t "_self" </w:instrText>
        </w:r>
        <w:r w:rsidRPr="00F6158D">
          <w:rPr>
            <w:rFonts w:ascii="Times New Roman" w:hAnsi="Times New Roman" w:cs="Times New Roman"/>
            <w:sz w:val="28"/>
            <w:szCs w:val="28"/>
            <w:rPrChange w:id="176"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77" w:author="Ворожцова Наталья Андреевна" w:date="2018-01-16T17:26:00Z">
              <w:rPr>
                <w:rStyle w:val="a7"/>
              </w:rPr>
            </w:rPrChange>
          </w:rPr>
          <w:t>эксплуатации</w:t>
        </w:r>
        <w:r w:rsidRPr="00F6158D">
          <w:rPr>
            <w:rFonts w:ascii="Times New Roman" w:hAnsi="Times New Roman" w:cs="Times New Roman"/>
            <w:sz w:val="28"/>
            <w:szCs w:val="28"/>
            <w:rPrChange w:id="178" w:author="Ворожцова Наталья Андреевна" w:date="2018-01-16T17:26:00Z">
              <w:rPr/>
            </w:rPrChange>
          </w:rPr>
          <w:fldChar w:fldCharType="end"/>
        </w:r>
        <w:r w:rsidRPr="00F6158D">
          <w:rPr>
            <w:rFonts w:ascii="Times New Roman" w:hAnsi="Times New Roman" w:cs="Times New Roman"/>
            <w:sz w:val="28"/>
            <w:szCs w:val="28"/>
            <w:rPrChange w:id="179" w:author="Ворожцова Наталья Андреевна" w:date="2018-01-16T17:26:00Z">
              <w:rPr/>
            </w:rPrChange>
          </w:rPr>
          <w:t xml:space="preserve"> или применения. Жизненный цикл - это не временной период существовани</w:t>
        </w:r>
        <w:r w:rsidR="00AF2CAA" w:rsidRPr="00AC7622">
          <w:rPr>
            <w:rFonts w:ascii="Times New Roman" w:hAnsi="Times New Roman" w:cs="Times New Roman"/>
            <w:sz w:val="28"/>
            <w:szCs w:val="28"/>
          </w:rPr>
          <w:t>я</w:t>
        </w:r>
        <w:r w:rsidRPr="00F6158D">
          <w:rPr>
            <w:rFonts w:ascii="Times New Roman" w:hAnsi="Times New Roman" w:cs="Times New Roman"/>
            <w:sz w:val="28"/>
            <w:szCs w:val="28"/>
            <w:rPrChange w:id="180" w:author="Ворожцова Наталья Андреевна" w:date="2018-01-16T17:26:00Z">
              <w:rPr/>
            </w:rPrChange>
          </w:rPr>
          <w:t xml:space="preserve">, а процесс последовательного изменения ее состояния, обусловленный видом производимых на нее воздействий. Реально существование продукции как таковой начинается после окончания ее изготовления, т.е. практически ее жизненный цикл ограничивается стадией эксплуатации (применения). Но стадии </w:t>
        </w:r>
        <w:r w:rsidRPr="00F6158D">
          <w:rPr>
            <w:rFonts w:ascii="Times New Roman" w:hAnsi="Times New Roman" w:cs="Times New Roman"/>
            <w:sz w:val="28"/>
            <w:szCs w:val="28"/>
            <w:rPrChange w:id="181" w:author="Ворожцова Наталья Андреевна" w:date="2018-01-16T17:26:00Z">
              <w:rPr/>
            </w:rPrChange>
          </w:rPr>
          <w:fldChar w:fldCharType="begin"/>
        </w:r>
        <w:r w:rsidRPr="00F6158D">
          <w:rPr>
            <w:rFonts w:ascii="Times New Roman" w:hAnsi="Times New Roman" w:cs="Times New Roman"/>
            <w:sz w:val="28"/>
            <w:szCs w:val="28"/>
            <w:rPrChange w:id="182" w:author="Ворожцова Наталья Андреевна" w:date="2018-01-16T17:26:00Z">
              <w:rPr/>
            </w:rPrChange>
          </w:rPr>
          <w:instrText xml:space="preserve"> HYPERLINK "javascript:void(9719)" \o "Разработка продукции по Р 50-605-80-93" \t "_self" </w:instrText>
        </w:r>
        <w:r w:rsidRPr="00F6158D">
          <w:rPr>
            <w:rFonts w:ascii="Times New Roman" w:hAnsi="Times New Roman" w:cs="Times New Roman"/>
            <w:sz w:val="28"/>
            <w:szCs w:val="28"/>
            <w:rPrChange w:id="183"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84" w:author="Ворожцова Наталья Андреевна" w:date="2018-01-16T17:26:00Z">
              <w:rPr>
                <w:rStyle w:val="a7"/>
              </w:rPr>
            </w:rPrChange>
          </w:rPr>
          <w:t>разработки</w:t>
        </w:r>
        <w:r w:rsidRPr="00F6158D">
          <w:rPr>
            <w:rFonts w:ascii="Times New Roman" w:hAnsi="Times New Roman" w:cs="Times New Roman"/>
            <w:sz w:val="28"/>
            <w:szCs w:val="28"/>
            <w:rPrChange w:id="185" w:author="Ворожцова Наталья Андреевна" w:date="2018-01-16T17:26:00Z">
              <w:rPr/>
            </w:rPrChange>
          </w:rPr>
          <w:fldChar w:fldCharType="end"/>
        </w:r>
        <w:r w:rsidRPr="00F6158D">
          <w:rPr>
            <w:rFonts w:ascii="Times New Roman" w:hAnsi="Times New Roman" w:cs="Times New Roman"/>
            <w:sz w:val="28"/>
            <w:szCs w:val="28"/>
            <w:rPrChange w:id="186" w:author="Ворожцова Наталья Андреевна" w:date="2018-01-16T17:26:00Z">
              <w:rPr/>
            </w:rPrChange>
          </w:rPr>
          <w:t xml:space="preserve"> и производства являются определяющими. Поэтому началом жизненного цикла продукции условно считают формирование исходных требований к ней. И </w:t>
        </w:r>
        <w:r w:rsidR="00FA0C48" w:rsidRPr="00AC7622">
          <w:rPr>
            <w:rFonts w:ascii="Times New Roman" w:hAnsi="Times New Roman" w:cs="Times New Roman"/>
            <w:sz w:val="28"/>
            <w:szCs w:val="28"/>
          </w:rPr>
          <w:t xml:space="preserve">хотя на начальных этапах работ </w:t>
        </w:r>
        <w:r w:rsidRPr="00F6158D">
          <w:rPr>
            <w:rFonts w:ascii="Times New Roman" w:hAnsi="Times New Roman" w:cs="Times New Roman"/>
            <w:sz w:val="28"/>
            <w:szCs w:val="28"/>
            <w:rPrChange w:id="187" w:author="Ворожцова Наталья Андреевна" w:date="2018-01-16T17:26:00Z">
              <w:rPr/>
            </w:rPrChange>
          </w:rPr>
          <w:t xml:space="preserve">продукция, как правило, существует только в виде замысла, </w:t>
        </w:r>
        <w:r w:rsidRPr="00F6158D">
          <w:rPr>
            <w:rFonts w:ascii="Times New Roman" w:hAnsi="Times New Roman" w:cs="Times New Roman"/>
            <w:sz w:val="28"/>
            <w:szCs w:val="28"/>
            <w:rPrChange w:id="188" w:author="Ворожцова Наталья Андреевна" w:date="2018-01-16T17:26:00Z">
              <w:rPr/>
            </w:rPrChange>
          </w:rPr>
          <w:fldChar w:fldCharType="begin"/>
        </w:r>
        <w:r w:rsidRPr="00F6158D">
          <w:rPr>
            <w:rFonts w:ascii="Times New Roman" w:hAnsi="Times New Roman" w:cs="Times New Roman"/>
            <w:sz w:val="28"/>
            <w:szCs w:val="28"/>
            <w:rPrChange w:id="189" w:author="Ворожцова Наталья Андреевна" w:date="2018-01-16T17:26:00Z">
              <w:rPr/>
            </w:rPrChange>
          </w:rPr>
          <w:instrText xml:space="preserve"> HYPERLINK "javascript:void(21350)" \o "Требование по ГОСТ 1.1-2002" \t "_self" </w:instrText>
        </w:r>
        <w:r w:rsidRPr="00F6158D">
          <w:rPr>
            <w:rFonts w:ascii="Times New Roman" w:hAnsi="Times New Roman" w:cs="Times New Roman"/>
            <w:sz w:val="28"/>
            <w:szCs w:val="28"/>
            <w:rPrChange w:id="190"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91" w:author="Ворожцова Наталья Андреевна" w:date="2018-01-16T17:26:00Z">
              <w:rPr>
                <w:rStyle w:val="a7"/>
              </w:rPr>
            </w:rPrChange>
          </w:rPr>
          <w:t>требований</w:t>
        </w:r>
        <w:r w:rsidRPr="00F6158D">
          <w:rPr>
            <w:rFonts w:ascii="Times New Roman" w:hAnsi="Times New Roman" w:cs="Times New Roman"/>
            <w:sz w:val="28"/>
            <w:szCs w:val="28"/>
            <w:rPrChange w:id="192" w:author="Ворожцова Наталья Андреевна" w:date="2018-01-16T17:26:00Z">
              <w:rPr/>
            </w:rPrChange>
          </w:rPr>
          <w:fldChar w:fldCharType="end"/>
        </w:r>
        <w:r w:rsidRPr="00F6158D">
          <w:rPr>
            <w:rFonts w:ascii="Times New Roman" w:hAnsi="Times New Roman" w:cs="Times New Roman"/>
            <w:sz w:val="28"/>
            <w:szCs w:val="28"/>
            <w:rPrChange w:id="193" w:author="Ворожцова Наталья Андреевна" w:date="2018-01-16T17:26:00Z">
              <w:rPr/>
            </w:rPrChange>
          </w:rPr>
          <w:t xml:space="preserve">, </w:t>
        </w:r>
        <w:r w:rsidRPr="00F6158D">
          <w:rPr>
            <w:rFonts w:ascii="Times New Roman" w:hAnsi="Times New Roman" w:cs="Times New Roman"/>
            <w:sz w:val="28"/>
            <w:szCs w:val="28"/>
            <w:rPrChange w:id="194" w:author="Ворожцова Наталья Андреевна" w:date="2018-01-16T17:26:00Z">
              <w:rPr/>
            </w:rPrChange>
          </w:rPr>
          <w:fldChar w:fldCharType="begin"/>
        </w:r>
        <w:r w:rsidRPr="00F6158D">
          <w:rPr>
            <w:rFonts w:ascii="Times New Roman" w:hAnsi="Times New Roman" w:cs="Times New Roman"/>
            <w:sz w:val="28"/>
            <w:szCs w:val="28"/>
            <w:rPrChange w:id="195" w:author="Ворожцова Наталья Андреевна" w:date="2018-01-16T17:26:00Z">
              <w:rPr/>
            </w:rPrChange>
          </w:rPr>
          <w:instrText xml:space="preserve"> HYPERLINK "javascript:void(9773)" \o "Техническая документация на продукцию по Р 50-605-80-93" \t "_self" </w:instrText>
        </w:r>
        <w:r w:rsidRPr="00F6158D">
          <w:rPr>
            <w:rFonts w:ascii="Times New Roman" w:hAnsi="Times New Roman" w:cs="Times New Roman"/>
            <w:sz w:val="28"/>
            <w:szCs w:val="28"/>
            <w:rPrChange w:id="196" w:author="Ворожцова Наталья Андреевна" w:date="2018-01-16T17:26:00Z">
              <w:rPr/>
            </w:rPrChange>
          </w:rPr>
          <w:fldChar w:fldCharType="separate"/>
        </w:r>
        <w:r w:rsidRPr="00F6158D">
          <w:rPr>
            <w:rStyle w:val="a7"/>
            <w:rFonts w:ascii="Times New Roman" w:hAnsi="Times New Roman" w:cs="Times New Roman"/>
            <w:color w:val="auto"/>
            <w:sz w:val="28"/>
            <w:szCs w:val="28"/>
            <w:u w:val="none"/>
            <w:rPrChange w:id="197" w:author="Ворожцова Наталья Андреевна" w:date="2018-01-16T17:26:00Z">
              <w:rPr>
                <w:rStyle w:val="a7"/>
              </w:rPr>
            </w:rPrChange>
          </w:rPr>
          <w:t>технической документации</w:t>
        </w:r>
        <w:r w:rsidRPr="00F6158D">
          <w:rPr>
            <w:rFonts w:ascii="Times New Roman" w:hAnsi="Times New Roman" w:cs="Times New Roman"/>
            <w:sz w:val="28"/>
            <w:szCs w:val="28"/>
            <w:rPrChange w:id="198" w:author="Ворожцова Наталья Андреевна" w:date="2018-01-16T17:26:00Z">
              <w:rPr/>
            </w:rPrChange>
          </w:rPr>
          <w:fldChar w:fldCharType="end"/>
        </w:r>
        <w:r w:rsidRPr="00F6158D">
          <w:rPr>
            <w:rFonts w:ascii="Times New Roman" w:hAnsi="Times New Roman" w:cs="Times New Roman"/>
            <w:sz w:val="28"/>
            <w:szCs w:val="28"/>
            <w:rPrChange w:id="199" w:author="Ворожцова Наталья Андреевна" w:date="2018-01-16T17:26:00Z">
              <w:rPr/>
            </w:rPrChange>
          </w:rPr>
          <w:t>, считается, что ее жизненный цикл уже начался. Первым уровнем деления жизненного цикла продукции является деление его на стадии жизненного цикла.</w:t>
        </w:r>
      </w:ins>
    </w:p>
    <w:p w14:paraId="23F11428" w14:textId="45F0FD60" w:rsidR="00BC31A9" w:rsidRDefault="00BC31A9">
      <w:pPr>
        <w:pStyle w:val="a3"/>
        <w:ind w:left="0"/>
        <w:jc w:val="both"/>
        <w:rPr>
          <w:ins w:id="200" w:author="Ворожцова Наталья Андреевна" w:date="2018-01-16T17:40:00Z"/>
          <w:rFonts w:ascii="Times New Roman" w:hAnsi="Times New Roman" w:cs="Times New Roman"/>
          <w:sz w:val="28"/>
          <w:szCs w:val="28"/>
        </w:rPr>
      </w:pPr>
      <w:ins w:id="201" w:author="Ворожцова Наталья Андреевна" w:date="2018-01-16T17:31:00Z">
        <w:r w:rsidRPr="002F2C80">
          <w:rPr>
            <w:rFonts w:ascii="Times New Roman" w:hAnsi="Times New Roman" w:cs="Times New Roman"/>
            <w:i/>
            <w:sz w:val="28"/>
            <w:szCs w:val="28"/>
            <w:rPrChange w:id="202" w:author="Ворожцова Наталья Андреевна" w:date="2018-01-16T17:46:00Z">
              <w:rPr>
                <w:rFonts w:ascii="Times New Roman" w:hAnsi="Times New Roman" w:cs="Times New Roman"/>
                <w:sz w:val="28"/>
                <w:szCs w:val="28"/>
              </w:rPr>
            </w:rPrChange>
          </w:rPr>
          <w:t>Стадия жизненного цикл</w:t>
        </w:r>
      </w:ins>
      <w:ins w:id="203" w:author="Ворожцова Наталья Андреевна" w:date="2018-01-16T17:34:00Z">
        <w:r w:rsidRPr="002F2C80">
          <w:rPr>
            <w:rFonts w:ascii="Times New Roman" w:hAnsi="Times New Roman" w:cs="Times New Roman"/>
            <w:i/>
            <w:sz w:val="28"/>
            <w:szCs w:val="28"/>
            <w:rPrChange w:id="204" w:author="Ворожцова Наталья Андреевна" w:date="2018-01-16T17:46:00Z">
              <w:rPr>
                <w:rFonts w:ascii="Times New Roman" w:hAnsi="Times New Roman" w:cs="Times New Roman"/>
                <w:sz w:val="28"/>
                <w:szCs w:val="28"/>
              </w:rPr>
            </w:rPrChange>
          </w:rPr>
          <w:t>а</w:t>
        </w:r>
        <w:r>
          <w:rPr>
            <w:rFonts w:ascii="Times New Roman" w:hAnsi="Times New Roman" w:cs="Times New Roman"/>
            <w:sz w:val="28"/>
            <w:szCs w:val="28"/>
          </w:rPr>
          <w:t xml:space="preserve"> – часть жизненного цикла продукции, </w:t>
        </w:r>
      </w:ins>
      <w:ins w:id="205" w:author="Ворожцова Наталья Андреевна" w:date="2018-01-16T17:35:00Z">
        <w:r>
          <w:rPr>
            <w:rFonts w:ascii="Times New Roman" w:hAnsi="Times New Roman" w:cs="Times New Roman"/>
            <w:sz w:val="28"/>
            <w:szCs w:val="28"/>
          </w:rPr>
          <w:t>характеризуемая</w:t>
        </w:r>
      </w:ins>
      <w:ins w:id="206" w:author="Ворожцова Наталья Андреевна" w:date="2018-01-16T17:34:00Z">
        <w:r>
          <w:rPr>
            <w:rFonts w:ascii="Times New Roman" w:hAnsi="Times New Roman" w:cs="Times New Roman"/>
            <w:sz w:val="28"/>
            <w:szCs w:val="28"/>
          </w:rPr>
          <w:t xml:space="preserve"> определенным состояние продукции, </w:t>
        </w:r>
      </w:ins>
      <w:ins w:id="207" w:author="Ворожцова Наталья Андреевна" w:date="2018-01-16T17:36:00Z">
        <w:r>
          <w:rPr>
            <w:rFonts w:ascii="Times New Roman" w:hAnsi="Times New Roman" w:cs="Times New Roman"/>
            <w:sz w:val="28"/>
            <w:szCs w:val="28"/>
          </w:rPr>
          <w:t xml:space="preserve">видом предусмотренных работ и их конечными результатами. В общем случае для жизненного цикла продукции приняты следующие стадии: </w:t>
        </w:r>
      </w:ins>
      <w:ins w:id="208" w:author="Ворожцова Наталья Андреевна" w:date="2018-01-16T17:38:00Z">
        <w:r w:rsidR="002F2C80">
          <w:rPr>
            <w:rFonts w:ascii="Times New Roman" w:hAnsi="Times New Roman" w:cs="Times New Roman"/>
            <w:sz w:val="28"/>
            <w:szCs w:val="28"/>
          </w:rPr>
          <w:t>исследование и проектирование, изготовлении, обращение и реализация, эксплуатация или потребление.</w:t>
        </w:r>
      </w:ins>
    </w:p>
    <w:p w14:paraId="66D1EC71" w14:textId="6E58D2F6" w:rsidR="002F2C80" w:rsidRPr="002F2C80" w:rsidRDefault="002F2C80">
      <w:pPr>
        <w:pStyle w:val="a3"/>
        <w:ind w:left="0"/>
        <w:jc w:val="both"/>
        <w:rPr>
          <w:ins w:id="209" w:author="Ворожцова Наталья Андреевна" w:date="2018-01-16T17:41:00Z"/>
          <w:rFonts w:ascii="Times New Roman" w:hAnsi="Times New Roman" w:cs="Times New Roman"/>
          <w:sz w:val="28"/>
          <w:szCs w:val="28"/>
          <w:rPrChange w:id="210" w:author="Ворожцова Наталья Андреевна" w:date="2018-01-16T17:43:00Z">
            <w:rPr>
              <w:ins w:id="211" w:author="Ворожцова Наталья Андреевна" w:date="2018-01-16T17:41:00Z"/>
              <w:rFonts w:ascii="Times New Roman" w:eastAsia="Times New Roman" w:hAnsi="Times New Roman" w:cs="Times New Roman"/>
              <w:sz w:val="20"/>
              <w:szCs w:val="20"/>
              <w:lang w:eastAsia="ru-RU"/>
            </w:rPr>
          </w:rPrChange>
        </w:rPr>
        <w:pPrChange w:id="212"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ins w:id="213" w:author="Ворожцова Наталья Андреевна" w:date="2018-01-16T17:40:00Z">
        <w:r>
          <w:rPr>
            <w:rFonts w:ascii="Times New Roman" w:hAnsi="Times New Roman" w:cs="Times New Roman"/>
            <w:sz w:val="28"/>
            <w:szCs w:val="28"/>
          </w:rPr>
          <w:lastRenderedPageBreak/>
          <w:t xml:space="preserve">Согласно </w:t>
        </w:r>
      </w:ins>
      <w:ins w:id="214" w:author="Ворожцова Наталья Андреевна" w:date="2018-01-16T17:42:00Z">
        <w:r w:rsidRPr="002F2C80">
          <w:rPr>
            <w:rFonts w:ascii="Times New Roman" w:hAnsi="Times New Roman" w:cs="Times New Roman"/>
            <w:sz w:val="28"/>
            <w:szCs w:val="28"/>
            <w:rPrChange w:id="215" w:author="Ворожцова Наталья Андреевна" w:date="2018-01-16T17:43:00Z">
              <w:rPr>
                <w:rStyle w:val="reference-text"/>
              </w:rPr>
            </w:rPrChange>
          </w:rPr>
          <w:t>ИСО 9004-1-94</w:t>
        </w:r>
      </w:ins>
      <w:ins w:id="216" w:author="Ворожцова Наталья Андреевна" w:date="2018-01-16T17:43:00Z">
        <w:r>
          <w:rPr>
            <w:rFonts w:ascii="Times New Roman" w:hAnsi="Times New Roman" w:cs="Times New Roman"/>
            <w:sz w:val="28"/>
            <w:szCs w:val="28"/>
          </w:rPr>
          <w:t xml:space="preserve"> «</w:t>
        </w:r>
      </w:ins>
      <w:ins w:id="217" w:author="Ворожцова Наталья Андреевна" w:date="2018-01-16T17:42:00Z">
        <w:r w:rsidRPr="002F2C80">
          <w:rPr>
            <w:rFonts w:ascii="Times New Roman" w:hAnsi="Times New Roman" w:cs="Times New Roman"/>
            <w:sz w:val="28"/>
            <w:szCs w:val="28"/>
            <w:rPrChange w:id="218" w:author="Ворожцова Наталья Андреевна" w:date="2018-01-16T17:43:00Z">
              <w:rPr>
                <w:rStyle w:val="reference-text"/>
              </w:rPr>
            </w:rPrChange>
          </w:rPr>
          <w:t>Управление качеством и элементы системы качества</w:t>
        </w:r>
      </w:ins>
      <w:ins w:id="219" w:author="Ворожцова Наталья Андреевна" w:date="2018-01-16T17:44:00Z">
        <w:r w:rsidRPr="00AC7622">
          <w:rPr>
            <w:rFonts w:ascii="Times New Roman" w:hAnsi="Times New Roman" w:cs="Times New Roman"/>
            <w:sz w:val="28"/>
            <w:szCs w:val="28"/>
          </w:rPr>
          <w:t>»</w:t>
        </w:r>
      </w:ins>
      <w:ins w:id="220" w:author="Ворожцова Наталья Андреевна" w:date="2018-01-16T18:22:00Z">
        <w:r w:rsidR="00FA0C48">
          <w:rPr>
            <w:rFonts w:ascii="Times New Roman" w:hAnsi="Times New Roman" w:cs="Times New Roman"/>
            <w:sz w:val="28"/>
            <w:szCs w:val="28"/>
          </w:rPr>
          <w:t>, т</w:t>
        </w:r>
      </w:ins>
      <w:ins w:id="221" w:author="Ворожцова Наталья Андреевна" w:date="2018-01-16T17:41:00Z">
        <w:r w:rsidRPr="002F2C80">
          <w:rPr>
            <w:rFonts w:ascii="Times New Roman" w:hAnsi="Times New Roman" w:cs="Times New Roman"/>
            <w:sz w:val="28"/>
            <w:szCs w:val="28"/>
            <w:rPrChange w:id="222" w:author="Ворожцова Наталья Андреевна" w:date="2018-01-16T17:43:00Z">
              <w:rPr>
                <w:rFonts w:ascii="Times New Roman" w:eastAsia="Times New Roman" w:hAnsi="Times New Roman" w:cs="Times New Roman"/>
                <w:sz w:val="20"/>
                <w:szCs w:val="20"/>
                <w:lang w:eastAsia="ru-RU"/>
              </w:rPr>
            </w:rPrChange>
          </w:rPr>
          <w:t xml:space="preserve">ипичными этапами </w:t>
        </w:r>
      </w:ins>
      <w:ins w:id="223" w:author="Ворожцова Наталья Андреевна" w:date="2018-01-16T17:44:00Z">
        <w:r>
          <w:rPr>
            <w:rFonts w:ascii="Times New Roman" w:hAnsi="Times New Roman" w:cs="Times New Roman"/>
            <w:sz w:val="28"/>
            <w:szCs w:val="28"/>
          </w:rPr>
          <w:t xml:space="preserve">жизненного цикла продукции </w:t>
        </w:r>
      </w:ins>
      <w:ins w:id="224" w:author="Ворожцова Наталья Андреевна" w:date="2018-01-16T17:41:00Z">
        <w:r w:rsidRPr="002F2C80">
          <w:rPr>
            <w:rFonts w:ascii="Times New Roman" w:hAnsi="Times New Roman" w:cs="Times New Roman"/>
            <w:sz w:val="28"/>
            <w:szCs w:val="28"/>
            <w:rPrChange w:id="225" w:author="Ворожцова Наталья Андреевна" w:date="2018-01-16T17:43:00Z">
              <w:rPr>
                <w:rFonts w:ascii="Times New Roman" w:eastAsia="Times New Roman" w:hAnsi="Times New Roman" w:cs="Times New Roman"/>
                <w:sz w:val="20"/>
                <w:szCs w:val="20"/>
                <w:lang w:eastAsia="ru-RU"/>
              </w:rPr>
            </w:rPrChange>
          </w:rPr>
          <w:t>являются следующие:</w:t>
        </w:r>
      </w:ins>
    </w:p>
    <w:p w14:paraId="1E689C45" w14:textId="488CD582" w:rsidR="002F2C80" w:rsidRPr="002F2C80" w:rsidRDefault="00FA0C48">
      <w:pPr>
        <w:pStyle w:val="a3"/>
        <w:ind w:left="0"/>
        <w:jc w:val="both"/>
        <w:rPr>
          <w:ins w:id="226" w:author="Ворожцова Наталья Андреевна" w:date="2018-01-16T17:41:00Z"/>
          <w:rFonts w:ascii="Times New Roman" w:hAnsi="Times New Roman" w:cs="Times New Roman"/>
          <w:sz w:val="28"/>
          <w:szCs w:val="28"/>
          <w:rPrChange w:id="227" w:author="Ворожцова Наталья Андреевна" w:date="2018-01-16T17:43:00Z">
            <w:rPr>
              <w:ins w:id="228" w:author="Ворожцова Наталья Андреевна" w:date="2018-01-16T17:41:00Z"/>
              <w:rFonts w:ascii="Times New Roman" w:eastAsia="Times New Roman" w:hAnsi="Times New Roman" w:cs="Times New Roman"/>
              <w:sz w:val="20"/>
              <w:szCs w:val="20"/>
              <w:lang w:eastAsia="ru-RU"/>
            </w:rPr>
          </w:rPrChange>
        </w:rPr>
        <w:pPrChange w:id="229"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230" w:name="i3427837"/>
      <w:ins w:id="231" w:author="Ворожцова Наталья Андреевна" w:date="2018-01-16T18:22:00Z">
        <w:r>
          <w:rPr>
            <w:rFonts w:ascii="Times New Roman" w:hAnsi="Times New Roman" w:cs="Times New Roman"/>
            <w:sz w:val="28"/>
            <w:szCs w:val="28"/>
          </w:rPr>
          <w:t>а</w:t>
        </w:r>
      </w:ins>
      <w:ins w:id="232" w:author="Ворожцова Наталья Андреевна" w:date="2018-01-16T17:41:00Z">
        <w:r w:rsidR="002F2C80" w:rsidRPr="002F2C80">
          <w:rPr>
            <w:rFonts w:ascii="Times New Roman" w:hAnsi="Times New Roman" w:cs="Times New Roman"/>
            <w:sz w:val="28"/>
            <w:szCs w:val="28"/>
            <w:rPrChange w:id="233" w:author="Ворожцова Наталья Андреевна" w:date="2018-01-16T17:43:00Z">
              <w:rPr>
                <w:rFonts w:ascii="Times New Roman" w:eastAsia="Times New Roman" w:hAnsi="Times New Roman" w:cs="Times New Roman"/>
                <w:sz w:val="20"/>
                <w:szCs w:val="20"/>
                <w:lang w:eastAsia="ru-RU"/>
              </w:rPr>
            </w:rPrChange>
          </w:rPr>
          <w:t>) маркетинг и изучение рынка;</w:t>
        </w:r>
        <w:bookmarkEnd w:id="230"/>
      </w:ins>
    </w:p>
    <w:p w14:paraId="2E3FC827" w14:textId="1EF28852" w:rsidR="002F2C80" w:rsidRPr="002F2C80" w:rsidRDefault="00FA0C48">
      <w:pPr>
        <w:pStyle w:val="a3"/>
        <w:ind w:left="0"/>
        <w:jc w:val="both"/>
        <w:rPr>
          <w:ins w:id="234" w:author="Ворожцова Наталья Андреевна" w:date="2018-01-16T17:41:00Z"/>
          <w:rFonts w:ascii="Times New Roman" w:hAnsi="Times New Roman" w:cs="Times New Roman"/>
          <w:sz w:val="28"/>
          <w:szCs w:val="28"/>
          <w:rPrChange w:id="235" w:author="Ворожцова Наталья Андреевна" w:date="2018-01-16T17:43:00Z">
            <w:rPr>
              <w:ins w:id="236" w:author="Ворожцова Наталья Андреевна" w:date="2018-01-16T17:41:00Z"/>
              <w:rFonts w:ascii="Times New Roman" w:eastAsia="Times New Roman" w:hAnsi="Times New Roman" w:cs="Times New Roman"/>
              <w:sz w:val="20"/>
              <w:szCs w:val="20"/>
              <w:lang w:eastAsia="ru-RU"/>
            </w:rPr>
          </w:rPrChange>
        </w:rPr>
        <w:pPrChange w:id="237"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238" w:name="OCRUncertain479"/>
      <w:ins w:id="239" w:author="Ворожцова Наталья Андреевна" w:date="2018-01-16T18:22:00Z">
        <w:r>
          <w:rPr>
            <w:rFonts w:ascii="Times New Roman" w:hAnsi="Times New Roman" w:cs="Times New Roman"/>
            <w:sz w:val="28"/>
            <w:szCs w:val="28"/>
          </w:rPr>
          <w:t>б</w:t>
        </w:r>
      </w:ins>
      <w:ins w:id="240" w:author="Ворожцова Наталья Андреевна" w:date="2018-01-16T17:41:00Z">
        <w:r w:rsidR="002F2C80" w:rsidRPr="002F2C80">
          <w:rPr>
            <w:rFonts w:ascii="Times New Roman" w:hAnsi="Times New Roman" w:cs="Times New Roman"/>
            <w:sz w:val="28"/>
            <w:szCs w:val="28"/>
            <w:rPrChange w:id="241" w:author="Ворожцова Наталья Андреевна" w:date="2018-01-16T17:43:00Z">
              <w:rPr>
                <w:rFonts w:ascii="Times New Roman" w:eastAsia="Times New Roman" w:hAnsi="Times New Roman" w:cs="Times New Roman"/>
                <w:sz w:val="20"/>
                <w:szCs w:val="20"/>
                <w:lang w:eastAsia="ru-RU"/>
              </w:rPr>
            </w:rPrChange>
          </w:rPr>
          <w:t>)</w:t>
        </w:r>
        <w:bookmarkEnd w:id="238"/>
        <w:r w:rsidR="002F2C80" w:rsidRPr="002F2C80">
          <w:rPr>
            <w:rFonts w:ascii="Times New Roman" w:hAnsi="Times New Roman" w:cs="Times New Roman"/>
            <w:sz w:val="28"/>
            <w:szCs w:val="28"/>
            <w:rPrChange w:id="242" w:author="Ворожцова Наталья Андреевна" w:date="2018-01-16T17:43:00Z">
              <w:rPr>
                <w:rFonts w:ascii="Times New Roman" w:eastAsia="Times New Roman" w:hAnsi="Times New Roman" w:cs="Times New Roman"/>
                <w:sz w:val="20"/>
                <w:szCs w:val="20"/>
                <w:lang w:eastAsia="ru-RU"/>
              </w:rPr>
            </w:rPrChange>
          </w:rPr>
          <w:t xml:space="preserve"> проектирование и разработка продукции;</w:t>
        </w:r>
      </w:ins>
    </w:p>
    <w:p w14:paraId="5FEE45C6" w14:textId="7FF7608C" w:rsidR="002F2C80" w:rsidRPr="002F2C80" w:rsidRDefault="00FA0C48">
      <w:pPr>
        <w:pStyle w:val="a3"/>
        <w:ind w:left="0"/>
        <w:jc w:val="both"/>
        <w:rPr>
          <w:ins w:id="243" w:author="Ворожцова Наталья Андреевна" w:date="2018-01-16T17:41:00Z"/>
          <w:rFonts w:ascii="Times New Roman" w:hAnsi="Times New Roman" w:cs="Times New Roman"/>
          <w:sz w:val="28"/>
          <w:szCs w:val="28"/>
          <w:rPrChange w:id="244" w:author="Ворожцова Наталья Андреевна" w:date="2018-01-16T17:43:00Z">
            <w:rPr>
              <w:ins w:id="245" w:author="Ворожцова Наталья Андреевна" w:date="2018-01-16T17:41:00Z"/>
              <w:rFonts w:ascii="Times New Roman" w:eastAsia="Times New Roman" w:hAnsi="Times New Roman" w:cs="Times New Roman"/>
              <w:sz w:val="20"/>
              <w:szCs w:val="20"/>
              <w:lang w:eastAsia="ru-RU"/>
            </w:rPr>
          </w:rPrChange>
        </w:rPr>
        <w:pPrChange w:id="246"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ins w:id="247" w:author="Ворожцова Наталья Андреевна" w:date="2018-01-16T18:22:00Z">
        <w:r>
          <w:rPr>
            <w:rFonts w:ascii="Times New Roman" w:hAnsi="Times New Roman" w:cs="Times New Roman"/>
            <w:sz w:val="28"/>
            <w:szCs w:val="28"/>
          </w:rPr>
          <w:t>в</w:t>
        </w:r>
      </w:ins>
      <w:ins w:id="248" w:author="Ворожцова Наталья Андреевна" w:date="2018-01-16T17:41:00Z">
        <w:r w:rsidR="002F2C80" w:rsidRPr="002F2C80">
          <w:rPr>
            <w:rFonts w:ascii="Times New Roman" w:hAnsi="Times New Roman" w:cs="Times New Roman"/>
            <w:sz w:val="28"/>
            <w:szCs w:val="28"/>
            <w:rPrChange w:id="249" w:author="Ворожцова Наталья Андреевна" w:date="2018-01-16T17:43:00Z">
              <w:rPr>
                <w:rFonts w:ascii="Times New Roman" w:eastAsia="Times New Roman" w:hAnsi="Times New Roman" w:cs="Times New Roman"/>
                <w:sz w:val="20"/>
                <w:szCs w:val="20"/>
                <w:lang w:eastAsia="ru-RU"/>
              </w:rPr>
            </w:rPrChange>
          </w:rPr>
          <w:t>) планирование и разработка процессов;</w:t>
        </w:r>
      </w:ins>
    </w:p>
    <w:p w14:paraId="52F7B351" w14:textId="3B7375C4" w:rsidR="002F2C80" w:rsidRPr="002F2C80" w:rsidRDefault="00FA0C48">
      <w:pPr>
        <w:pStyle w:val="a3"/>
        <w:ind w:left="0"/>
        <w:jc w:val="both"/>
        <w:rPr>
          <w:ins w:id="250" w:author="Ворожцова Наталья Андреевна" w:date="2018-01-16T17:41:00Z"/>
          <w:rFonts w:ascii="Times New Roman" w:hAnsi="Times New Roman" w:cs="Times New Roman"/>
          <w:sz w:val="28"/>
          <w:szCs w:val="28"/>
          <w:rPrChange w:id="251" w:author="Ворожцова Наталья Андреевна" w:date="2018-01-16T17:43:00Z">
            <w:rPr>
              <w:ins w:id="252" w:author="Ворожцова Наталья Андреевна" w:date="2018-01-16T17:41:00Z"/>
              <w:rFonts w:ascii="Times New Roman" w:eastAsia="Times New Roman" w:hAnsi="Times New Roman" w:cs="Times New Roman"/>
              <w:sz w:val="20"/>
              <w:szCs w:val="20"/>
              <w:lang w:eastAsia="ru-RU"/>
            </w:rPr>
          </w:rPrChange>
        </w:rPr>
        <w:pPrChange w:id="253"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ins w:id="254" w:author="Ворожцова Наталья Андреевна" w:date="2018-01-16T18:23:00Z">
        <w:r>
          <w:rPr>
            <w:rFonts w:ascii="Times New Roman" w:hAnsi="Times New Roman" w:cs="Times New Roman"/>
            <w:sz w:val="28"/>
            <w:szCs w:val="28"/>
          </w:rPr>
          <w:t>г</w:t>
        </w:r>
      </w:ins>
      <w:ins w:id="255" w:author="Ворожцова Наталья Андреевна" w:date="2018-01-16T17:41:00Z">
        <w:r w:rsidR="002F2C80" w:rsidRPr="002F2C80">
          <w:rPr>
            <w:rFonts w:ascii="Times New Roman" w:hAnsi="Times New Roman" w:cs="Times New Roman"/>
            <w:sz w:val="28"/>
            <w:szCs w:val="28"/>
            <w:rPrChange w:id="256" w:author="Ворожцова Наталья Андреевна" w:date="2018-01-16T17:43:00Z">
              <w:rPr>
                <w:rFonts w:ascii="Times New Roman" w:eastAsia="Times New Roman" w:hAnsi="Times New Roman" w:cs="Times New Roman"/>
                <w:noProof/>
                <w:sz w:val="20"/>
                <w:szCs w:val="20"/>
                <w:lang w:eastAsia="ru-RU"/>
              </w:rPr>
            </w:rPrChange>
          </w:rPr>
          <w:t>) закупки;</w:t>
        </w:r>
      </w:ins>
    </w:p>
    <w:p w14:paraId="03A703F8" w14:textId="736D2EF8" w:rsidR="002F2C80" w:rsidRPr="002F2C80" w:rsidRDefault="00FA0C48">
      <w:pPr>
        <w:pStyle w:val="a3"/>
        <w:ind w:left="0"/>
        <w:jc w:val="both"/>
        <w:rPr>
          <w:ins w:id="257" w:author="Ворожцова Наталья Андреевна" w:date="2018-01-16T17:41:00Z"/>
          <w:rFonts w:ascii="Times New Roman" w:hAnsi="Times New Roman" w:cs="Times New Roman"/>
          <w:sz w:val="28"/>
          <w:szCs w:val="28"/>
          <w:rPrChange w:id="258" w:author="Ворожцова Наталья Андреевна" w:date="2018-01-16T17:43:00Z">
            <w:rPr>
              <w:ins w:id="259" w:author="Ворожцова Наталья Андреевна" w:date="2018-01-16T17:41:00Z"/>
              <w:rFonts w:ascii="Times New Roman" w:eastAsia="Times New Roman" w:hAnsi="Times New Roman" w:cs="Times New Roman"/>
              <w:sz w:val="20"/>
              <w:szCs w:val="20"/>
              <w:lang w:eastAsia="ru-RU"/>
            </w:rPr>
          </w:rPrChange>
        </w:rPr>
        <w:pPrChange w:id="260"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261" w:name="i3433782"/>
      <w:ins w:id="262" w:author="Ворожцова Наталья Андреевна" w:date="2018-01-16T18:23:00Z">
        <w:r>
          <w:rPr>
            <w:rFonts w:ascii="Times New Roman" w:hAnsi="Times New Roman" w:cs="Times New Roman"/>
            <w:sz w:val="28"/>
            <w:szCs w:val="28"/>
          </w:rPr>
          <w:t>д</w:t>
        </w:r>
      </w:ins>
      <w:ins w:id="263" w:author="Ворожцова Наталья Андреевна" w:date="2018-01-16T17:41:00Z">
        <w:r w:rsidR="002F2C80" w:rsidRPr="002F2C80">
          <w:rPr>
            <w:rFonts w:ascii="Times New Roman" w:hAnsi="Times New Roman" w:cs="Times New Roman"/>
            <w:sz w:val="28"/>
            <w:szCs w:val="28"/>
            <w:rPrChange w:id="264" w:author="Ворожцова Наталья Андреевна" w:date="2018-01-16T17:43:00Z">
              <w:rPr>
                <w:rFonts w:ascii="Times New Roman" w:eastAsia="Times New Roman" w:hAnsi="Times New Roman" w:cs="Times New Roman"/>
                <w:sz w:val="20"/>
                <w:szCs w:val="20"/>
                <w:lang w:eastAsia="ru-RU"/>
              </w:rPr>
            </w:rPrChange>
          </w:rPr>
          <w:t>)</w:t>
        </w:r>
        <w:bookmarkEnd w:id="261"/>
        <w:r w:rsidR="002F2C80" w:rsidRPr="002F2C80">
          <w:rPr>
            <w:rFonts w:ascii="Times New Roman" w:hAnsi="Times New Roman" w:cs="Times New Roman"/>
            <w:sz w:val="28"/>
            <w:szCs w:val="28"/>
            <w:rPrChange w:id="265" w:author="Ворожцова Наталья Андреевна" w:date="2018-01-16T17:43:00Z">
              <w:rPr>
                <w:rFonts w:ascii="Times New Roman" w:eastAsia="Times New Roman" w:hAnsi="Times New Roman" w:cs="Times New Roman"/>
                <w:sz w:val="20"/>
                <w:szCs w:val="20"/>
                <w:lang w:eastAsia="ru-RU"/>
              </w:rPr>
            </w:rPrChange>
          </w:rPr>
          <w:t xml:space="preserve"> производство или предоставление услуг;</w:t>
        </w:r>
      </w:ins>
    </w:p>
    <w:p w14:paraId="394FF6E5" w14:textId="78BE9D80" w:rsidR="002F2C80" w:rsidRPr="002F2C80" w:rsidRDefault="00FA0C48">
      <w:pPr>
        <w:pStyle w:val="a3"/>
        <w:ind w:left="0"/>
        <w:jc w:val="both"/>
        <w:rPr>
          <w:ins w:id="266" w:author="Ворожцова Наталья Андреевна" w:date="2018-01-16T17:41:00Z"/>
          <w:rFonts w:ascii="Times New Roman" w:hAnsi="Times New Roman" w:cs="Times New Roman"/>
          <w:sz w:val="28"/>
          <w:szCs w:val="28"/>
          <w:rPrChange w:id="267" w:author="Ворожцова Наталья Андреевна" w:date="2018-01-16T17:43:00Z">
            <w:rPr>
              <w:ins w:id="268" w:author="Ворожцова Наталья Андреевна" w:date="2018-01-16T17:41:00Z"/>
              <w:rFonts w:ascii="Times New Roman" w:eastAsia="Times New Roman" w:hAnsi="Times New Roman" w:cs="Times New Roman"/>
              <w:sz w:val="20"/>
              <w:szCs w:val="20"/>
              <w:lang w:eastAsia="ru-RU"/>
            </w:rPr>
          </w:rPrChange>
        </w:rPr>
        <w:pPrChange w:id="269"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ins w:id="270" w:author="Ворожцова Наталья Андреевна" w:date="2018-01-16T18:23:00Z">
        <w:r>
          <w:rPr>
            <w:rFonts w:ascii="Times New Roman" w:hAnsi="Times New Roman" w:cs="Times New Roman"/>
            <w:sz w:val="28"/>
            <w:szCs w:val="28"/>
          </w:rPr>
          <w:t>е</w:t>
        </w:r>
      </w:ins>
      <w:ins w:id="271" w:author="Ворожцова Наталья Андреевна" w:date="2018-01-16T17:41:00Z">
        <w:r w:rsidR="002F2C80" w:rsidRPr="002F2C80">
          <w:rPr>
            <w:rFonts w:ascii="Times New Roman" w:hAnsi="Times New Roman" w:cs="Times New Roman"/>
            <w:sz w:val="28"/>
            <w:szCs w:val="28"/>
            <w:rPrChange w:id="272" w:author="Ворожцова Наталья Андреевна" w:date="2018-01-16T17:43:00Z">
              <w:rPr>
                <w:rFonts w:ascii="Times New Roman" w:eastAsia="Times New Roman" w:hAnsi="Times New Roman" w:cs="Times New Roman"/>
                <w:sz w:val="20"/>
                <w:szCs w:val="20"/>
                <w:lang w:eastAsia="ru-RU"/>
              </w:rPr>
            </w:rPrChange>
          </w:rPr>
          <w:t>) проверки;</w:t>
        </w:r>
      </w:ins>
    </w:p>
    <w:p w14:paraId="4BBF72B4" w14:textId="63C68E2C" w:rsidR="002F2C80" w:rsidRPr="002F2C80" w:rsidRDefault="00FA0C48">
      <w:pPr>
        <w:pStyle w:val="a3"/>
        <w:ind w:left="0"/>
        <w:jc w:val="both"/>
        <w:rPr>
          <w:ins w:id="273" w:author="Ворожцова Наталья Андреевна" w:date="2018-01-16T17:41:00Z"/>
          <w:rFonts w:ascii="Times New Roman" w:hAnsi="Times New Roman" w:cs="Times New Roman"/>
          <w:sz w:val="28"/>
          <w:szCs w:val="28"/>
          <w:rPrChange w:id="274" w:author="Ворожцова Наталья Андреевна" w:date="2018-01-16T17:43:00Z">
            <w:rPr>
              <w:ins w:id="275" w:author="Ворожцова Наталья Андреевна" w:date="2018-01-16T17:41:00Z"/>
              <w:rFonts w:ascii="Times New Roman" w:eastAsia="Times New Roman" w:hAnsi="Times New Roman" w:cs="Times New Roman"/>
              <w:sz w:val="20"/>
              <w:szCs w:val="20"/>
              <w:lang w:eastAsia="ru-RU"/>
            </w:rPr>
          </w:rPrChange>
        </w:rPr>
        <w:pPrChange w:id="276"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277" w:name="i3442053"/>
      <w:ins w:id="278" w:author="Ворожцова Наталья Андреевна" w:date="2018-01-16T18:23:00Z">
        <w:r>
          <w:rPr>
            <w:rFonts w:ascii="Times New Roman" w:hAnsi="Times New Roman" w:cs="Times New Roman"/>
            <w:sz w:val="28"/>
            <w:szCs w:val="28"/>
          </w:rPr>
          <w:t>ж</w:t>
        </w:r>
      </w:ins>
      <w:ins w:id="279" w:author="Ворожцова Наталья Андреевна" w:date="2018-01-16T17:41:00Z">
        <w:r w:rsidR="002F2C80" w:rsidRPr="002F2C80">
          <w:rPr>
            <w:rFonts w:ascii="Times New Roman" w:hAnsi="Times New Roman" w:cs="Times New Roman"/>
            <w:sz w:val="28"/>
            <w:szCs w:val="28"/>
            <w:rPrChange w:id="280" w:author="Ворожцова Наталья Андреевна" w:date="2018-01-16T17:43:00Z">
              <w:rPr>
                <w:rFonts w:ascii="Times New Roman" w:eastAsia="Times New Roman" w:hAnsi="Times New Roman" w:cs="Times New Roman"/>
                <w:sz w:val="20"/>
                <w:szCs w:val="20"/>
                <w:lang w:eastAsia="ru-RU"/>
              </w:rPr>
            </w:rPrChange>
          </w:rPr>
          <w:t>)</w:t>
        </w:r>
        <w:bookmarkStart w:id="281" w:name="i3452154"/>
        <w:bookmarkEnd w:id="277"/>
        <w:r w:rsidR="002F2C80" w:rsidRPr="002F2C80">
          <w:rPr>
            <w:rFonts w:ascii="Times New Roman" w:hAnsi="Times New Roman" w:cs="Times New Roman"/>
            <w:sz w:val="28"/>
            <w:szCs w:val="28"/>
            <w:rPrChange w:id="282" w:author="Ворожцова Наталья Андреевна" w:date="2018-01-16T17:43:00Z">
              <w:rPr>
                <w:rFonts w:ascii="Times New Roman" w:eastAsia="Times New Roman" w:hAnsi="Times New Roman" w:cs="Times New Roman"/>
                <w:sz w:val="20"/>
                <w:szCs w:val="20"/>
                <w:lang w:eastAsia="ru-RU"/>
              </w:rPr>
            </w:rPrChange>
          </w:rPr>
          <w:t xml:space="preserve"> упаковка и хранение;</w:t>
        </w:r>
        <w:bookmarkEnd w:id="281"/>
      </w:ins>
    </w:p>
    <w:p w14:paraId="0AA0301F" w14:textId="36DFF73E" w:rsidR="002F2C80" w:rsidRPr="002F2C80" w:rsidRDefault="00FA0C48">
      <w:pPr>
        <w:pStyle w:val="a3"/>
        <w:ind w:left="0"/>
        <w:jc w:val="both"/>
        <w:rPr>
          <w:ins w:id="283" w:author="Ворожцова Наталья Андреевна" w:date="2018-01-16T17:41:00Z"/>
          <w:rFonts w:ascii="Times New Roman" w:hAnsi="Times New Roman" w:cs="Times New Roman"/>
          <w:sz w:val="28"/>
          <w:szCs w:val="28"/>
          <w:rPrChange w:id="284" w:author="Ворожцова Наталья Андреевна" w:date="2018-01-16T17:43:00Z">
            <w:rPr>
              <w:ins w:id="285" w:author="Ворожцова Наталья Андреевна" w:date="2018-01-16T17:41:00Z"/>
              <w:rFonts w:ascii="Times New Roman" w:eastAsia="Times New Roman" w:hAnsi="Times New Roman" w:cs="Times New Roman"/>
              <w:sz w:val="20"/>
              <w:szCs w:val="20"/>
              <w:lang w:eastAsia="ru-RU"/>
            </w:rPr>
          </w:rPrChange>
        </w:rPr>
        <w:pPrChange w:id="286"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287" w:name="OCRUncertain482"/>
      <w:ins w:id="288" w:author="Ворожцова Наталья Андреевна" w:date="2018-01-16T18:23:00Z">
        <w:r>
          <w:rPr>
            <w:rFonts w:ascii="Times New Roman" w:hAnsi="Times New Roman" w:cs="Times New Roman"/>
            <w:sz w:val="28"/>
            <w:szCs w:val="28"/>
          </w:rPr>
          <w:t>и</w:t>
        </w:r>
      </w:ins>
      <w:ins w:id="289" w:author="Ворожцова Наталья Андреевна" w:date="2018-01-16T17:41:00Z">
        <w:r w:rsidR="002F2C80" w:rsidRPr="002F2C80">
          <w:rPr>
            <w:rFonts w:ascii="Times New Roman" w:hAnsi="Times New Roman" w:cs="Times New Roman"/>
            <w:sz w:val="28"/>
            <w:szCs w:val="28"/>
            <w:rPrChange w:id="290" w:author="Ворожцова Наталья Андреевна" w:date="2018-01-16T17:43:00Z">
              <w:rPr>
                <w:rFonts w:ascii="Times New Roman" w:eastAsia="Times New Roman" w:hAnsi="Times New Roman" w:cs="Times New Roman"/>
                <w:sz w:val="20"/>
                <w:szCs w:val="20"/>
                <w:lang w:eastAsia="ru-RU"/>
              </w:rPr>
            </w:rPrChange>
          </w:rPr>
          <w:t>)</w:t>
        </w:r>
        <w:bookmarkStart w:id="291" w:name="i3461421"/>
        <w:bookmarkEnd w:id="287"/>
        <w:r w:rsidR="002F2C80" w:rsidRPr="002F2C80">
          <w:rPr>
            <w:rFonts w:ascii="Times New Roman" w:hAnsi="Times New Roman" w:cs="Times New Roman"/>
            <w:sz w:val="28"/>
            <w:szCs w:val="28"/>
            <w:rPrChange w:id="292" w:author="Ворожцова Наталья Андреевна" w:date="2018-01-16T17:43:00Z">
              <w:rPr>
                <w:rFonts w:ascii="Times New Roman" w:eastAsia="Times New Roman" w:hAnsi="Times New Roman" w:cs="Times New Roman"/>
                <w:sz w:val="20"/>
                <w:szCs w:val="20"/>
                <w:lang w:eastAsia="ru-RU"/>
              </w:rPr>
            </w:rPrChange>
          </w:rPr>
          <w:t xml:space="preserve"> реализация и распределение;</w:t>
        </w:r>
        <w:bookmarkEnd w:id="291"/>
      </w:ins>
    </w:p>
    <w:p w14:paraId="3E62C8BD" w14:textId="65941264" w:rsidR="002F2C80" w:rsidRPr="002F2C80" w:rsidRDefault="00FA0C48">
      <w:pPr>
        <w:pStyle w:val="a3"/>
        <w:ind w:left="0"/>
        <w:jc w:val="both"/>
        <w:rPr>
          <w:ins w:id="293" w:author="Ворожцова Наталья Андреевна" w:date="2018-01-16T17:41:00Z"/>
          <w:rFonts w:ascii="Times New Roman" w:hAnsi="Times New Roman" w:cs="Times New Roman"/>
          <w:sz w:val="28"/>
          <w:szCs w:val="28"/>
          <w:rPrChange w:id="294" w:author="Ворожцова Наталья Андреевна" w:date="2018-01-16T17:43:00Z">
            <w:rPr>
              <w:ins w:id="295" w:author="Ворожцова Наталья Андреевна" w:date="2018-01-16T17:41:00Z"/>
              <w:rFonts w:ascii="Times New Roman" w:eastAsia="Times New Roman" w:hAnsi="Times New Roman" w:cs="Times New Roman"/>
              <w:sz w:val="20"/>
              <w:szCs w:val="20"/>
              <w:lang w:eastAsia="ru-RU"/>
            </w:rPr>
          </w:rPrChange>
        </w:rPr>
        <w:pPrChange w:id="296"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297" w:name="OCRUncertain483"/>
      <w:ins w:id="298" w:author="Ворожцова Наталья Андреевна" w:date="2018-01-16T18:23:00Z">
        <w:r>
          <w:rPr>
            <w:rFonts w:ascii="Times New Roman" w:hAnsi="Times New Roman" w:cs="Times New Roman"/>
            <w:sz w:val="28"/>
            <w:szCs w:val="28"/>
          </w:rPr>
          <w:t>к</w:t>
        </w:r>
      </w:ins>
      <w:ins w:id="299" w:author="Ворожцова Наталья Андреевна" w:date="2018-01-16T17:41:00Z">
        <w:r w:rsidR="002F2C80" w:rsidRPr="002F2C80">
          <w:rPr>
            <w:rFonts w:ascii="Times New Roman" w:hAnsi="Times New Roman" w:cs="Times New Roman"/>
            <w:sz w:val="28"/>
            <w:szCs w:val="28"/>
            <w:rPrChange w:id="300" w:author="Ворожцова Наталья Андреевна" w:date="2018-01-16T17:43:00Z">
              <w:rPr>
                <w:rFonts w:ascii="Times New Roman" w:eastAsia="Times New Roman" w:hAnsi="Times New Roman" w:cs="Times New Roman"/>
                <w:sz w:val="20"/>
                <w:szCs w:val="20"/>
                <w:lang w:eastAsia="ru-RU"/>
              </w:rPr>
            </w:rPrChange>
          </w:rPr>
          <w:t>)</w:t>
        </w:r>
        <w:bookmarkStart w:id="301" w:name="i3477986"/>
        <w:bookmarkEnd w:id="297"/>
        <w:r w:rsidR="002F2C80" w:rsidRPr="002F2C80">
          <w:rPr>
            <w:rFonts w:ascii="Times New Roman" w:hAnsi="Times New Roman" w:cs="Times New Roman"/>
            <w:sz w:val="28"/>
            <w:szCs w:val="28"/>
            <w:rPrChange w:id="302" w:author="Ворожцова Наталья Андреевна" w:date="2018-01-16T17:43:00Z">
              <w:rPr>
                <w:rFonts w:ascii="Times New Roman" w:eastAsia="Times New Roman" w:hAnsi="Times New Roman" w:cs="Times New Roman"/>
                <w:sz w:val="20"/>
                <w:szCs w:val="20"/>
                <w:lang w:eastAsia="ru-RU"/>
              </w:rPr>
            </w:rPrChange>
          </w:rPr>
          <w:t xml:space="preserve"> монтаж и ввод в эксплуатацию;</w:t>
        </w:r>
        <w:bookmarkEnd w:id="301"/>
      </w:ins>
    </w:p>
    <w:p w14:paraId="6EBBCC54" w14:textId="177A380B" w:rsidR="002F2C80" w:rsidRPr="002F2C80" w:rsidRDefault="00FA0C48">
      <w:pPr>
        <w:pStyle w:val="a3"/>
        <w:ind w:left="0"/>
        <w:jc w:val="both"/>
        <w:rPr>
          <w:ins w:id="303" w:author="Ворожцова Наталья Андреевна" w:date="2018-01-16T17:41:00Z"/>
          <w:rFonts w:ascii="Times New Roman" w:hAnsi="Times New Roman" w:cs="Times New Roman"/>
          <w:sz w:val="28"/>
          <w:szCs w:val="28"/>
          <w:rPrChange w:id="304" w:author="Ворожцова Наталья Андреевна" w:date="2018-01-16T17:43:00Z">
            <w:rPr>
              <w:ins w:id="305" w:author="Ворожцова Наталья Андреевна" w:date="2018-01-16T17:41:00Z"/>
              <w:rFonts w:ascii="Times New Roman" w:eastAsia="Times New Roman" w:hAnsi="Times New Roman" w:cs="Times New Roman"/>
              <w:sz w:val="20"/>
              <w:szCs w:val="20"/>
              <w:lang w:eastAsia="ru-RU"/>
            </w:rPr>
          </w:rPrChange>
        </w:rPr>
        <w:pPrChange w:id="306"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307" w:name="OCRUncertain484"/>
      <w:ins w:id="308" w:author="Ворожцова Наталья Андреевна" w:date="2018-01-16T18:23:00Z">
        <w:r>
          <w:rPr>
            <w:rFonts w:ascii="Times New Roman" w:hAnsi="Times New Roman" w:cs="Times New Roman"/>
            <w:sz w:val="28"/>
            <w:szCs w:val="28"/>
          </w:rPr>
          <w:t>л</w:t>
        </w:r>
      </w:ins>
      <w:ins w:id="309" w:author="Ворожцова Наталья Андреевна" w:date="2018-01-16T17:41:00Z">
        <w:r w:rsidR="002F2C80" w:rsidRPr="002F2C80">
          <w:rPr>
            <w:rFonts w:ascii="Times New Roman" w:hAnsi="Times New Roman" w:cs="Times New Roman"/>
            <w:sz w:val="28"/>
            <w:szCs w:val="28"/>
            <w:rPrChange w:id="310" w:author="Ворожцова Наталья Андреевна" w:date="2018-01-16T17:43:00Z">
              <w:rPr>
                <w:rFonts w:ascii="Times New Roman" w:eastAsia="Times New Roman" w:hAnsi="Times New Roman" w:cs="Times New Roman"/>
                <w:sz w:val="20"/>
                <w:szCs w:val="20"/>
                <w:lang w:eastAsia="ru-RU"/>
              </w:rPr>
            </w:rPrChange>
          </w:rPr>
          <w:t>)</w:t>
        </w:r>
        <w:bookmarkEnd w:id="307"/>
        <w:r w:rsidR="002F2C80" w:rsidRPr="002F2C80">
          <w:rPr>
            <w:rFonts w:ascii="Times New Roman" w:hAnsi="Times New Roman" w:cs="Times New Roman"/>
            <w:sz w:val="28"/>
            <w:szCs w:val="28"/>
            <w:rPrChange w:id="311" w:author="Ворожцова Наталья Андреевна" w:date="2018-01-16T17:43:00Z">
              <w:rPr>
                <w:rFonts w:ascii="Times New Roman" w:eastAsia="Times New Roman" w:hAnsi="Times New Roman" w:cs="Times New Roman"/>
                <w:sz w:val="20"/>
                <w:szCs w:val="20"/>
                <w:lang w:eastAsia="ru-RU"/>
              </w:rPr>
            </w:rPrChange>
          </w:rPr>
          <w:t xml:space="preserve"> тех</w:t>
        </w:r>
        <w:bookmarkStart w:id="312" w:name="i3481968"/>
        <w:r w:rsidR="002F2C80" w:rsidRPr="002F2C80">
          <w:rPr>
            <w:rFonts w:ascii="Times New Roman" w:hAnsi="Times New Roman" w:cs="Times New Roman"/>
            <w:sz w:val="28"/>
            <w:szCs w:val="28"/>
            <w:rPrChange w:id="313" w:author="Ворожцова Наталья Андреевна" w:date="2018-01-16T17:43:00Z">
              <w:rPr>
                <w:rFonts w:ascii="Times New Roman" w:eastAsia="Times New Roman" w:hAnsi="Times New Roman" w:cs="Times New Roman"/>
                <w:sz w:val="20"/>
                <w:szCs w:val="20"/>
                <w:lang w:eastAsia="ru-RU"/>
              </w:rPr>
            </w:rPrChange>
          </w:rPr>
          <w:t>ническая помощь и обслуживание;</w:t>
        </w:r>
        <w:bookmarkEnd w:id="312"/>
      </w:ins>
    </w:p>
    <w:p w14:paraId="359AB245" w14:textId="068DD5F5" w:rsidR="002F2C80" w:rsidRPr="002F2C80" w:rsidRDefault="00FA0C48">
      <w:pPr>
        <w:pStyle w:val="a3"/>
        <w:ind w:left="0"/>
        <w:jc w:val="both"/>
        <w:rPr>
          <w:ins w:id="314" w:author="Ворожцова Наталья Андреевна" w:date="2018-01-16T17:41:00Z"/>
          <w:rFonts w:ascii="Times New Roman" w:hAnsi="Times New Roman" w:cs="Times New Roman"/>
          <w:sz w:val="28"/>
          <w:szCs w:val="28"/>
          <w:rPrChange w:id="315" w:author="Ворожцова Наталья Андреевна" w:date="2018-01-16T17:43:00Z">
            <w:rPr>
              <w:ins w:id="316" w:author="Ворожцова Наталья Андреевна" w:date="2018-01-16T17:41:00Z"/>
              <w:rFonts w:ascii="Times New Roman" w:eastAsia="Times New Roman" w:hAnsi="Times New Roman" w:cs="Times New Roman"/>
              <w:sz w:val="20"/>
              <w:szCs w:val="20"/>
              <w:lang w:eastAsia="ru-RU"/>
            </w:rPr>
          </w:rPrChange>
        </w:rPr>
        <w:pPrChange w:id="317" w:author="Ворожцова Наталья Андреевна" w:date="2018-01-16T17:43:00Z">
          <w:pPr>
            <w:widowControl w:val="0"/>
            <w:overflowPunct w:val="0"/>
            <w:autoSpaceDE w:val="0"/>
            <w:autoSpaceDN w:val="0"/>
            <w:adjustRightInd w:val="0"/>
            <w:spacing w:after="0" w:line="240" w:lineRule="auto"/>
            <w:ind w:firstLine="284"/>
            <w:jc w:val="both"/>
          </w:pPr>
        </w:pPrChange>
      </w:pPr>
      <w:bookmarkStart w:id="318" w:name="OCRUncertain485"/>
      <w:ins w:id="319" w:author="Ворожцова Наталья Андреевна" w:date="2018-01-16T18:23:00Z">
        <w:r>
          <w:rPr>
            <w:rFonts w:ascii="Times New Roman" w:hAnsi="Times New Roman" w:cs="Times New Roman"/>
            <w:sz w:val="28"/>
            <w:szCs w:val="28"/>
          </w:rPr>
          <w:t>м</w:t>
        </w:r>
      </w:ins>
      <w:ins w:id="320" w:author="Ворожцова Наталья Андреевна" w:date="2018-01-16T17:41:00Z">
        <w:r w:rsidR="002F2C80" w:rsidRPr="002F2C80">
          <w:rPr>
            <w:rFonts w:ascii="Times New Roman" w:hAnsi="Times New Roman" w:cs="Times New Roman"/>
            <w:sz w:val="28"/>
            <w:szCs w:val="28"/>
            <w:rPrChange w:id="321" w:author="Ворожцова Наталья Андреевна" w:date="2018-01-16T17:43:00Z">
              <w:rPr>
                <w:rFonts w:ascii="Times New Roman" w:eastAsia="Times New Roman" w:hAnsi="Times New Roman" w:cs="Times New Roman"/>
                <w:sz w:val="20"/>
                <w:szCs w:val="20"/>
                <w:lang w:eastAsia="ru-RU"/>
              </w:rPr>
            </w:rPrChange>
          </w:rPr>
          <w:t>)</w:t>
        </w:r>
        <w:bookmarkEnd w:id="318"/>
        <w:r w:rsidR="002F2C80" w:rsidRPr="002F2C80">
          <w:rPr>
            <w:rFonts w:ascii="Times New Roman" w:hAnsi="Times New Roman" w:cs="Times New Roman"/>
            <w:sz w:val="28"/>
            <w:szCs w:val="28"/>
            <w:rPrChange w:id="322" w:author="Ворожцова Наталья Андреевна" w:date="2018-01-16T17:43:00Z">
              <w:rPr>
                <w:rFonts w:ascii="Times New Roman" w:eastAsia="Times New Roman" w:hAnsi="Times New Roman" w:cs="Times New Roman"/>
                <w:sz w:val="20"/>
                <w:szCs w:val="20"/>
                <w:lang w:eastAsia="ru-RU"/>
              </w:rPr>
            </w:rPrChange>
          </w:rPr>
          <w:t xml:space="preserve"> послепродажная деятельность;</w:t>
        </w:r>
      </w:ins>
    </w:p>
    <w:p w14:paraId="1CF4416E" w14:textId="15C59DE1" w:rsidR="002F2C80" w:rsidRDefault="00FA0C48" w:rsidP="00AC7622">
      <w:pPr>
        <w:pStyle w:val="a3"/>
        <w:ind w:left="0"/>
        <w:jc w:val="both"/>
        <w:rPr>
          <w:ins w:id="323" w:author="Ворожцова Наталья Андреевна" w:date="2018-01-16T17:45:00Z"/>
          <w:rFonts w:ascii="Times New Roman" w:hAnsi="Times New Roman" w:cs="Times New Roman"/>
          <w:sz w:val="28"/>
          <w:szCs w:val="28"/>
        </w:rPr>
      </w:pPr>
      <w:ins w:id="324" w:author="Ворожцова Наталья Андреевна" w:date="2018-01-16T18:23:00Z">
        <w:r>
          <w:rPr>
            <w:rFonts w:ascii="Times New Roman" w:hAnsi="Times New Roman" w:cs="Times New Roman"/>
            <w:sz w:val="28"/>
            <w:szCs w:val="28"/>
          </w:rPr>
          <w:t>н</w:t>
        </w:r>
      </w:ins>
      <w:ins w:id="325" w:author="Ворожцова Наталья Андреевна" w:date="2018-01-16T17:41:00Z">
        <w:r w:rsidR="002F2C80" w:rsidRPr="002F2C80">
          <w:rPr>
            <w:rFonts w:ascii="Times New Roman" w:hAnsi="Times New Roman" w:cs="Times New Roman"/>
            <w:sz w:val="28"/>
            <w:szCs w:val="28"/>
            <w:rPrChange w:id="326" w:author="Ворожцова Наталья Андреевна" w:date="2018-01-16T17:43:00Z">
              <w:rPr>
                <w:rFonts w:ascii="Times New Roman" w:eastAsia="Times New Roman" w:hAnsi="Times New Roman" w:cs="Times New Roman"/>
                <w:noProof/>
                <w:sz w:val="20"/>
                <w:szCs w:val="20"/>
                <w:lang w:eastAsia="ru-RU"/>
              </w:rPr>
            </w:rPrChange>
          </w:rPr>
          <w:t>)</w:t>
        </w:r>
        <w:r w:rsidR="002F2C80" w:rsidRPr="002F2C80">
          <w:rPr>
            <w:rFonts w:ascii="Times New Roman" w:hAnsi="Times New Roman" w:cs="Times New Roman"/>
            <w:sz w:val="28"/>
            <w:szCs w:val="28"/>
            <w:rPrChange w:id="327" w:author="Ворожцова Наталья Андреевна" w:date="2018-01-16T17:43:00Z">
              <w:rPr>
                <w:rFonts w:ascii="Times New Roman" w:eastAsia="Times New Roman" w:hAnsi="Times New Roman" w:cs="Times New Roman"/>
                <w:sz w:val="20"/>
                <w:szCs w:val="20"/>
                <w:lang w:eastAsia="ru-RU"/>
              </w:rPr>
            </w:rPrChange>
          </w:rPr>
          <w:t xml:space="preserve"> утилизация или переработка продукции в конце полезного срока службы.</w:t>
        </w:r>
      </w:ins>
    </w:p>
    <w:p w14:paraId="59468140" w14:textId="77777777" w:rsidR="00FA0C48" w:rsidRDefault="00FA0C48">
      <w:pPr>
        <w:pStyle w:val="a3"/>
        <w:ind w:left="0"/>
        <w:jc w:val="both"/>
        <w:rPr>
          <w:ins w:id="328" w:author="Ворожцова Наталья Андреевна" w:date="2018-01-16T18:23:00Z"/>
          <w:rFonts w:ascii="Times New Roman" w:hAnsi="Times New Roman" w:cs="Times New Roman"/>
          <w:sz w:val="28"/>
          <w:szCs w:val="28"/>
        </w:rPr>
      </w:pPr>
    </w:p>
    <w:p w14:paraId="60DB9278" w14:textId="290D9401" w:rsidR="005B2D2D" w:rsidRDefault="002F2C80">
      <w:pPr>
        <w:pStyle w:val="a3"/>
        <w:ind w:left="0"/>
        <w:jc w:val="both"/>
        <w:rPr>
          <w:ins w:id="329" w:author="Ворожцова Наталья Андреевна" w:date="2018-01-16T18:39:00Z"/>
          <w:rFonts w:ascii="Times New Roman" w:hAnsi="Times New Roman" w:cs="Times New Roman"/>
          <w:sz w:val="28"/>
          <w:szCs w:val="28"/>
        </w:rPr>
        <w:pPrChange w:id="330" w:author="Ворожцова Наталья Андреевна" w:date="2018-01-16T18:31:00Z">
          <w:pPr>
            <w:pStyle w:val="a3"/>
            <w:ind w:left="29"/>
          </w:pPr>
        </w:pPrChange>
      </w:pPr>
      <w:ins w:id="331" w:author="Ворожцова Наталья Андреевна" w:date="2018-01-16T17:47:00Z">
        <w:r>
          <w:rPr>
            <w:rFonts w:ascii="Times New Roman" w:hAnsi="Times New Roman" w:cs="Times New Roman"/>
            <w:sz w:val="28"/>
            <w:szCs w:val="28"/>
          </w:rPr>
          <w:t>В данном докум</w:t>
        </w:r>
      </w:ins>
      <w:ins w:id="332" w:author="Ворожцова Наталья Андреевна" w:date="2018-01-16T17:48:00Z">
        <w:r w:rsidR="003118C5">
          <w:rPr>
            <w:rFonts w:ascii="Times New Roman" w:hAnsi="Times New Roman" w:cs="Times New Roman"/>
            <w:sz w:val="28"/>
            <w:szCs w:val="28"/>
          </w:rPr>
          <w:t xml:space="preserve">енте под продукцией понимается </w:t>
        </w:r>
      </w:ins>
      <w:ins w:id="333" w:author="Ворожцова Наталья Андреевна" w:date="2018-01-16T18:24:00Z">
        <w:r w:rsidR="00FA0C48">
          <w:rPr>
            <w:rFonts w:ascii="Times New Roman" w:hAnsi="Times New Roman" w:cs="Times New Roman"/>
            <w:sz w:val="28"/>
            <w:szCs w:val="28"/>
          </w:rPr>
          <w:t>ТО</w:t>
        </w:r>
      </w:ins>
      <w:ins w:id="334" w:author="Ворожцова Наталья Андреевна" w:date="2018-01-16T17:48:00Z">
        <w:r w:rsidR="003118C5">
          <w:rPr>
            <w:rFonts w:ascii="Times New Roman" w:hAnsi="Times New Roman" w:cs="Times New Roman"/>
            <w:sz w:val="28"/>
            <w:szCs w:val="28"/>
          </w:rPr>
          <w:t xml:space="preserve">. </w:t>
        </w:r>
      </w:ins>
      <w:ins w:id="335" w:author="Ворожцова Наталья Андреевна" w:date="2018-01-16T17:59:00Z">
        <w:r w:rsidR="000B2963">
          <w:rPr>
            <w:rFonts w:ascii="Times New Roman" w:hAnsi="Times New Roman" w:cs="Times New Roman"/>
            <w:sz w:val="28"/>
            <w:szCs w:val="28"/>
          </w:rPr>
          <w:t>Ж</w:t>
        </w:r>
      </w:ins>
      <w:ins w:id="336" w:author="Ворожцова Наталья Андреевна" w:date="2018-01-16T17:49:00Z">
        <w:r w:rsidR="003118C5">
          <w:rPr>
            <w:rFonts w:ascii="Times New Roman" w:hAnsi="Times New Roman" w:cs="Times New Roman"/>
            <w:sz w:val="28"/>
            <w:szCs w:val="28"/>
          </w:rPr>
          <w:t>изненный цикл ТО</w:t>
        </w:r>
      </w:ins>
      <w:ins w:id="337" w:author="Ворожцова Наталья Андреевна" w:date="2018-01-16T18:02:00Z">
        <w:r w:rsidR="000B2963">
          <w:rPr>
            <w:rFonts w:ascii="Times New Roman" w:hAnsi="Times New Roman" w:cs="Times New Roman"/>
            <w:sz w:val="28"/>
            <w:szCs w:val="28"/>
          </w:rPr>
          <w:t xml:space="preserve"> и </w:t>
        </w:r>
      </w:ins>
      <w:ins w:id="338" w:author="Ворожцова Наталья Андреевна" w:date="2018-02-06T08:45:00Z">
        <w:r w:rsidR="00956ABC">
          <w:rPr>
            <w:rFonts w:ascii="Times New Roman" w:hAnsi="Times New Roman" w:cs="Times New Roman"/>
            <w:sz w:val="28"/>
            <w:szCs w:val="28"/>
          </w:rPr>
          <w:t>процедура</w:t>
        </w:r>
      </w:ins>
      <w:ins w:id="339" w:author="Ворожцова Наталья Андреевна" w:date="2018-01-16T18:02:00Z">
        <w:r w:rsidR="000B2963">
          <w:rPr>
            <w:rFonts w:ascii="Times New Roman" w:hAnsi="Times New Roman" w:cs="Times New Roman"/>
            <w:sz w:val="28"/>
            <w:szCs w:val="28"/>
          </w:rPr>
          <w:t xml:space="preserve"> согласования</w:t>
        </w:r>
      </w:ins>
      <w:ins w:id="340" w:author="Ворожцова Наталья Андреевна" w:date="2018-01-16T18:03:00Z">
        <w:r w:rsidR="000B2963">
          <w:rPr>
            <w:rFonts w:ascii="Times New Roman" w:hAnsi="Times New Roman" w:cs="Times New Roman"/>
            <w:sz w:val="28"/>
            <w:szCs w:val="28"/>
          </w:rPr>
          <w:t xml:space="preserve"> сопроводительных документов</w:t>
        </w:r>
      </w:ins>
      <w:ins w:id="341" w:author="Ворожцова Наталья Андреевна" w:date="2018-01-16T17:49:00Z">
        <w:r w:rsidR="003118C5">
          <w:rPr>
            <w:rFonts w:ascii="Times New Roman" w:hAnsi="Times New Roman" w:cs="Times New Roman"/>
            <w:sz w:val="28"/>
            <w:szCs w:val="28"/>
          </w:rPr>
          <w:t xml:space="preserve"> </w:t>
        </w:r>
      </w:ins>
      <w:ins w:id="342" w:author="Ворожцова Наталья Андреевна" w:date="2018-01-16T17:50:00Z">
        <w:r w:rsidR="003118C5">
          <w:rPr>
            <w:rFonts w:ascii="Times New Roman" w:hAnsi="Times New Roman" w:cs="Times New Roman"/>
            <w:sz w:val="28"/>
            <w:szCs w:val="28"/>
          </w:rPr>
          <w:t>на АО «Редуктор-ПМ</w:t>
        </w:r>
      </w:ins>
      <w:ins w:id="343" w:author="Ворожцова Наталья Андреевна" w:date="2018-01-16T17:51:00Z">
        <w:r w:rsidR="003118C5">
          <w:rPr>
            <w:rFonts w:ascii="Times New Roman" w:hAnsi="Times New Roman" w:cs="Times New Roman"/>
            <w:sz w:val="28"/>
            <w:szCs w:val="28"/>
          </w:rPr>
          <w:t xml:space="preserve">» </w:t>
        </w:r>
      </w:ins>
      <w:ins w:id="344" w:author="Ворожцова Наталья Андреевна" w:date="2018-01-16T17:50:00Z">
        <w:r w:rsidR="003118C5">
          <w:rPr>
            <w:rFonts w:ascii="Times New Roman" w:hAnsi="Times New Roman" w:cs="Times New Roman"/>
            <w:sz w:val="28"/>
            <w:szCs w:val="28"/>
          </w:rPr>
          <w:t>приведен</w:t>
        </w:r>
      </w:ins>
      <w:ins w:id="345" w:author="Ворожцова Наталья Андреевна" w:date="2018-01-16T18:03:00Z">
        <w:r w:rsidR="000B2963">
          <w:rPr>
            <w:rFonts w:ascii="Times New Roman" w:hAnsi="Times New Roman" w:cs="Times New Roman"/>
            <w:sz w:val="28"/>
            <w:szCs w:val="28"/>
          </w:rPr>
          <w:t>ы</w:t>
        </w:r>
      </w:ins>
      <w:ins w:id="346" w:author="Ворожцова Наталья Андреевна" w:date="2018-01-16T17:51:00Z">
        <w:r w:rsidR="003118C5">
          <w:rPr>
            <w:rFonts w:ascii="Times New Roman" w:hAnsi="Times New Roman" w:cs="Times New Roman"/>
            <w:sz w:val="28"/>
            <w:szCs w:val="28"/>
          </w:rPr>
          <w:t xml:space="preserve"> в Приложении 1. </w:t>
        </w:r>
      </w:ins>
    </w:p>
    <w:p w14:paraId="1DBF9B44" w14:textId="77777777" w:rsidR="005B2D2D" w:rsidRDefault="005B2D2D">
      <w:pPr>
        <w:pStyle w:val="a3"/>
        <w:ind w:left="0"/>
        <w:jc w:val="both"/>
        <w:rPr>
          <w:ins w:id="347" w:author="Ворожцова Наталья Андреевна" w:date="2018-01-16T18:39:00Z"/>
          <w:rFonts w:ascii="Times New Roman" w:hAnsi="Times New Roman" w:cs="Times New Roman"/>
          <w:sz w:val="28"/>
          <w:szCs w:val="28"/>
        </w:rPr>
        <w:pPrChange w:id="348" w:author="Ворожцова Наталья Андреевна" w:date="2018-01-16T18:31:00Z">
          <w:pPr>
            <w:pStyle w:val="a3"/>
            <w:ind w:left="29"/>
          </w:pPr>
        </w:pPrChange>
      </w:pPr>
    </w:p>
    <w:p w14:paraId="02B37233" w14:textId="628EDCF5" w:rsidR="00260EA6" w:rsidRPr="005425CE" w:rsidRDefault="005425CE">
      <w:pPr>
        <w:pStyle w:val="a3"/>
        <w:ind w:left="0"/>
        <w:jc w:val="both"/>
        <w:rPr>
          <w:rFonts w:ascii="Times New Roman" w:hAnsi="Times New Roman" w:cs="Times New Roman"/>
          <w:i/>
          <w:sz w:val="24"/>
          <w:szCs w:val="24"/>
          <w:u w:val="single"/>
          <w:rPrChange w:id="349" w:author="Ворожцова Наталья Андреевна" w:date="2018-01-16T18:32:00Z">
            <w:rPr>
              <w:rFonts w:ascii="Times New Roman" w:hAnsi="Times New Roman" w:cs="Times New Roman"/>
              <w:sz w:val="24"/>
              <w:szCs w:val="24"/>
              <w:u w:val="single"/>
            </w:rPr>
          </w:rPrChange>
        </w:rPr>
        <w:pPrChange w:id="350" w:author="Ворожцова Наталья Андреевна" w:date="2018-01-16T18:31:00Z">
          <w:pPr>
            <w:pStyle w:val="a3"/>
            <w:ind w:left="29"/>
          </w:pPr>
        </w:pPrChange>
      </w:pPr>
      <w:ins w:id="351" w:author="Ворожцова Наталья Андреевна" w:date="2018-01-16T18:29:00Z">
        <w:r>
          <w:rPr>
            <w:rFonts w:ascii="Times New Roman" w:hAnsi="Times New Roman" w:cs="Times New Roman"/>
            <w:sz w:val="28"/>
            <w:szCs w:val="28"/>
          </w:rPr>
          <w:t>Проанализировав Приложение 1,</w:t>
        </w:r>
      </w:ins>
      <w:ins w:id="352" w:author="Ворожцова Наталья Андреевна" w:date="2018-01-16T18:25:00Z">
        <w:r w:rsidR="00FA0C48">
          <w:rPr>
            <w:rFonts w:ascii="Times New Roman" w:hAnsi="Times New Roman" w:cs="Times New Roman"/>
            <w:sz w:val="28"/>
            <w:szCs w:val="28"/>
          </w:rPr>
          <w:t xml:space="preserve"> </w:t>
        </w:r>
      </w:ins>
      <w:ins w:id="353" w:author="Ворожцова Наталья Андреевна" w:date="2018-01-16T18:26:00Z">
        <w:r>
          <w:rPr>
            <w:rFonts w:ascii="Times New Roman" w:hAnsi="Times New Roman" w:cs="Times New Roman"/>
            <w:sz w:val="28"/>
            <w:szCs w:val="28"/>
          </w:rPr>
          <w:t xml:space="preserve">можно выделить </w:t>
        </w:r>
        <w:r w:rsidRPr="005425CE">
          <w:rPr>
            <w:rFonts w:ascii="Times New Roman" w:hAnsi="Times New Roman" w:cs="Times New Roman"/>
            <w:i/>
            <w:sz w:val="28"/>
            <w:szCs w:val="28"/>
            <w:rPrChange w:id="354" w:author="Ворожцова Наталья Андреевна" w:date="2018-01-16T18:32:00Z">
              <w:rPr>
                <w:rFonts w:ascii="Times New Roman" w:hAnsi="Times New Roman" w:cs="Times New Roman"/>
                <w:sz w:val="28"/>
                <w:szCs w:val="28"/>
              </w:rPr>
            </w:rPrChange>
          </w:rPr>
          <w:t>п</w:t>
        </w:r>
        <w:r w:rsidR="00FA0C48" w:rsidRPr="005425CE">
          <w:rPr>
            <w:rFonts w:ascii="Times New Roman" w:hAnsi="Times New Roman" w:cs="Times New Roman"/>
            <w:i/>
            <w:sz w:val="28"/>
            <w:szCs w:val="28"/>
            <w:rPrChange w:id="355" w:author="Ворожцова Наталья Андреевна" w:date="2018-01-16T18:32:00Z">
              <w:rPr>
                <w:rFonts w:ascii="Times New Roman" w:hAnsi="Times New Roman" w:cs="Times New Roman"/>
                <w:sz w:val="28"/>
                <w:szCs w:val="28"/>
              </w:rPr>
            </w:rPrChange>
          </w:rPr>
          <w:t>роблемы</w:t>
        </w:r>
      </w:ins>
      <w:ins w:id="356" w:author="Ворожцова Наталья Андреевна" w:date="2018-01-16T18:31:00Z">
        <w:r w:rsidRPr="005425CE">
          <w:rPr>
            <w:rFonts w:ascii="Times New Roman" w:hAnsi="Times New Roman" w:cs="Times New Roman"/>
            <w:i/>
            <w:sz w:val="28"/>
            <w:szCs w:val="28"/>
            <w:rPrChange w:id="357" w:author="Ворожцова Наталья Андреевна" w:date="2018-01-16T18:32:00Z">
              <w:rPr>
                <w:rFonts w:ascii="Times New Roman" w:hAnsi="Times New Roman" w:cs="Times New Roman"/>
                <w:sz w:val="28"/>
                <w:szCs w:val="28"/>
              </w:rPr>
            </w:rPrChange>
          </w:rPr>
          <w:t>,</w:t>
        </w:r>
      </w:ins>
      <w:del w:id="358" w:author="Ворожцова Наталья Андреевна" w:date="2018-01-16T18:31:00Z">
        <w:r w:rsidR="00E95A19" w:rsidRPr="005425CE" w:rsidDel="005425CE">
          <w:rPr>
            <w:rFonts w:ascii="Times New Roman" w:hAnsi="Times New Roman" w:cs="Times New Roman"/>
            <w:bCs/>
            <w:i/>
            <w:sz w:val="28"/>
            <w:szCs w:val="28"/>
            <w:rPrChange w:id="359" w:author="Ворожцова Наталья Андреевна" w:date="2018-01-16T18:32:00Z">
              <w:rPr>
                <w:rFonts w:ascii="Times New Roman" w:hAnsi="Times New Roman" w:cs="Times New Roman"/>
                <w:bCs/>
                <w:sz w:val="28"/>
                <w:szCs w:val="28"/>
                <w:u w:val="single"/>
              </w:rPr>
            </w:rPrChange>
          </w:rPr>
          <w:delText>Проблемы АО «Редуктор-ПМ»</w:delText>
        </w:r>
      </w:del>
      <w:r w:rsidR="00E95A19" w:rsidRPr="005425CE">
        <w:rPr>
          <w:rFonts w:ascii="Times New Roman" w:hAnsi="Times New Roman" w:cs="Times New Roman"/>
          <w:bCs/>
          <w:i/>
          <w:sz w:val="28"/>
          <w:szCs w:val="28"/>
          <w:rPrChange w:id="360" w:author="Ворожцова Наталья Андреевна" w:date="2018-01-16T18:32:00Z">
            <w:rPr>
              <w:rFonts w:ascii="Times New Roman" w:hAnsi="Times New Roman" w:cs="Times New Roman"/>
              <w:bCs/>
              <w:sz w:val="28"/>
              <w:szCs w:val="28"/>
              <w:u w:val="single"/>
            </w:rPr>
          </w:rPrChange>
        </w:rPr>
        <w:t xml:space="preserve"> связанные с отсутствием «Системы управления жизненным циклом </w:t>
      </w:r>
      <w:del w:id="361" w:author="Ворожцова Наталья Андреевна" w:date="2017-12-25T13:44:00Z">
        <w:r w:rsidR="00E95A19" w:rsidRPr="005425CE" w:rsidDel="005F08CB">
          <w:rPr>
            <w:rFonts w:ascii="Times New Roman" w:hAnsi="Times New Roman" w:cs="Times New Roman"/>
            <w:bCs/>
            <w:i/>
            <w:sz w:val="28"/>
            <w:szCs w:val="28"/>
            <w:rPrChange w:id="362" w:author="Ворожцова Наталья Андреевна" w:date="2018-01-16T18:32:00Z">
              <w:rPr>
                <w:rFonts w:ascii="Times New Roman" w:hAnsi="Times New Roman" w:cs="Times New Roman"/>
                <w:bCs/>
                <w:sz w:val="28"/>
                <w:szCs w:val="28"/>
                <w:u w:val="single"/>
              </w:rPr>
            </w:rPrChange>
          </w:rPr>
          <w:delText>оснастки</w:delText>
        </w:r>
      </w:del>
      <w:ins w:id="363" w:author="Ворожцова Наталья Андреевна" w:date="2017-12-25T13:44:00Z">
        <w:r w:rsidR="005F08CB" w:rsidRPr="005425CE">
          <w:rPr>
            <w:rFonts w:ascii="Times New Roman" w:hAnsi="Times New Roman" w:cs="Times New Roman"/>
            <w:bCs/>
            <w:i/>
            <w:sz w:val="28"/>
            <w:szCs w:val="28"/>
            <w:rPrChange w:id="364" w:author="Ворожцова Наталья Андреевна" w:date="2018-01-16T18:32:00Z">
              <w:rPr>
                <w:rFonts w:ascii="Times New Roman" w:hAnsi="Times New Roman" w:cs="Times New Roman"/>
                <w:bCs/>
                <w:sz w:val="28"/>
                <w:szCs w:val="28"/>
                <w:u w:val="single"/>
              </w:rPr>
            </w:rPrChange>
          </w:rPr>
          <w:t>ТО</w:t>
        </w:r>
      </w:ins>
      <w:r w:rsidR="00E95A19" w:rsidRPr="005425CE">
        <w:rPr>
          <w:rFonts w:ascii="Times New Roman" w:hAnsi="Times New Roman" w:cs="Times New Roman"/>
          <w:bCs/>
          <w:i/>
          <w:sz w:val="28"/>
          <w:szCs w:val="28"/>
          <w:rPrChange w:id="365" w:author="Ворожцова Наталья Андреевна" w:date="2018-01-16T18:32:00Z">
            <w:rPr>
              <w:rFonts w:ascii="Times New Roman" w:hAnsi="Times New Roman" w:cs="Times New Roman"/>
              <w:bCs/>
              <w:sz w:val="28"/>
              <w:szCs w:val="28"/>
              <w:u w:val="single"/>
            </w:rPr>
          </w:rPrChange>
        </w:rPr>
        <w:t xml:space="preserve">»: </w:t>
      </w:r>
    </w:p>
    <w:p w14:paraId="02B37234" w14:textId="1119D7E7" w:rsidR="00260EA6" w:rsidRPr="005F08CB" w:rsidRDefault="00E95A19">
      <w:pPr>
        <w:pStyle w:val="a3"/>
        <w:numPr>
          <w:ilvl w:val="0"/>
          <w:numId w:val="14"/>
        </w:numPr>
        <w:spacing w:after="0"/>
        <w:ind w:left="0" w:firstLine="0"/>
        <w:jc w:val="both"/>
        <w:rPr>
          <w:rFonts w:ascii="Times New Roman" w:hAnsi="Times New Roman" w:cs="Times New Roman"/>
          <w:sz w:val="28"/>
          <w:szCs w:val="28"/>
        </w:rPr>
        <w:pPrChange w:id="366" w:author="Ворожцова Наталья Андреевна" w:date="2017-12-25T13:44:00Z">
          <w:pPr>
            <w:pStyle w:val="a3"/>
            <w:ind w:left="0"/>
          </w:pPr>
        </w:pPrChange>
      </w:pPr>
      <w:del w:id="367" w:author="Ворожцова Наталья Андреевна" w:date="2017-12-25T13:43:00Z">
        <w:r w:rsidRPr="005F08CB" w:rsidDel="005F08CB">
          <w:rPr>
            <w:rFonts w:ascii="Times New Roman" w:hAnsi="Times New Roman" w:cs="Times New Roman"/>
            <w:sz w:val="28"/>
            <w:szCs w:val="28"/>
          </w:rPr>
          <w:delText xml:space="preserve">1. </w:delText>
        </w:r>
      </w:del>
      <w:r w:rsidRPr="005F08CB">
        <w:rPr>
          <w:rFonts w:ascii="Times New Roman" w:hAnsi="Times New Roman" w:cs="Times New Roman"/>
          <w:sz w:val="28"/>
          <w:szCs w:val="28"/>
        </w:rPr>
        <w:t xml:space="preserve">Отсутствие полной технической информации о </w:t>
      </w:r>
      <w:del w:id="368" w:author="Ворожцова Наталья Андреевна" w:date="2017-12-25T13:20:00Z">
        <w:r w:rsidRPr="005F08CB" w:rsidDel="00B13DFF">
          <w:rPr>
            <w:rFonts w:ascii="Times New Roman" w:hAnsi="Times New Roman" w:cs="Times New Roman"/>
            <w:sz w:val="28"/>
            <w:szCs w:val="28"/>
          </w:rPr>
          <w:delText>оснастке</w:delText>
        </w:r>
      </w:del>
      <w:ins w:id="369" w:author="Ворожцова Наталья Андреевна" w:date="2017-12-25T13:20:00Z">
        <w:r w:rsidR="00B13DFF" w:rsidRPr="005F08CB">
          <w:rPr>
            <w:rFonts w:ascii="Times New Roman" w:hAnsi="Times New Roman" w:cs="Times New Roman"/>
            <w:sz w:val="28"/>
            <w:szCs w:val="28"/>
          </w:rPr>
          <w:t>ТО</w:t>
        </w:r>
      </w:ins>
      <w:r w:rsidRPr="005F08CB">
        <w:rPr>
          <w:rFonts w:ascii="Times New Roman" w:hAnsi="Times New Roman" w:cs="Times New Roman"/>
          <w:sz w:val="28"/>
          <w:szCs w:val="28"/>
        </w:rPr>
        <w:t>, приводит к:</w:t>
      </w:r>
    </w:p>
    <w:p w14:paraId="02B37235" w14:textId="7A98F9B1" w:rsidR="00260EA6" w:rsidRPr="005F08CB" w:rsidRDefault="00E95A19">
      <w:pPr>
        <w:spacing w:after="0"/>
        <w:jc w:val="both"/>
        <w:rPr>
          <w:ins w:id="370" w:author="Ворожцова Наталья Андреевна" w:date="2017-12-22T09:25:00Z"/>
          <w:rFonts w:ascii="Times New Roman" w:hAnsi="Times New Roman" w:cs="Times New Roman"/>
          <w:sz w:val="28"/>
          <w:szCs w:val="28"/>
        </w:rPr>
        <w:pPrChange w:id="371" w:author="Ворожцова Наталья Андреевна" w:date="2017-12-25T13:44:00Z">
          <w:pPr>
            <w:pStyle w:val="a3"/>
            <w:ind w:left="0"/>
          </w:pPr>
        </w:pPrChange>
      </w:pPr>
      <w:del w:id="372" w:author="Ворожцова Наталья Андреевна" w:date="2017-12-25T13:43:00Z">
        <w:r w:rsidRPr="005F08CB" w:rsidDel="005F08CB">
          <w:rPr>
            <w:rFonts w:ascii="Times New Roman" w:hAnsi="Times New Roman" w:cs="Times New Roman"/>
            <w:sz w:val="28"/>
            <w:szCs w:val="28"/>
          </w:rPr>
          <w:delText xml:space="preserve"> </w:delText>
        </w:r>
      </w:del>
      <w:r w:rsidRPr="005F08CB">
        <w:rPr>
          <w:rFonts w:ascii="Times New Roman" w:hAnsi="Times New Roman" w:cs="Times New Roman"/>
          <w:sz w:val="28"/>
          <w:szCs w:val="28"/>
        </w:rPr>
        <w:t xml:space="preserve">- </w:t>
      </w:r>
      <w:ins w:id="373" w:author="Ворожцова Наталья Андреевна" w:date="2017-12-22T09:25:00Z">
        <w:r w:rsidR="009124B6" w:rsidRPr="005F08CB">
          <w:rPr>
            <w:rFonts w:ascii="Times New Roman" w:hAnsi="Times New Roman" w:cs="Times New Roman"/>
            <w:sz w:val="28"/>
            <w:szCs w:val="28"/>
          </w:rPr>
          <w:t>в</w:t>
        </w:r>
      </w:ins>
      <w:del w:id="374" w:author="Ворожцова Наталья Андреевна" w:date="2017-12-22T09:25:00Z">
        <w:r w:rsidRPr="005F08CB" w:rsidDel="009124B6">
          <w:rPr>
            <w:rFonts w:ascii="Times New Roman" w:hAnsi="Times New Roman" w:cs="Times New Roman"/>
            <w:sz w:val="28"/>
            <w:szCs w:val="28"/>
          </w:rPr>
          <w:delText>В</w:delText>
        </w:r>
      </w:del>
      <w:r w:rsidRPr="005F08CB">
        <w:rPr>
          <w:rFonts w:ascii="Times New Roman" w:hAnsi="Times New Roman" w:cs="Times New Roman"/>
          <w:sz w:val="28"/>
          <w:szCs w:val="28"/>
        </w:rPr>
        <w:t>ременным затратам технологов</w:t>
      </w:r>
      <w:ins w:id="375" w:author="Ворожцова Наталья Андреевна" w:date="2017-12-22T09:23:00Z">
        <w:r w:rsidR="009124B6" w:rsidRPr="005F08CB">
          <w:rPr>
            <w:rFonts w:ascii="Times New Roman" w:hAnsi="Times New Roman" w:cs="Times New Roman"/>
            <w:sz w:val="28"/>
            <w:szCs w:val="28"/>
            <w:rPrChange w:id="376" w:author="Ворожцова Наталья Андреевна" w:date="2017-12-25T13:44:00Z">
              <w:rPr>
                <w:rFonts w:ascii="Times New Roman" w:hAnsi="Times New Roman" w:cs="Times New Roman"/>
                <w:color w:val="FF0000"/>
                <w:sz w:val="28"/>
                <w:szCs w:val="28"/>
              </w:rPr>
            </w:rPrChange>
          </w:rPr>
          <w:t xml:space="preserve"> и программистов</w:t>
        </w:r>
      </w:ins>
      <w:r w:rsidRPr="005F08CB">
        <w:rPr>
          <w:rFonts w:ascii="Times New Roman" w:hAnsi="Times New Roman" w:cs="Times New Roman"/>
          <w:sz w:val="28"/>
          <w:szCs w:val="28"/>
        </w:rPr>
        <w:t xml:space="preserve"> на подбор, расшифровку          обозначения </w:t>
      </w:r>
      <w:ins w:id="377" w:author="Ворожцова Наталья Андреевна" w:date="2017-12-22T09:24:00Z">
        <w:r w:rsidR="009124B6" w:rsidRPr="005F08CB">
          <w:rPr>
            <w:rFonts w:ascii="Times New Roman" w:hAnsi="Times New Roman" w:cs="Times New Roman"/>
            <w:sz w:val="28"/>
            <w:szCs w:val="28"/>
            <w:rPrChange w:id="378" w:author="Ворожцова Наталья Андреевна" w:date="2017-12-25T13:44:00Z">
              <w:rPr>
                <w:rFonts w:ascii="Times New Roman" w:hAnsi="Times New Roman" w:cs="Times New Roman"/>
                <w:color w:val="FF0000"/>
                <w:sz w:val="28"/>
                <w:szCs w:val="28"/>
              </w:rPr>
            </w:rPrChange>
          </w:rPr>
          <w:t>стандартного режущего инструмента</w:t>
        </w:r>
        <w:r w:rsidR="009124B6" w:rsidRPr="005F08CB">
          <w:rPr>
            <w:rFonts w:ascii="Times New Roman" w:hAnsi="Times New Roman" w:cs="Times New Roman"/>
            <w:sz w:val="28"/>
            <w:szCs w:val="28"/>
          </w:rPr>
          <w:t xml:space="preserve"> </w:t>
        </w:r>
      </w:ins>
      <w:r w:rsidRPr="005F08CB">
        <w:rPr>
          <w:rFonts w:ascii="Times New Roman" w:hAnsi="Times New Roman" w:cs="Times New Roman"/>
          <w:sz w:val="28"/>
          <w:szCs w:val="28"/>
        </w:rPr>
        <w:t xml:space="preserve">по бумажному каталогу, </w:t>
      </w:r>
      <w:ins w:id="379" w:author="Ворожцова Наталья Андреевна" w:date="2017-12-22T09:24:00Z">
        <w:r w:rsidR="009124B6" w:rsidRPr="005F08CB">
          <w:rPr>
            <w:rFonts w:ascii="Times New Roman" w:hAnsi="Times New Roman" w:cs="Times New Roman"/>
            <w:sz w:val="28"/>
            <w:szCs w:val="28"/>
            <w:rPrChange w:id="380" w:author="Ворожцова Наталья Андреевна" w:date="2017-12-25T13:44:00Z">
              <w:rPr>
                <w:rFonts w:ascii="Times New Roman" w:hAnsi="Times New Roman" w:cs="Times New Roman"/>
                <w:color w:val="FF0000"/>
                <w:sz w:val="28"/>
                <w:szCs w:val="28"/>
              </w:rPr>
            </w:rPrChange>
          </w:rPr>
          <w:t xml:space="preserve">уточнение наличия </w:t>
        </w:r>
      </w:ins>
      <w:del w:id="381" w:author="Ворожцова Наталья Андреевна" w:date="2017-12-22T09:24:00Z">
        <w:r w:rsidRPr="005F08CB" w:rsidDel="009124B6">
          <w:rPr>
            <w:rFonts w:ascii="Times New Roman" w:hAnsi="Times New Roman" w:cs="Times New Roman"/>
            <w:sz w:val="28"/>
            <w:szCs w:val="28"/>
          </w:rPr>
          <w:delText xml:space="preserve">наличие </w:delText>
        </w:r>
      </w:del>
      <w:r w:rsidRPr="005F08CB">
        <w:rPr>
          <w:rFonts w:ascii="Times New Roman" w:hAnsi="Times New Roman" w:cs="Times New Roman"/>
          <w:sz w:val="28"/>
          <w:szCs w:val="28"/>
        </w:rPr>
        <w:t xml:space="preserve">ее в ИРК (нет учета </w:t>
      </w:r>
      <w:del w:id="382" w:author="Ворожцова Наталья Андреевна" w:date="2017-12-25T13:20:00Z">
        <w:r w:rsidRPr="005F08CB" w:rsidDel="00B13DFF">
          <w:rPr>
            <w:rFonts w:ascii="Times New Roman" w:hAnsi="Times New Roman" w:cs="Times New Roman"/>
            <w:sz w:val="28"/>
            <w:szCs w:val="28"/>
          </w:rPr>
          <w:delText>оснастки</w:delText>
        </w:r>
      </w:del>
      <w:ins w:id="383" w:author="Ворожцова Наталья Андреевна" w:date="2017-12-25T13:20:00Z">
        <w:r w:rsidR="00B13DFF" w:rsidRPr="005F08CB">
          <w:rPr>
            <w:rFonts w:ascii="Times New Roman" w:hAnsi="Times New Roman" w:cs="Times New Roman"/>
            <w:sz w:val="28"/>
            <w:szCs w:val="28"/>
            <w:rPrChange w:id="384" w:author="Ворожцова Наталья Андреевна" w:date="2017-12-25T13:44:00Z">
              <w:rPr/>
            </w:rPrChange>
          </w:rPr>
          <w:t>ТО</w:t>
        </w:r>
      </w:ins>
      <w:r w:rsidRPr="005F08CB">
        <w:rPr>
          <w:rFonts w:ascii="Times New Roman" w:hAnsi="Times New Roman" w:cs="Times New Roman"/>
          <w:sz w:val="28"/>
          <w:szCs w:val="28"/>
        </w:rPr>
        <w:t>, выданной на руки);</w:t>
      </w:r>
    </w:p>
    <w:p w14:paraId="04224EFA" w14:textId="56909C05" w:rsidR="009124B6" w:rsidRPr="005F08CB" w:rsidRDefault="009124B6">
      <w:pPr>
        <w:spacing w:after="0" w:line="240" w:lineRule="auto"/>
        <w:jc w:val="both"/>
        <w:rPr>
          <w:ins w:id="385" w:author="Ворожцова Наталья Андреевна" w:date="2017-12-22T09:25:00Z"/>
          <w:rFonts w:ascii="Times New Roman" w:hAnsi="Times New Roman" w:cs="Times New Roman"/>
          <w:sz w:val="28"/>
          <w:szCs w:val="28"/>
        </w:rPr>
        <w:pPrChange w:id="386" w:author="Ворожцова Наталья Андреевна" w:date="2017-12-25T13:44:00Z">
          <w:pPr>
            <w:pStyle w:val="a3"/>
            <w:ind w:left="0"/>
          </w:pPr>
        </w:pPrChange>
      </w:pPr>
      <w:ins w:id="387" w:author="Ворожцова Наталья Андреевна" w:date="2017-12-22T09:25:00Z">
        <w:r w:rsidRPr="005F08CB">
          <w:rPr>
            <w:rFonts w:ascii="Times New Roman" w:hAnsi="Times New Roman" w:cs="Times New Roman"/>
            <w:sz w:val="28"/>
            <w:szCs w:val="28"/>
          </w:rPr>
          <w:t xml:space="preserve">- временным затратам технологов </w:t>
        </w:r>
        <w:r w:rsidRPr="005F08CB">
          <w:rPr>
            <w:rFonts w:ascii="Times New Roman" w:hAnsi="Times New Roman" w:cs="Times New Roman"/>
            <w:sz w:val="28"/>
            <w:szCs w:val="28"/>
            <w:rPrChange w:id="388" w:author="Ворожцова Наталья Андреевна" w:date="2017-12-25T13:44:00Z">
              <w:rPr>
                <w:rFonts w:ascii="Times New Roman" w:hAnsi="Times New Roman" w:cs="Times New Roman"/>
                <w:color w:val="FF0000"/>
                <w:sz w:val="28"/>
                <w:szCs w:val="28"/>
              </w:rPr>
            </w:rPrChange>
          </w:rPr>
          <w:t xml:space="preserve">и программистов </w:t>
        </w:r>
        <w:r w:rsidRPr="005F08CB">
          <w:rPr>
            <w:rFonts w:ascii="Times New Roman" w:hAnsi="Times New Roman" w:cs="Times New Roman"/>
            <w:sz w:val="28"/>
            <w:szCs w:val="28"/>
          </w:rPr>
          <w:t xml:space="preserve">на подбор приспособлений (нет базы данных параметров специальной спроектированной </w:t>
        </w:r>
      </w:ins>
      <w:ins w:id="389" w:author="Ворожцова Наталья Андреевна" w:date="2017-12-25T13:20:00Z">
        <w:r w:rsidR="00B13DFF" w:rsidRPr="005F08CB">
          <w:rPr>
            <w:rFonts w:ascii="Times New Roman" w:hAnsi="Times New Roman" w:cs="Times New Roman"/>
            <w:sz w:val="28"/>
            <w:szCs w:val="28"/>
            <w:rPrChange w:id="390" w:author="Ворожцова Наталья Андреевна" w:date="2017-12-25T13:44:00Z">
              <w:rPr/>
            </w:rPrChange>
          </w:rPr>
          <w:t>ТО</w:t>
        </w:r>
      </w:ins>
      <w:ins w:id="391" w:author="Ворожцова Наталья Андреевна" w:date="2017-12-22T09:25:00Z">
        <w:r w:rsidRPr="005F08CB">
          <w:rPr>
            <w:rFonts w:ascii="Times New Roman" w:hAnsi="Times New Roman" w:cs="Times New Roman"/>
            <w:sz w:val="28"/>
            <w:szCs w:val="28"/>
          </w:rPr>
          <w:t>, в АГАТе хранятся только чертежи);</w:t>
        </w:r>
      </w:ins>
    </w:p>
    <w:p w14:paraId="35D36A06" w14:textId="558AF226" w:rsidR="009124B6" w:rsidRPr="005F08CB" w:rsidDel="009124B6" w:rsidRDefault="009124B6">
      <w:pPr>
        <w:spacing w:after="0"/>
        <w:rPr>
          <w:del w:id="392" w:author="Ворожцова Наталья Андреевна" w:date="2017-12-22T09:26:00Z"/>
          <w:rFonts w:ascii="Times New Roman" w:hAnsi="Times New Roman" w:cs="Times New Roman"/>
          <w:sz w:val="28"/>
          <w:szCs w:val="28"/>
        </w:rPr>
        <w:pPrChange w:id="393" w:author="Ворожцова Наталья Андреевна" w:date="2017-12-25T13:44:00Z">
          <w:pPr>
            <w:pStyle w:val="a3"/>
            <w:ind w:left="0"/>
          </w:pPr>
        </w:pPrChange>
      </w:pPr>
    </w:p>
    <w:p w14:paraId="02B37236" w14:textId="59AFE5EC" w:rsidR="00260EA6" w:rsidRPr="005F08CB" w:rsidRDefault="00E95A19">
      <w:pPr>
        <w:spacing w:after="0"/>
        <w:rPr>
          <w:rFonts w:ascii="Times New Roman" w:hAnsi="Times New Roman" w:cs="Times New Roman"/>
          <w:sz w:val="28"/>
          <w:szCs w:val="28"/>
        </w:rPr>
        <w:pPrChange w:id="394" w:author="Ворожцова Наталья Андреевна" w:date="2017-12-25T13:44:00Z">
          <w:pPr>
            <w:pStyle w:val="a3"/>
            <w:ind w:left="0"/>
          </w:pPr>
        </w:pPrChange>
      </w:pPr>
      <w:del w:id="395" w:author="Ворожцова Наталья Андреевна" w:date="2017-12-25T13:43:00Z">
        <w:r w:rsidRPr="005F08CB" w:rsidDel="005F08CB">
          <w:rPr>
            <w:rFonts w:ascii="Times New Roman" w:hAnsi="Times New Roman" w:cs="Times New Roman"/>
            <w:sz w:val="28"/>
            <w:szCs w:val="28"/>
          </w:rPr>
          <w:delText xml:space="preserve"> </w:delText>
        </w:r>
      </w:del>
      <w:r w:rsidRPr="005F08CB">
        <w:rPr>
          <w:rFonts w:ascii="Times New Roman" w:hAnsi="Times New Roman" w:cs="Times New Roman"/>
          <w:sz w:val="28"/>
          <w:szCs w:val="28"/>
        </w:rPr>
        <w:t xml:space="preserve">- </w:t>
      </w:r>
      <w:ins w:id="396" w:author="Ворожцова Наталья Андреевна" w:date="2017-12-22T09:26:00Z">
        <w:r w:rsidR="009124B6" w:rsidRPr="005F08CB">
          <w:rPr>
            <w:rFonts w:ascii="Times New Roman" w:hAnsi="Times New Roman" w:cs="Times New Roman"/>
            <w:sz w:val="28"/>
            <w:szCs w:val="28"/>
          </w:rPr>
          <w:t>о</w:t>
        </w:r>
      </w:ins>
      <w:del w:id="397" w:author="Ворожцова Наталья Андреевна" w:date="2017-12-22T09:26:00Z">
        <w:r w:rsidRPr="005F08CB" w:rsidDel="009124B6">
          <w:rPr>
            <w:rFonts w:ascii="Times New Roman" w:hAnsi="Times New Roman" w:cs="Times New Roman"/>
            <w:sz w:val="28"/>
            <w:szCs w:val="28"/>
          </w:rPr>
          <w:delText>О</w:delText>
        </w:r>
      </w:del>
      <w:r w:rsidRPr="005F08CB">
        <w:rPr>
          <w:rFonts w:ascii="Times New Roman" w:hAnsi="Times New Roman" w:cs="Times New Roman"/>
          <w:sz w:val="28"/>
          <w:szCs w:val="28"/>
        </w:rPr>
        <w:t xml:space="preserve">тсутствию унификации - обширная номенклатура взаимозаменяемой </w:t>
      </w:r>
      <w:del w:id="398" w:author="Ворожцова Наталья Андреевна" w:date="2017-12-25T13:21:00Z">
        <w:r w:rsidRPr="005F08CB" w:rsidDel="00B13DFF">
          <w:rPr>
            <w:rFonts w:ascii="Times New Roman" w:hAnsi="Times New Roman" w:cs="Times New Roman"/>
            <w:sz w:val="28"/>
            <w:szCs w:val="28"/>
          </w:rPr>
          <w:delText>оснастки</w:delText>
        </w:r>
      </w:del>
      <w:ins w:id="399" w:author="Ворожцова Наталья Андреевна" w:date="2017-12-25T13:21:00Z">
        <w:r w:rsidR="00B13DFF" w:rsidRPr="005F08CB">
          <w:rPr>
            <w:rFonts w:ascii="Times New Roman" w:hAnsi="Times New Roman" w:cs="Times New Roman"/>
            <w:sz w:val="28"/>
            <w:szCs w:val="28"/>
            <w:rPrChange w:id="400" w:author="Ворожцова Наталья Андреевна" w:date="2017-12-25T13:44:00Z">
              <w:rPr/>
            </w:rPrChange>
          </w:rPr>
          <w:t>ТО</w:t>
        </w:r>
      </w:ins>
      <w:r w:rsidRPr="005F08CB">
        <w:rPr>
          <w:rFonts w:ascii="Times New Roman" w:hAnsi="Times New Roman" w:cs="Times New Roman"/>
          <w:sz w:val="28"/>
          <w:szCs w:val="28"/>
        </w:rPr>
        <w:t>;</w:t>
      </w:r>
    </w:p>
    <w:p w14:paraId="02B37237" w14:textId="4C147ADB" w:rsidR="00260EA6" w:rsidRPr="005F08CB" w:rsidRDefault="00E95A19">
      <w:pPr>
        <w:spacing w:after="0" w:line="240" w:lineRule="auto"/>
        <w:jc w:val="both"/>
        <w:rPr>
          <w:rFonts w:ascii="Times New Roman" w:hAnsi="Times New Roman" w:cs="Times New Roman"/>
          <w:sz w:val="28"/>
          <w:szCs w:val="28"/>
        </w:rPr>
        <w:pPrChange w:id="401" w:author="Ворожцова Наталья Андреевна" w:date="2017-12-25T13:44:00Z">
          <w:pPr>
            <w:pStyle w:val="a3"/>
            <w:ind w:left="0"/>
          </w:pPr>
        </w:pPrChange>
      </w:pPr>
      <w:del w:id="402" w:author="Ворожцова Наталья Андреевна" w:date="2017-12-25T13:43:00Z">
        <w:r w:rsidRPr="005F08CB" w:rsidDel="005F08CB">
          <w:rPr>
            <w:rFonts w:ascii="Times New Roman" w:hAnsi="Times New Roman" w:cs="Times New Roman"/>
            <w:sz w:val="28"/>
            <w:szCs w:val="28"/>
          </w:rPr>
          <w:delText xml:space="preserve"> </w:delText>
        </w:r>
      </w:del>
      <w:r w:rsidRPr="005F08CB">
        <w:rPr>
          <w:rFonts w:ascii="Times New Roman" w:hAnsi="Times New Roman" w:cs="Times New Roman"/>
          <w:sz w:val="28"/>
          <w:szCs w:val="28"/>
        </w:rPr>
        <w:t xml:space="preserve">- </w:t>
      </w:r>
      <w:ins w:id="403" w:author="Ворожцова Наталья Андреевна" w:date="2017-12-22T09:26:00Z">
        <w:r w:rsidR="009124B6" w:rsidRPr="005F08CB">
          <w:rPr>
            <w:rFonts w:ascii="Times New Roman" w:hAnsi="Times New Roman" w:cs="Times New Roman"/>
            <w:sz w:val="28"/>
            <w:szCs w:val="28"/>
          </w:rPr>
          <w:t>н</w:t>
        </w:r>
      </w:ins>
      <w:del w:id="404" w:author="Ворожцова Наталья Андреевна" w:date="2017-12-22T09:26:00Z">
        <w:r w:rsidRPr="005F08CB" w:rsidDel="009124B6">
          <w:rPr>
            <w:rFonts w:ascii="Times New Roman" w:hAnsi="Times New Roman" w:cs="Times New Roman"/>
            <w:sz w:val="28"/>
            <w:szCs w:val="28"/>
          </w:rPr>
          <w:delText>Н</w:delText>
        </w:r>
      </w:del>
      <w:r w:rsidRPr="005F08CB">
        <w:rPr>
          <w:rFonts w:ascii="Times New Roman" w:hAnsi="Times New Roman" w:cs="Times New Roman"/>
          <w:sz w:val="28"/>
          <w:szCs w:val="28"/>
        </w:rPr>
        <w:t xml:space="preserve">аличию неиспользуемой </w:t>
      </w:r>
      <w:del w:id="405" w:author="Ворожцова Наталья Андреевна" w:date="2017-12-25T13:21:00Z">
        <w:r w:rsidRPr="005F08CB" w:rsidDel="00B13DFF">
          <w:rPr>
            <w:rFonts w:ascii="Times New Roman" w:hAnsi="Times New Roman" w:cs="Times New Roman"/>
            <w:sz w:val="28"/>
            <w:szCs w:val="28"/>
          </w:rPr>
          <w:delText xml:space="preserve">оснастке </w:delText>
        </w:r>
      </w:del>
      <w:ins w:id="406" w:author="Ворожцова Наталья Андреевна" w:date="2017-12-25T13:21:00Z">
        <w:r w:rsidR="00B13DFF" w:rsidRPr="005F08CB">
          <w:rPr>
            <w:rFonts w:ascii="Times New Roman" w:hAnsi="Times New Roman" w:cs="Times New Roman"/>
            <w:sz w:val="28"/>
            <w:szCs w:val="28"/>
            <w:rPrChange w:id="407" w:author="Ворожцова Наталья Андреевна" w:date="2017-12-25T13:43:00Z">
              <w:rPr/>
            </w:rPrChange>
          </w:rPr>
          <w:t>ТО</w:t>
        </w:r>
        <w:r w:rsidR="00B13DFF" w:rsidRPr="005F08CB">
          <w:rPr>
            <w:rFonts w:ascii="Times New Roman" w:hAnsi="Times New Roman" w:cs="Times New Roman"/>
            <w:sz w:val="28"/>
            <w:szCs w:val="28"/>
          </w:rPr>
          <w:t xml:space="preserve"> </w:t>
        </w:r>
      </w:ins>
      <w:r w:rsidRPr="005F08CB">
        <w:rPr>
          <w:rFonts w:ascii="Times New Roman" w:hAnsi="Times New Roman" w:cs="Times New Roman"/>
          <w:sz w:val="28"/>
          <w:szCs w:val="28"/>
        </w:rPr>
        <w:t xml:space="preserve">(не внедренная); </w:t>
      </w:r>
    </w:p>
    <w:p w14:paraId="02B37238" w14:textId="48BA0185" w:rsidR="00260EA6" w:rsidRPr="00EF716D" w:rsidRDefault="00E95A19">
      <w:pPr>
        <w:pStyle w:val="a3"/>
        <w:numPr>
          <w:ilvl w:val="0"/>
          <w:numId w:val="14"/>
        </w:numPr>
        <w:spacing w:line="240" w:lineRule="auto"/>
        <w:ind w:left="0" w:firstLine="0"/>
        <w:jc w:val="both"/>
        <w:rPr>
          <w:ins w:id="408" w:author="Ворожцова Наталья Андреевна" w:date="2017-12-25T09:30:00Z"/>
          <w:rFonts w:ascii="Times New Roman" w:hAnsi="Times New Roman" w:cs="Times New Roman"/>
          <w:sz w:val="28"/>
          <w:szCs w:val="28"/>
        </w:rPr>
        <w:pPrChange w:id="409" w:author="Ворожцова Наталья Андреевна" w:date="2017-12-25T13:43:00Z">
          <w:pPr>
            <w:pStyle w:val="a3"/>
            <w:ind w:left="0"/>
          </w:pPr>
        </w:pPrChange>
      </w:pPr>
      <w:del w:id="410" w:author="Ворожцова Наталья Андреевна" w:date="2017-12-25T13:43:00Z">
        <w:r w:rsidRPr="00EF716D" w:rsidDel="005F08CB">
          <w:rPr>
            <w:rFonts w:ascii="Times New Roman" w:hAnsi="Times New Roman" w:cs="Times New Roman"/>
            <w:sz w:val="28"/>
            <w:szCs w:val="28"/>
          </w:rPr>
          <w:delText xml:space="preserve">2. </w:delText>
        </w:r>
      </w:del>
      <w:r w:rsidRPr="00EF716D">
        <w:rPr>
          <w:rFonts w:ascii="Times New Roman" w:hAnsi="Times New Roman" w:cs="Times New Roman"/>
          <w:sz w:val="28"/>
          <w:szCs w:val="28"/>
        </w:rPr>
        <w:t xml:space="preserve">Временные затраты </w:t>
      </w:r>
      <w:ins w:id="411" w:author="Ворожцова Наталья Андреевна" w:date="2017-12-22T09:27:00Z">
        <w:r w:rsidR="009124B6" w:rsidRPr="00EF716D">
          <w:rPr>
            <w:rFonts w:ascii="Times New Roman" w:hAnsi="Times New Roman" w:cs="Times New Roman"/>
            <w:sz w:val="28"/>
            <w:szCs w:val="28"/>
            <w:rPrChange w:id="412" w:author="Ворожцова Наталья Андреевна" w:date="2017-12-25T11:29:00Z">
              <w:rPr>
                <w:rFonts w:ascii="Times New Roman" w:hAnsi="Times New Roman" w:cs="Times New Roman"/>
                <w:color w:val="FF0000"/>
                <w:sz w:val="28"/>
                <w:szCs w:val="28"/>
              </w:rPr>
            </w:rPrChange>
          </w:rPr>
          <w:t xml:space="preserve">технологов и программистов </w:t>
        </w:r>
      </w:ins>
      <w:r w:rsidRPr="00EF716D">
        <w:rPr>
          <w:rFonts w:ascii="Times New Roman" w:hAnsi="Times New Roman" w:cs="Times New Roman"/>
          <w:sz w:val="28"/>
          <w:szCs w:val="28"/>
        </w:rPr>
        <w:t xml:space="preserve">на согласование </w:t>
      </w:r>
      <w:ins w:id="413" w:author="Ворожцова Наталья Андреевна" w:date="2017-12-25T13:22:00Z">
        <w:r w:rsidR="00B13DFF">
          <w:rPr>
            <w:rFonts w:ascii="Times New Roman" w:hAnsi="Times New Roman" w:cs="Times New Roman"/>
            <w:sz w:val="28"/>
            <w:szCs w:val="28"/>
          </w:rPr>
          <w:t xml:space="preserve">заказов ОГТ275-6/-7 и </w:t>
        </w:r>
      </w:ins>
      <w:r w:rsidRPr="00EF716D">
        <w:rPr>
          <w:rFonts w:ascii="Times New Roman" w:hAnsi="Times New Roman" w:cs="Times New Roman"/>
          <w:sz w:val="28"/>
          <w:szCs w:val="28"/>
        </w:rPr>
        <w:t>списков</w:t>
      </w:r>
      <w:ins w:id="414" w:author="Ворожцова Наталья Андреевна" w:date="2017-12-25T13:22:00Z">
        <w:r w:rsidR="00B13DFF">
          <w:rPr>
            <w:rFonts w:ascii="Times New Roman" w:hAnsi="Times New Roman" w:cs="Times New Roman"/>
            <w:sz w:val="28"/>
            <w:szCs w:val="28"/>
          </w:rPr>
          <w:t xml:space="preserve"> ОГТ275-46/-47</w:t>
        </w:r>
      </w:ins>
      <w:ins w:id="415" w:author="Ворожцова Наталья Андреевна" w:date="2017-12-25T13:23:00Z">
        <w:r w:rsidR="00B13DFF">
          <w:rPr>
            <w:rFonts w:ascii="Times New Roman" w:hAnsi="Times New Roman" w:cs="Times New Roman"/>
            <w:sz w:val="28"/>
            <w:szCs w:val="28"/>
          </w:rPr>
          <w:t>;</w:t>
        </w:r>
      </w:ins>
      <w:del w:id="416" w:author="Ворожцова Наталья Андреевна" w:date="2017-12-25T13:23:00Z">
        <w:r w:rsidRPr="00EF716D" w:rsidDel="00B13DFF">
          <w:rPr>
            <w:rFonts w:ascii="Times New Roman" w:hAnsi="Times New Roman" w:cs="Times New Roman"/>
            <w:sz w:val="28"/>
            <w:szCs w:val="28"/>
          </w:rPr>
          <w:delText xml:space="preserve"> для </w:delText>
        </w:r>
      </w:del>
      <w:del w:id="417" w:author="Ворожцова Наталья Андреевна" w:date="2017-12-25T09:23:00Z">
        <w:r w:rsidRPr="00EF716D" w:rsidDel="003C6799">
          <w:rPr>
            <w:rFonts w:ascii="Times New Roman" w:hAnsi="Times New Roman" w:cs="Times New Roman"/>
            <w:sz w:val="28"/>
            <w:szCs w:val="28"/>
          </w:rPr>
          <w:delText>покупки</w:delText>
        </w:r>
      </w:del>
      <w:del w:id="418" w:author="Ворожцова Наталья Андреевна" w:date="2017-12-25T13:23:00Z">
        <w:r w:rsidRPr="00EF716D" w:rsidDel="00B13DFF">
          <w:rPr>
            <w:rFonts w:ascii="Times New Roman" w:hAnsi="Times New Roman" w:cs="Times New Roman"/>
            <w:sz w:val="28"/>
            <w:szCs w:val="28"/>
          </w:rPr>
          <w:delText xml:space="preserve"> нового обозначения оснастки; </w:delText>
        </w:r>
      </w:del>
    </w:p>
    <w:p w14:paraId="5E5BC707" w14:textId="22D91C9E" w:rsidR="00251B59" w:rsidRPr="00EF716D" w:rsidRDefault="00251B59">
      <w:pPr>
        <w:pStyle w:val="a3"/>
        <w:numPr>
          <w:ilvl w:val="0"/>
          <w:numId w:val="14"/>
        </w:numPr>
        <w:spacing w:line="240" w:lineRule="auto"/>
        <w:ind w:left="0" w:firstLine="0"/>
        <w:jc w:val="both"/>
        <w:rPr>
          <w:ins w:id="419" w:author="Ворожцова Наталья Андреевна" w:date="2017-12-25T09:33:00Z"/>
          <w:rFonts w:ascii="Times New Roman" w:hAnsi="Times New Roman" w:cs="Times New Roman"/>
          <w:sz w:val="28"/>
          <w:szCs w:val="28"/>
        </w:rPr>
        <w:pPrChange w:id="420" w:author="Ворожцова Наталья Андреевна" w:date="2017-12-25T13:43:00Z">
          <w:pPr>
            <w:pStyle w:val="a3"/>
            <w:ind w:left="0"/>
          </w:pPr>
        </w:pPrChange>
      </w:pPr>
      <w:ins w:id="421" w:author="Ворожцова Наталья Андреевна" w:date="2017-12-25T09:31:00Z">
        <w:r w:rsidRPr="00EF716D">
          <w:rPr>
            <w:rFonts w:ascii="Times New Roman" w:hAnsi="Times New Roman" w:cs="Times New Roman"/>
            <w:sz w:val="28"/>
            <w:szCs w:val="28"/>
          </w:rPr>
          <w:lastRenderedPageBreak/>
          <w:t xml:space="preserve">Временные затраты конструкторов на согласование </w:t>
        </w:r>
      </w:ins>
      <w:ins w:id="422" w:author="Ворожцова Наталья Андреевна" w:date="2017-12-25T09:32:00Z">
        <w:r w:rsidRPr="00EF716D">
          <w:rPr>
            <w:rFonts w:ascii="Times New Roman" w:hAnsi="Times New Roman" w:cs="Times New Roman"/>
            <w:sz w:val="28"/>
            <w:szCs w:val="28"/>
          </w:rPr>
          <w:t xml:space="preserve">чертежей </w:t>
        </w:r>
      </w:ins>
      <w:ins w:id="423" w:author="Ворожцова Наталья Андреевна" w:date="2017-12-25T13:25:00Z">
        <w:r w:rsidR="00CA679B">
          <w:rPr>
            <w:rFonts w:ascii="Times New Roman" w:hAnsi="Times New Roman" w:cs="Times New Roman"/>
            <w:sz w:val="28"/>
            <w:szCs w:val="28"/>
          </w:rPr>
          <w:t>ТО</w:t>
        </w:r>
      </w:ins>
      <w:ins w:id="424" w:author="Ворожцова Наталья Андреевна" w:date="2017-12-25T09:32:00Z">
        <w:r w:rsidRPr="00EF716D">
          <w:rPr>
            <w:rFonts w:ascii="Times New Roman" w:hAnsi="Times New Roman" w:cs="Times New Roman"/>
            <w:sz w:val="28"/>
            <w:szCs w:val="28"/>
          </w:rPr>
          <w:t>;</w:t>
        </w:r>
      </w:ins>
    </w:p>
    <w:p w14:paraId="1D5956EB" w14:textId="683E19BE" w:rsidR="00251B59" w:rsidRDefault="00251B59">
      <w:pPr>
        <w:pStyle w:val="a3"/>
        <w:numPr>
          <w:ilvl w:val="0"/>
          <w:numId w:val="14"/>
        </w:numPr>
        <w:ind w:left="0" w:firstLine="0"/>
        <w:jc w:val="both"/>
        <w:rPr>
          <w:ins w:id="425" w:author="Ворожцова Наталья Андреевна" w:date="2017-12-25T11:47:00Z"/>
          <w:rFonts w:ascii="Times New Roman" w:hAnsi="Times New Roman" w:cs="Times New Roman"/>
          <w:sz w:val="28"/>
          <w:szCs w:val="28"/>
        </w:rPr>
        <w:pPrChange w:id="426" w:author="Ворожцова Наталья Андреевна" w:date="2017-12-25T13:43:00Z">
          <w:pPr>
            <w:pStyle w:val="a3"/>
            <w:ind w:left="0"/>
          </w:pPr>
        </w:pPrChange>
      </w:pPr>
      <w:ins w:id="427" w:author="Ворожцова Наталья Андреевна" w:date="2017-12-25T09:34:00Z">
        <w:r w:rsidRPr="00EF716D">
          <w:rPr>
            <w:rFonts w:ascii="Times New Roman" w:hAnsi="Times New Roman" w:cs="Times New Roman"/>
            <w:sz w:val="28"/>
            <w:szCs w:val="28"/>
            <w:rPrChange w:id="428" w:author="Ворожцова Наталья Андреевна" w:date="2017-12-25T11:29:00Z">
              <w:rPr>
                <w:rFonts w:ascii="Times New Roman" w:hAnsi="Times New Roman" w:cs="Times New Roman"/>
                <w:color w:val="FF0000"/>
                <w:sz w:val="28"/>
                <w:szCs w:val="28"/>
              </w:rPr>
            </w:rPrChange>
          </w:rPr>
          <w:t>Временные затраты технологов на создание операционных карт (даже если есть 3</w:t>
        </w:r>
        <w:r w:rsidRPr="00EF716D">
          <w:rPr>
            <w:rFonts w:ascii="Times New Roman" w:hAnsi="Times New Roman" w:cs="Times New Roman"/>
            <w:sz w:val="28"/>
            <w:szCs w:val="28"/>
            <w:lang w:val="en-US"/>
            <w:rPrChange w:id="429" w:author="Ворожцова Наталья Андреевна" w:date="2017-12-25T11:29:00Z">
              <w:rPr>
                <w:rFonts w:ascii="Times New Roman" w:hAnsi="Times New Roman" w:cs="Times New Roman"/>
                <w:color w:val="FF0000"/>
                <w:sz w:val="28"/>
                <w:szCs w:val="28"/>
                <w:lang w:val="en-US"/>
              </w:rPr>
            </w:rPrChange>
          </w:rPr>
          <w:t>D</w:t>
        </w:r>
      </w:ins>
      <w:ins w:id="430" w:author="Ворожцова Наталья Андреевна" w:date="2017-12-25T13:26:00Z">
        <w:r w:rsidR="00CA679B">
          <w:rPr>
            <w:rFonts w:ascii="Times New Roman" w:hAnsi="Times New Roman" w:cs="Times New Roman"/>
            <w:sz w:val="28"/>
            <w:szCs w:val="28"/>
          </w:rPr>
          <w:t xml:space="preserve"> </w:t>
        </w:r>
      </w:ins>
      <w:ins w:id="431" w:author="Ворожцова Наталья Андреевна" w:date="2017-12-25T09:34:00Z">
        <w:r w:rsidRPr="00EF716D">
          <w:rPr>
            <w:rFonts w:ascii="Times New Roman" w:hAnsi="Times New Roman" w:cs="Times New Roman"/>
            <w:sz w:val="28"/>
            <w:szCs w:val="28"/>
            <w:rPrChange w:id="432" w:author="Ворожцова Наталья Андреевна" w:date="2017-12-25T11:29:00Z">
              <w:rPr>
                <w:rFonts w:ascii="Times New Roman" w:hAnsi="Times New Roman" w:cs="Times New Roman"/>
                <w:color w:val="FF0000"/>
                <w:sz w:val="28"/>
                <w:szCs w:val="28"/>
              </w:rPr>
            </w:rPrChange>
          </w:rPr>
          <w:t xml:space="preserve">модель детали технологический процесс проектируется в </w:t>
        </w:r>
      </w:ins>
      <w:ins w:id="433" w:author="Ворожцова Наталья Андреевна" w:date="2017-12-25T13:40:00Z">
        <w:r w:rsidR="005F08CB" w:rsidRPr="00EF716D">
          <w:rPr>
            <w:rFonts w:ascii="Times New Roman" w:hAnsi="Times New Roman" w:cs="Times New Roman"/>
            <w:sz w:val="28"/>
            <w:szCs w:val="28"/>
            <w:lang w:val="en-US"/>
          </w:rPr>
          <w:t>AutoCAD</w:t>
        </w:r>
      </w:ins>
      <w:ins w:id="434" w:author="Ворожцова Наталья Андреевна" w:date="2017-12-25T09:34:00Z">
        <w:r w:rsidRPr="00EF716D">
          <w:rPr>
            <w:rFonts w:ascii="Times New Roman" w:hAnsi="Times New Roman" w:cs="Times New Roman"/>
            <w:sz w:val="28"/>
            <w:szCs w:val="28"/>
            <w:rPrChange w:id="435" w:author="Ворожцова Наталья Андреевна" w:date="2017-12-25T11:29:00Z">
              <w:rPr>
                <w:rFonts w:ascii="Times New Roman" w:hAnsi="Times New Roman" w:cs="Times New Roman"/>
                <w:color w:val="FF0000"/>
                <w:sz w:val="28"/>
                <w:szCs w:val="28"/>
              </w:rPr>
            </w:rPrChange>
          </w:rPr>
          <w:t>);</w:t>
        </w:r>
      </w:ins>
    </w:p>
    <w:p w14:paraId="3AEC1E04" w14:textId="302B3A6D" w:rsidR="00D149C4" w:rsidRPr="00EF716D" w:rsidRDefault="00D149C4">
      <w:pPr>
        <w:pStyle w:val="a3"/>
        <w:numPr>
          <w:ilvl w:val="0"/>
          <w:numId w:val="14"/>
        </w:numPr>
        <w:ind w:left="0" w:firstLine="0"/>
        <w:jc w:val="both"/>
        <w:rPr>
          <w:ins w:id="436" w:author="Ворожцова Наталья Андреевна" w:date="2017-12-25T09:34:00Z"/>
          <w:rFonts w:ascii="Times New Roman" w:hAnsi="Times New Roman" w:cs="Times New Roman"/>
          <w:sz w:val="28"/>
          <w:szCs w:val="28"/>
          <w:rPrChange w:id="437" w:author="Ворожцова Наталья Андреевна" w:date="2017-12-25T11:29:00Z">
            <w:rPr>
              <w:ins w:id="438" w:author="Ворожцова Наталья Андреевна" w:date="2017-12-25T09:34:00Z"/>
              <w:rFonts w:ascii="Times New Roman" w:hAnsi="Times New Roman" w:cs="Times New Roman"/>
              <w:color w:val="FF0000"/>
              <w:sz w:val="28"/>
              <w:szCs w:val="28"/>
            </w:rPr>
          </w:rPrChange>
        </w:rPr>
        <w:pPrChange w:id="439" w:author="Ворожцова Наталья Андреевна" w:date="2017-12-25T13:43:00Z">
          <w:pPr>
            <w:pStyle w:val="a3"/>
            <w:ind w:left="0"/>
          </w:pPr>
        </w:pPrChange>
      </w:pPr>
      <w:ins w:id="440" w:author="Ворожцова Наталья Андреевна" w:date="2017-12-25T11:47:00Z">
        <w:r w:rsidRPr="00C651CF">
          <w:rPr>
            <w:rFonts w:ascii="Times New Roman" w:hAnsi="Times New Roman" w:cs="Times New Roman"/>
            <w:sz w:val="28"/>
            <w:szCs w:val="28"/>
          </w:rPr>
          <w:t xml:space="preserve">Временные затраты технологов на создание </w:t>
        </w:r>
        <w:r>
          <w:rPr>
            <w:rFonts w:ascii="Times New Roman" w:hAnsi="Times New Roman" w:cs="Times New Roman"/>
            <w:sz w:val="28"/>
            <w:szCs w:val="28"/>
          </w:rPr>
          <w:t>ведомости оснастки</w:t>
        </w:r>
        <w:r w:rsidRPr="00C651CF">
          <w:rPr>
            <w:rFonts w:ascii="Times New Roman" w:hAnsi="Times New Roman" w:cs="Times New Roman"/>
            <w:sz w:val="28"/>
            <w:szCs w:val="28"/>
          </w:rPr>
          <w:t>;</w:t>
        </w:r>
      </w:ins>
    </w:p>
    <w:p w14:paraId="382E89DE" w14:textId="4A8B61D6" w:rsidR="00251B59" w:rsidRPr="00EF716D" w:rsidRDefault="00251B59">
      <w:pPr>
        <w:pStyle w:val="a3"/>
        <w:numPr>
          <w:ilvl w:val="0"/>
          <w:numId w:val="14"/>
        </w:numPr>
        <w:ind w:left="0" w:firstLine="0"/>
        <w:jc w:val="both"/>
        <w:rPr>
          <w:ins w:id="441" w:author="Ворожцова Наталья Андреевна" w:date="2017-12-25T09:35:00Z"/>
          <w:rFonts w:ascii="Times New Roman" w:hAnsi="Times New Roman" w:cs="Times New Roman"/>
          <w:sz w:val="28"/>
          <w:szCs w:val="28"/>
          <w:rPrChange w:id="442" w:author="Ворожцова Наталья Андреевна" w:date="2017-12-25T11:29:00Z">
            <w:rPr>
              <w:ins w:id="443" w:author="Ворожцова Наталья Андреевна" w:date="2017-12-25T09:35:00Z"/>
              <w:rFonts w:ascii="Times New Roman" w:hAnsi="Times New Roman" w:cs="Times New Roman"/>
              <w:color w:val="FF0000"/>
              <w:sz w:val="28"/>
              <w:szCs w:val="28"/>
            </w:rPr>
          </w:rPrChange>
        </w:rPr>
        <w:pPrChange w:id="444" w:author="Ворожцова Наталья Андреевна" w:date="2017-12-25T13:43:00Z">
          <w:pPr>
            <w:pStyle w:val="a3"/>
            <w:ind w:left="0"/>
          </w:pPr>
        </w:pPrChange>
      </w:pPr>
      <w:ins w:id="445" w:author="Ворожцова Наталья Андреевна" w:date="2017-12-25T09:35:00Z">
        <w:r w:rsidRPr="00EF716D">
          <w:rPr>
            <w:rFonts w:ascii="Times New Roman" w:hAnsi="Times New Roman" w:cs="Times New Roman"/>
            <w:sz w:val="28"/>
            <w:szCs w:val="28"/>
            <w:rPrChange w:id="446" w:author="Ворожцова Наталья Андреевна" w:date="2017-12-25T11:29:00Z">
              <w:rPr>
                <w:rFonts w:ascii="Times New Roman" w:hAnsi="Times New Roman" w:cs="Times New Roman"/>
                <w:color w:val="FF0000"/>
                <w:sz w:val="28"/>
                <w:szCs w:val="28"/>
              </w:rPr>
            </w:rPrChange>
          </w:rPr>
          <w:t>Временные затраты программистов на создание пооперационных 3</w:t>
        </w:r>
        <w:r w:rsidRPr="00EF716D">
          <w:rPr>
            <w:rFonts w:ascii="Times New Roman" w:hAnsi="Times New Roman" w:cs="Times New Roman"/>
            <w:sz w:val="28"/>
            <w:szCs w:val="28"/>
            <w:lang w:val="en-US"/>
            <w:rPrChange w:id="447" w:author="Ворожцова Наталья Андреевна" w:date="2017-12-25T11:29:00Z">
              <w:rPr>
                <w:rFonts w:ascii="Times New Roman" w:hAnsi="Times New Roman" w:cs="Times New Roman"/>
                <w:color w:val="FF0000"/>
                <w:sz w:val="28"/>
                <w:szCs w:val="28"/>
                <w:lang w:val="en-US"/>
              </w:rPr>
            </w:rPrChange>
          </w:rPr>
          <w:t>D</w:t>
        </w:r>
      </w:ins>
      <w:ins w:id="448" w:author="Ворожцова Наталья Андреевна" w:date="2017-12-25T13:27:00Z">
        <w:r w:rsidR="00CA679B">
          <w:rPr>
            <w:rFonts w:ascii="Times New Roman" w:hAnsi="Times New Roman" w:cs="Times New Roman"/>
            <w:sz w:val="28"/>
            <w:szCs w:val="28"/>
          </w:rPr>
          <w:t xml:space="preserve"> </w:t>
        </w:r>
      </w:ins>
      <w:ins w:id="449" w:author="Ворожцова Наталья Андреевна" w:date="2017-12-25T09:35:00Z">
        <w:r w:rsidRPr="00EF716D">
          <w:rPr>
            <w:rFonts w:ascii="Times New Roman" w:hAnsi="Times New Roman" w:cs="Times New Roman"/>
            <w:sz w:val="28"/>
            <w:szCs w:val="28"/>
            <w:rPrChange w:id="450" w:author="Ворожцова Наталья Андреевна" w:date="2017-12-25T11:29:00Z">
              <w:rPr>
                <w:rFonts w:ascii="Times New Roman" w:hAnsi="Times New Roman" w:cs="Times New Roman"/>
                <w:color w:val="FF0000"/>
                <w:sz w:val="28"/>
                <w:szCs w:val="28"/>
              </w:rPr>
            </w:rPrChange>
          </w:rPr>
          <w:t xml:space="preserve">моделей в </w:t>
        </w:r>
        <w:r w:rsidRPr="00EF716D">
          <w:rPr>
            <w:rFonts w:ascii="Times New Roman" w:hAnsi="Times New Roman" w:cs="Times New Roman"/>
            <w:sz w:val="28"/>
            <w:szCs w:val="28"/>
            <w:lang w:val="en-US"/>
            <w:rPrChange w:id="451" w:author="Ворожцова Наталья Андреевна" w:date="2017-12-25T11:29:00Z">
              <w:rPr>
                <w:rFonts w:ascii="Times New Roman" w:hAnsi="Times New Roman" w:cs="Times New Roman"/>
                <w:color w:val="FF0000"/>
                <w:sz w:val="28"/>
                <w:szCs w:val="28"/>
                <w:lang w:val="en-US"/>
              </w:rPr>
            </w:rPrChange>
          </w:rPr>
          <w:t>NX</w:t>
        </w:r>
        <w:r w:rsidRPr="00EF716D">
          <w:rPr>
            <w:rFonts w:ascii="Times New Roman" w:hAnsi="Times New Roman" w:cs="Times New Roman"/>
            <w:sz w:val="28"/>
            <w:szCs w:val="28"/>
            <w:rPrChange w:id="452" w:author="Ворожцова Наталья Андреевна" w:date="2017-12-25T11:29:00Z">
              <w:rPr>
                <w:rFonts w:ascii="Times New Roman" w:hAnsi="Times New Roman" w:cs="Times New Roman"/>
                <w:color w:val="FF0000"/>
                <w:sz w:val="28"/>
                <w:szCs w:val="28"/>
              </w:rPr>
            </w:rPrChange>
          </w:rPr>
          <w:t xml:space="preserve"> (если бы технологи проектировали ТП в </w:t>
        </w:r>
        <w:r w:rsidRPr="00EF716D">
          <w:rPr>
            <w:rFonts w:ascii="Times New Roman" w:hAnsi="Times New Roman" w:cs="Times New Roman"/>
            <w:sz w:val="28"/>
            <w:szCs w:val="28"/>
            <w:lang w:val="en-US"/>
            <w:rPrChange w:id="453" w:author="Ворожцова Наталья Андреевна" w:date="2017-12-25T11:29:00Z">
              <w:rPr>
                <w:rFonts w:ascii="Times New Roman" w:hAnsi="Times New Roman" w:cs="Times New Roman"/>
                <w:color w:val="FF0000"/>
                <w:sz w:val="28"/>
                <w:szCs w:val="28"/>
                <w:lang w:val="en-US"/>
              </w:rPr>
            </w:rPrChange>
          </w:rPr>
          <w:t>NX</w:t>
        </w:r>
        <w:r w:rsidRPr="00EF716D">
          <w:rPr>
            <w:rFonts w:ascii="Times New Roman" w:hAnsi="Times New Roman" w:cs="Times New Roman"/>
            <w:sz w:val="28"/>
            <w:szCs w:val="28"/>
            <w:rPrChange w:id="454" w:author="Ворожцова Наталья Андреевна" w:date="2017-12-25T11:29:00Z">
              <w:rPr>
                <w:rFonts w:ascii="Times New Roman" w:hAnsi="Times New Roman" w:cs="Times New Roman"/>
                <w:color w:val="FF0000"/>
                <w:sz w:val="28"/>
                <w:szCs w:val="28"/>
              </w:rPr>
            </w:rPrChange>
          </w:rPr>
          <w:t>, то программисты в более короткие сроки рассчитывали бы управляющие программы и станки бы не простаивали);</w:t>
        </w:r>
      </w:ins>
    </w:p>
    <w:p w14:paraId="32FBE722" w14:textId="7099A25C" w:rsidR="00AB4889" w:rsidRPr="00EF716D" w:rsidRDefault="00251B59">
      <w:pPr>
        <w:pStyle w:val="a3"/>
        <w:numPr>
          <w:ilvl w:val="0"/>
          <w:numId w:val="14"/>
        </w:numPr>
        <w:ind w:left="0" w:firstLine="0"/>
        <w:jc w:val="both"/>
        <w:rPr>
          <w:ins w:id="455" w:author="Ворожцова Наталья Андреевна" w:date="2017-12-25T10:31:00Z"/>
          <w:rFonts w:ascii="Times New Roman" w:hAnsi="Times New Roman" w:cs="Times New Roman"/>
          <w:sz w:val="28"/>
          <w:szCs w:val="28"/>
          <w:rPrChange w:id="456" w:author="Ворожцова Наталья Андреевна" w:date="2017-12-25T11:29:00Z">
            <w:rPr>
              <w:ins w:id="457" w:author="Ворожцова Наталья Андреевна" w:date="2017-12-25T10:31:00Z"/>
              <w:rFonts w:ascii="Times New Roman" w:hAnsi="Times New Roman" w:cs="Times New Roman"/>
              <w:color w:val="FF0000"/>
              <w:sz w:val="28"/>
              <w:szCs w:val="28"/>
            </w:rPr>
          </w:rPrChange>
        </w:rPr>
        <w:pPrChange w:id="458" w:author="Ворожцова Наталья Андреевна" w:date="2017-12-25T13:43:00Z">
          <w:pPr>
            <w:pStyle w:val="ae"/>
          </w:pPr>
        </w:pPrChange>
      </w:pPr>
      <w:ins w:id="459" w:author="Ворожцова Наталья Андреевна" w:date="2017-12-25T09:35:00Z">
        <w:r w:rsidRPr="00EF716D">
          <w:rPr>
            <w:rFonts w:ascii="Times New Roman" w:hAnsi="Times New Roman" w:cs="Times New Roman"/>
            <w:sz w:val="28"/>
            <w:szCs w:val="28"/>
            <w:rPrChange w:id="460" w:author="Ворожцова Наталья Андреевна" w:date="2017-12-25T11:29:00Z">
              <w:rPr>
                <w:rFonts w:ascii="Times New Roman" w:hAnsi="Times New Roman" w:cs="Times New Roman"/>
                <w:color w:val="FF0000"/>
                <w:sz w:val="28"/>
                <w:szCs w:val="28"/>
              </w:rPr>
            </w:rPrChange>
          </w:rPr>
          <w:t>Временные затраты программистов на создание 3</w:t>
        </w:r>
        <w:r w:rsidRPr="00EF716D">
          <w:rPr>
            <w:rFonts w:ascii="Times New Roman" w:hAnsi="Times New Roman" w:cs="Times New Roman"/>
            <w:sz w:val="28"/>
            <w:szCs w:val="28"/>
            <w:lang w:val="en-US"/>
            <w:rPrChange w:id="461" w:author="Ворожцова Наталья Андреевна" w:date="2017-12-25T11:29:00Z">
              <w:rPr>
                <w:rFonts w:ascii="Times New Roman" w:hAnsi="Times New Roman" w:cs="Times New Roman"/>
                <w:color w:val="FF0000"/>
                <w:sz w:val="28"/>
                <w:szCs w:val="28"/>
                <w:lang w:val="en-US"/>
              </w:rPr>
            </w:rPrChange>
          </w:rPr>
          <w:t>D</w:t>
        </w:r>
      </w:ins>
      <w:ins w:id="462" w:author="Ворожцова Наталья Андреевна" w:date="2017-12-25T13:28:00Z">
        <w:r w:rsidR="00943361">
          <w:rPr>
            <w:rFonts w:ascii="Times New Roman" w:hAnsi="Times New Roman" w:cs="Times New Roman"/>
            <w:sz w:val="28"/>
            <w:szCs w:val="28"/>
          </w:rPr>
          <w:t xml:space="preserve"> </w:t>
        </w:r>
      </w:ins>
      <w:ins w:id="463" w:author="Ворожцова Наталья Андреевна" w:date="2017-12-25T09:35:00Z">
        <w:r w:rsidRPr="00EF716D">
          <w:rPr>
            <w:rFonts w:ascii="Times New Roman" w:hAnsi="Times New Roman" w:cs="Times New Roman"/>
            <w:sz w:val="28"/>
            <w:szCs w:val="28"/>
            <w:rPrChange w:id="464" w:author="Ворожцова Наталья Андреевна" w:date="2017-12-25T11:29:00Z">
              <w:rPr>
                <w:rFonts w:ascii="Times New Roman" w:hAnsi="Times New Roman" w:cs="Times New Roman"/>
                <w:color w:val="FF0000"/>
                <w:sz w:val="28"/>
                <w:szCs w:val="28"/>
              </w:rPr>
            </w:rPrChange>
          </w:rPr>
          <w:t xml:space="preserve">моделей приспособлений в </w:t>
        </w:r>
        <w:r w:rsidRPr="00EF716D">
          <w:rPr>
            <w:rFonts w:ascii="Times New Roman" w:hAnsi="Times New Roman" w:cs="Times New Roman"/>
            <w:sz w:val="28"/>
            <w:szCs w:val="28"/>
            <w:lang w:val="en-US"/>
            <w:rPrChange w:id="465" w:author="Ворожцова Наталья Андреевна" w:date="2017-12-25T11:29:00Z">
              <w:rPr>
                <w:rFonts w:ascii="Times New Roman" w:hAnsi="Times New Roman" w:cs="Times New Roman"/>
                <w:color w:val="FF0000"/>
                <w:sz w:val="28"/>
                <w:szCs w:val="28"/>
                <w:lang w:val="en-US"/>
              </w:rPr>
            </w:rPrChange>
          </w:rPr>
          <w:t>NX</w:t>
        </w:r>
        <w:r w:rsidRPr="00EF716D">
          <w:rPr>
            <w:rFonts w:ascii="Times New Roman" w:hAnsi="Times New Roman" w:cs="Times New Roman"/>
            <w:sz w:val="28"/>
            <w:szCs w:val="28"/>
            <w:rPrChange w:id="466" w:author="Ворожцова Наталья Андреевна" w:date="2017-12-25T11:29:00Z">
              <w:rPr>
                <w:rFonts w:ascii="Times New Roman" w:hAnsi="Times New Roman" w:cs="Times New Roman"/>
                <w:color w:val="FF0000"/>
                <w:sz w:val="28"/>
                <w:szCs w:val="28"/>
              </w:rPr>
            </w:rPrChange>
          </w:rPr>
          <w:t>, когда требуется точный расчет на соударение (3</w:t>
        </w:r>
        <w:r w:rsidRPr="00EF716D">
          <w:rPr>
            <w:rFonts w:ascii="Times New Roman" w:hAnsi="Times New Roman" w:cs="Times New Roman"/>
            <w:sz w:val="28"/>
            <w:szCs w:val="28"/>
            <w:lang w:val="en-US"/>
            <w:rPrChange w:id="467" w:author="Ворожцова Наталья Андреевна" w:date="2017-12-25T11:29:00Z">
              <w:rPr>
                <w:rFonts w:ascii="Times New Roman" w:hAnsi="Times New Roman" w:cs="Times New Roman"/>
                <w:color w:val="FF0000"/>
                <w:sz w:val="28"/>
                <w:szCs w:val="28"/>
                <w:lang w:val="en-US"/>
              </w:rPr>
            </w:rPrChange>
          </w:rPr>
          <w:t>D</w:t>
        </w:r>
        <w:r w:rsidRPr="00EF716D">
          <w:rPr>
            <w:rFonts w:ascii="Times New Roman" w:hAnsi="Times New Roman" w:cs="Times New Roman"/>
            <w:sz w:val="28"/>
            <w:szCs w:val="28"/>
            <w:rPrChange w:id="468" w:author="Ворожцова Наталья Андреевна" w:date="2017-12-25T11:29:00Z">
              <w:rPr>
                <w:rFonts w:ascii="Times New Roman" w:hAnsi="Times New Roman" w:cs="Times New Roman"/>
                <w:color w:val="FF0000"/>
                <w:sz w:val="28"/>
                <w:szCs w:val="28"/>
              </w:rPr>
            </w:rPrChange>
          </w:rPr>
          <w:t xml:space="preserve"> модели проектируют только на литейную оснастку, остальные приспособления проектируют в </w:t>
        </w:r>
      </w:ins>
      <w:ins w:id="469" w:author="Ворожцова Наталья Андреевна" w:date="2017-12-25T13:40:00Z">
        <w:r w:rsidR="005F08CB" w:rsidRPr="00EF716D">
          <w:rPr>
            <w:rFonts w:ascii="Times New Roman" w:hAnsi="Times New Roman" w:cs="Times New Roman"/>
            <w:sz w:val="28"/>
            <w:szCs w:val="28"/>
            <w:lang w:val="en-US"/>
          </w:rPr>
          <w:t>AutoCAD</w:t>
        </w:r>
      </w:ins>
      <w:ins w:id="470" w:author="Ворожцова Наталья Андреевна" w:date="2017-12-25T09:35:00Z">
        <w:r w:rsidRPr="00EF716D">
          <w:rPr>
            <w:rFonts w:ascii="Times New Roman" w:hAnsi="Times New Roman" w:cs="Times New Roman"/>
            <w:sz w:val="28"/>
            <w:szCs w:val="28"/>
            <w:rPrChange w:id="471" w:author="Ворожцова Наталья Андреевна" w:date="2017-12-25T11:29:00Z">
              <w:rPr>
                <w:rFonts w:ascii="Times New Roman" w:hAnsi="Times New Roman" w:cs="Times New Roman"/>
                <w:color w:val="FF0000"/>
                <w:sz w:val="28"/>
                <w:szCs w:val="28"/>
              </w:rPr>
            </w:rPrChange>
          </w:rPr>
          <w:t>);</w:t>
        </w:r>
      </w:ins>
    </w:p>
    <w:p w14:paraId="40E71580" w14:textId="5F4DCB6F" w:rsidR="00062287" w:rsidRPr="00EF716D" w:rsidRDefault="00C66010">
      <w:pPr>
        <w:pStyle w:val="a3"/>
        <w:numPr>
          <w:ilvl w:val="0"/>
          <w:numId w:val="14"/>
        </w:numPr>
        <w:ind w:left="0" w:firstLine="0"/>
        <w:jc w:val="both"/>
        <w:rPr>
          <w:ins w:id="472" w:author="Ворожцова Наталья Андреевна" w:date="2017-12-25T09:35:00Z"/>
          <w:rFonts w:ascii="Times New Roman" w:hAnsi="Times New Roman" w:cs="Times New Roman"/>
          <w:sz w:val="28"/>
          <w:szCs w:val="28"/>
          <w:rPrChange w:id="473" w:author="Ворожцова Наталья Андреевна" w:date="2017-12-25T11:29:00Z">
            <w:rPr>
              <w:ins w:id="474" w:author="Ворожцова Наталья Андреевна" w:date="2017-12-25T09:35:00Z"/>
              <w:rFonts w:ascii="Times New Roman" w:hAnsi="Times New Roman" w:cs="Times New Roman"/>
              <w:color w:val="FF0000"/>
              <w:sz w:val="28"/>
              <w:szCs w:val="28"/>
            </w:rPr>
          </w:rPrChange>
        </w:rPr>
        <w:pPrChange w:id="475" w:author="Ворожцова Наталья Андреевна" w:date="2017-12-25T13:43:00Z">
          <w:pPr>
            <w:pStyle w:val="ae"/>
          </w:pPr>
        </w:pPrChange>
      </w:pPr>
      <w:ins w:id="476" w:author="Ворожцова Наталья Андреевна" w:date="2017-12-25T10:31:00Z">
        <w:r>
          <w:rPr>
            <w:rFonts w:ascii="Times New Roman" w:hAnsi="Times New Roman" w:cs="Times New Roman"/>
            <w:sz w:val="28"/>
            <w:szCs w:val="28"/>
          </w:rPr>
          <w:t>Временные затраты технологов</w:t>
        </w:r>
        <w:r w:rsidR="00062287" w:rsidRPr="00EF716D">
          <w:rPr>
            <w:rFonts w:ascii="Times New Roman" w:hAnsi="Times New Roman" w:cs="Times New Roman"/>
            <w:sz w:val="28"/>
            <w:szCs w:val="28"/>
            <w:rPrChange w:id="477" w:author="Ворожцова Наталья Андреевна" w:date="2017-12-25T11:29:00Z">
              <w:rPr>
                <w:rFonts w:ascii="Times New Roman" w:hAnsi="Times New Roman" w:cs="Times New Roman"/>
                <w:color w:val="FF0000"/>
                <w:sz w:val="28"/>
                <w:szCs w:val="28"/>
              </w:rPr>
            </w:rPrChange>
          </w:rPr>
          <w:t xml:space="preserve"> ввиду отсутствия системы для проектирования технологического процесса с </w:t>
        </w:r>
      </w:ins>
      <w:ins w:id="478" w:author="Ворожцова Наталья Андреевна" w:date="2017-12-25T10:32:00Z">
        <w:r w:rsidR="00062287" w:rsidRPr="00EF716D">
          <w:rPr>
            <w:rFonts w:ascii="Times New Roman" w:hAnsi="Times New Roman" w:cs="Times New Roman"/>
            <w:sz w:val="28"/>
            <w:szCs w:val="28"/>
            <w:rPrChange w:id="479" w:author="Ворожцова Наталья Андреевна" w:date="2017-12-25T11:29:00Z">
              <w:rPr>
                <w:rFonts w:ascii="Times New Roman" w:hAnsi="Times New Roman" w:cs="Times New Roman"/>
                <w:color w:val="FF0000"/>
                <w:sz w:val="28"/>
                <w:szCs w:val="28"/>
              </w:rPr>
            </w:rPrChange>
          </w:rPr>
          <w:t>в</w:t>
        </w:r>
      </w:ins>
      <w:ins w:id="480" w:author="Ворожцова Наталья Андреевна" w:date="2017-12-25T10:31:00Z">
        <w:r w:rsidR="00062287" w:rsidRPr="00EF716D">
          <w:rPr>
            <w:rFonts w:ascii="Times New Roman" w:hAnsi="Times New Roman" w:cs="Times New Roman"/>
            <w:sz w:val="28"/>
            <w:szCs w:val="28"/>
            <w:rPrChange w:id="481" w:author="Ворожцова Наталья Андреевна" w:date="2017-12-25T11:29:00Z">
              <w:rPr>
                <w:rFonts w:ascii="Times New Roman" w:hAnsi="Times New Roman" w:cs="Times New Roman"/>
                <w:color w:val="FF0000"/>
                <w:sz w:val="28"/>
                <w:szCs w:val="28"/>
              </w:rPr>
            </w:rPrChange>
          </w:rPr>
          <w:t xml:space="preserve">озможностью </w:t>
        </w:r>
      </w:ins>
      <w:ins w:id="482" w:author="Ворожцова Наталья Андреевна" w:date="2017-12-25T10:33:00Z">
        <w:r w:rsidR="00062287" w:rsidRPr="00EF716D">
          <w:rPr>
            <w:rFonts w:ascii="Times New Roman" w:hAnsi="Times New Roman" w:cs="Times New Roman"/>
            <w:sz w:val="28"/>
            <w:szCs w:val="28"/>
            <w:rPrChange w:id="483" w:author="Ворожцова Наталья Андреевна" w:date="2017-12-25T11:29:00Z">
              <w:rPr>
                <w:rFonts w:ascii="Times New Roman" w:hAnsi="Times New Roman" w:cs="Times New Roman"/>
                <w:color w:val="FF0000"/>
                <w:sz w:val="28"/>
                <w:szCs w:val="28"/>
              </w:rPr>
            </w:rPrChange>
          </w:rPr>
          <w:t xml:space="preserve">поиска по заданным фильтрам </w:t>
        </w:r>
      </w:ins>
      <w:ins w:id="484" w:author="Ворожцова Наталья Андреевна" w:date="2017-12-25T13:28:00Z">
        <w:r w:rsidR="00943361">
          <w:rPr>
            <w:rFonts w:ascii="Times New Roman" w:hAnsi="Times New Roman" w:cs="Times New Roman"/>
            <w:sz w:val="28"/>
            <w:szCs w:val="28"/>
          </w:rPr>
          <w:t>ТО</w:t>
        </w:r>
      </w:ins>
      <w:ins w:id="485" w:author="Ворожцова Наталья Андреевна" w:date="2017-12-25T10:33:00Z">
        <w:r w:rsidR="00062287" w:rsidRPr="00EF716D">
          <w:rPr>
            <w:rFonts w:ascii="Times New Roman" w:hAnsi="Times New Roman" w:cs="Times New Roman"/>
            <w:sz w:val="28"/>
            <w:szCs w:val="28"/>
            <w:rPrChange w:id="486" w:author="Ворожцова Наталья Андреевна" w:date="2017-12-25T11:29:00Z">
              <w:rPr>
                <w:rFonts w:ascii="Times New Roman" w:hAnsi="Times New Roman" w:cs="Times New Roman"/>
                <w:color w:val="FF0000"/>
                <w:sz w:val="28"/>
                <w:szCs w:val="28"/>
              </w:rPr>
            </w:rPrChange>
          </w:rPr>
          <w:t>.</w:t>
        </w:r>
      </w:ins>
    </w:p>
    <w:p w14:paraId="50501053" w14:textId="77777777" w:rsidR="005F08CB" w:rsidRDefault="00AB4889">
      <w:pPr>
        <w:pStyle w:val="a3"/>
        <w:numPr>
          <w:ilvl w:val="0"/>
          <w:numId w:val="14"/>
        </w:numPr>
        <w:ind w:left="0" w:firstLine="0"/>
        <w:jc w:val="both"/>
        <w:rPr>
          <w:ins w:id="487" w:author="Ворожцова Наталья Андреевна" w:date="2017-12-25T13:47:00Z"/>
          <w:rFonts w:ascii="Times New Roman" w:hAnsi="Times New Roman" w:cs="Times New Roman"/>
          <w:sz w:val="28"/>
          <w:szCs w:val="28"/>
        </w:rPr>
        <w:pPrChange w:id="488" w:author="Ворожцова Наталья Андреевна" w:date="2017-12-25T13:43:00Z">
          <w:pPr>
            <w:pStyle w:val="ae"/>
          </w:pPr>
        </w:pPrChange>
      </w:pPr>
      <w:ins w:id="489" w:author="Ворожцова Наталья Андреевна" w:date="2017-12-25T09:35:00Z">
        <w:r w:rsidRPr="005F08CB">
          <w:rPr>
            <w:rFonts w:ascii="Times New Roman" w:hAnsi="Times New Roman" w:cs="Times New Roman"/>
            <w:sz w:val="28"/>
            <w:szCs w:val="28"/>
            <w:rPrChange w:id="490" w:author="Ворожцова Наталья Андреевна" w:date="2017-12-25T13:45:00Z">
              <w:rPr>
                <w:rFonts w:ascii="Times New Roman" w:hAnsi="Times New Roman" w:cs="Times New Roman"/>
                <w:color w:val="FF0000"/>
                <w:sz w:val="28"/>
                <w:szCs w:val="28"/>
              </w:rPr>
            </w:rPrChange>
          </w:rPr>
          <w:t xml:space="preserve">Временные затраты на добавление </w:t>
        </w:r>
      </w:ins>
      <w:ins w:id="491" w:author="Ворожцова Наталья Андреевна" w:date="2017-12-25T13:28:00Z">
        <w:r w:rsidR="00943361" w:rsidRPr="005F08CB">
          <w:rPr>
            <w:rFonts w:ascii="Times New Roman" w:hAnsi="Times New Roman" w:cs="Times New Roman"/>
            <w:sz w:val="28"/>
            <w:szCs w:val="28"/>
          </w:rPr>
          <w:t>ТО</w:t>
        </w:r>
      </w:ins>
      <w:ins w:id="492" w:author="Ворожцова Наталья Андреевна" w:date="2017-12-25T09:35:00Z">
        <w:r w:rsidRPr="005F08CB">
          <w:rPr>
            <w:rFonts w:ascii="Times New Roman" w:hAnsi="Times New Roman" w:cs="Times New Roman"/>
            <w:sz w:val="28"/>
            <w:szCs w:val="28"/>
            <w:rPrChange w:id="493" w:author="Ворожцова Наталья Андреевна" w:date="2017-12-25T13:45:00Z">
              <w:rPr>
                <w:rFonts w:ascii="Times New Roman" w:hAnsi="Times New Roman" w:cs="Times New Roman"/>
                <w:color w:val="FF0000"/>
                <w:sz w:val="28"/>
                <w:szCs w:val="28"/>
              </w:rPr>
            </w:rPrChange>
          </w:rPr>
          <w:t xml:space="preserve"> программистами в карту наладки;</w:t>
        </w:r>
      </w:ins>
    </w:p>
    <w:p w14:paraId="455CA81E" w14:textId="2A8F29A7" w:rsidR="00E82AD3" w:rsidRPr="005F08CB" w:rsidRDefault="00AB4889">
      <w:pPr>
        <w:pStyle w:val="a3"/>
        <w:numPr>
          <w:ilvl w:val="0"/>
          <w:numId w:val="14"/>
        </w:numPr>
        <w:ind w:left="0" w:firstLine="0"/>
        <w:jc w:val="both"/>
        <w:rPr>
          <w:ins w:id="494" w:author="Ворожцова Наталья Андреевна" w:date="2017-12-25T10:16:00Z"/>
          <w:rFonts w:ascii="Times New Roman" w:hAnsi="Times New Roman" w:cs="Times New Roman"/>
          <w:sz w:val="28"/>
          <w:szCs w:val="28"/>
          <w:rPrChange w:id="495" w:author="Ворожцова Наталья Андреевна" w:date="2017-12-25T13:45:00Z">
            <w:rPr>
              <w:ins w:id="496" w:author="Ворожцова Наталья Андреевна" w:date="2017-12-25T10:16:00Z"/>
              <w:rFonts w:ascii="Times New Roman" w:hAnsi="Times New Roman" w:cs="Times New Roman"/>
              <w:color w:val="FF0000"/>
              <w:sz w:val="28"/>
              <w:szCs w:val="28"/>
            </w:rPr>
          </w:rPrChange>
        </w:rPr>
        <w:pPrChange w:id="497" w:author="Ворожцова Наталья Андреевна" w:date="2017-12-25T13:43:00Z">
          <w:pPr>
            <w:pStyle w:val="ae"/>
          </w:pPr>
        </w:pPrChange>
      </w:pPr>
      <w:ins w:id="498" w:author="Ворожцова Наталья Андреевна" w:date="2017-12-25T09:36:00Z">
        <w:r w:rsidRPr="005F08CB">
          <w:rPr>
            <w:rFonts w:ascii="Times New Roman" w:hAnsi="Times New Roman" w:cs="Times New Roman"/>
            <w:sz w:val="28"/>
            <w:szCs w:val="28"/>
            <w:rPrChange w:id="499" w:author="Ворожцова Наталья Андреевна" w:date="2017-12-25T13:45:00Z">
              <w:rPr>
                <w:rFonts w:ascii="Times New Roman" w:hAnsi="Times New Roman" w:cs="Times New Roman"/>
                <w:color w:val="FF0000"/>
                <w:sz w:val="28"/>
                <w:szCs w:val="28"/>
              </w:rPr>
            </w:rPrChange>
          </w:rPr>
          <w:t xml:space="preserve">Временные затраты кладовщиков на согласование заявок </w:t>
        </w:r>
      </w:ins>
      <w:ins w:id="500" w:author="Ворожцова Наталья Андреевна" w:date="2017-12-25T13:29:00Z">
        <w:r w:rsidR="00943361" w:rsidRPr="005F08CB">
          <w:rPr>
            <w:rFonts w:ascii="Times New Roman" w:hAnsi="Times New Roman" w:cs="Times New Roman"/>
            <w:sz w:val="28"/>
            <w:szCs w:val="28"/>
          </w:rPr>
          <w:t>ОГ</w:t>
        </w:r>
      </w:ins>
      <w:ins w:id="501" w:author="Ворожцова Наталья Андреевна" w:date="2017-12-25T13:32:00Z">
        <w:r w:rsidR="00943361" w:rsidRPr="005F08CB">
          <w:rPr>
            <w:rFonts w:ascii="Times New Roman" w:hAnsi="Times New Roman" w:cs="Times New Roman"/>
            <w:sz w:val="28"/>
            <w:szCs w:val="28"/>
          </w:rPr>
          <w:t>Т</w:t>
        </w:r>
      </w:ins>
      <w:ins w:id="502" w:author="Ворожцова Наталья Андреевна" w:date="2017-12-25T13:29:00Z">
        <w:r w:rsidR="00943361" w:rsidRPr="005F08CB">
          <w:rPr>
            <w:rFonts w:ascii="Times New Roman" w:hAnsi="Times New Roman" w:cs="Times New Roman"/>
            <w:sz w:val="28"/>
            <w:szCs w:val="28"/>
          </w:rPr>
          <w:t>275-5-4</w:t>
        </w:r>
      </w:ins>
      <w:ins w:id="503" w:author="Ворожцова Наталья Андреевна" w:date="2017-12-25T09:36:00Z">
        <w:r w:rsidRPr="005F08CB">
          <w:rPr>
            <w:rFonts w:ascii="Times New Roman" w:hAnsi="Times New Roman" w:cs="Times New Roman"/>
            <w:sz w:val="28"/>
            <w:szCs w:val="28"/>
            <w:rPrChange w:id="504" w:author="Ворожцова Наталья Андреевна" w:date="2017-12-25T13:45:00Z">
              <w:rPr>
                <w:rFonts w:ascii="Times New Roman" w:hAnsi="Times New Roman" w:cs="Times New Roman"/>
                <w:color w:val="FF0000"/>
                <w:sz w:val="28"/>
                <w:szCs w:val="28"/>
              </w:rPr>
            </w:rPrChange>
          </w:rPr>
          <w:t xml:space="preserve">. </w:t>
        </w:r>
      </w:ins>
    </w:p>
    <w:p w14:paraId="3E24E10E" w14:textId="3F23541B" w:rsidR="00E82AD3" w:rsidRPr="00EF716D" w:rsidRDefault="00E82AD3">
      <w:pPr>
        <w:pStyle w:val="a3"/>
        <w:numPr>
          <w:ilvl w:val="0"/>
          <w:numId w:val="14"/>
        </w:numPr>
        <w:ind w:left="0" w:firstLine="0"/>
        <w:jc w:val="both"/>
        <w:rPr>
          <w:ins w:id="505" w:author="Ворожцова Наталья Андреевна" w:date="2017-12-25T09:35:00Z"/>
          <w:rFonts w:ascii="Times New Roman" w:hAnsi="Times New Roman" w:cs="Times New Roman"/>
          <w:sz w:val="28"/>
          <w:szCs w:val="28"/>
          <w:rPrChange w:id="506" w:author="Ворожцова Наталья Андреевна" w:date="2017-12-25T11:29:00Z">
            <w:rPr>
              <w:ins w:id="507" w:author="Ворожцова Наталья Андреевна" w:date="2017-12-25T09:35:00Z"/>
            </w:rPr>
          </w:rPrChange>
        </w:rPr>
        <w:pPrChange w:id="508" w:author="Ворожцова Наталья Андреевна" w:date="2017-12-25T13:43:00Z">
          <w:pPr>
            <w:pStyle w:val="ae"/>
          </w:pPr>
        </w:pPrChange>
      </w:pPr>
      <w:ins w:id="509" w:author="Ворожцова Наталья Андреевна" w:date="2017-12-25T10:15:00Z">
        <w:r w:rsidRPr="00EF716D">
          <w:rPr>
            <w:rFonts w:ascii="Times New Roman" w:hAnsi="Times New Roman" w:cs="Times New Roman"/>
            <w:sz w:val="28"/>
            <w:szCs w:val="28"/>
            <w:rPrChange w:id="510" w:author="Ворожцова Наталья Андреевна" w:date="2017-12-25T11:29:00Z">
              <w:rPr>
                <w:rFonts w:ascii="Times New Roman" w:hAnsi="Times New Roman" w:cs="Times New Roman"/>
                <w:color w:val="FF0000"/>
                <w:sz w:val="28"/>
                <w:szCs w:val="28"/>
              </w:rPr>
            </w:rPrChange>
          </w:rPr>
          <w:t>Временные затраты кладовщиков на добавление применяемости в программе КУ ИРК</w:t>
        </w:r>
      </w:ins>
      <w:ins w:id="511" w:author="Ворожцова Наталья Андреевна" w:date="2017-12-25T10:16:00Z">
        <w:r w:rsidRPr="00EF716D">
          <w:rPr>
            <w:rFonts w:ascii="Times New Roman" w:hAnsi="Times New Roman" w:cs="Times New Roman"/>
            <w:sz w:val="28"/>
            <w:szCs w:val="28"/>
            <w:rPrChange w:id="512" w:author="Ворожцова Наталья Андреевна" w:date="2017-12-25T11:29:00Z">
              <w:rPr>
                <w:rFonts w:ascii="Times New Roman" w:hAnsi="Times New Roman" w:cs="Times New Roman"/>
                <w:color w:val="FF0000"/>
                <w:sz w:val="28"/>
                <w:szCs w:val="28"/>
              </w:rPr>
            </w:rPrChange>
          </w:rPr>
          <w:t xml:space="preserve"> и карточке учета.</w:t>
        </w:r>
      </w:ins>
    </w:p>
    <w:p w14:paraId="490CE57F" w14:textId="0E92EFFF" w:rsidR="00251B59" w:rsidRPr="00EF716D" w:rsidDel="00AB4889" w:rsidRDefault="003C2369">
      <w:pPr>
        <w:pStyle w:val="a3"/>
        <w:ind w:left="0"/>
        <w:jc w:val="both"/>
        <w:rPr>
          <w:del w:id="513" w:author="Ворожцова Наталья Андреевна" w:date="2017-12-25T09:37:00Z"/>
          <w:rFonts w:ascii="Times New Roman" w:hAnsi="Times New Roman" w:cs="Times New Roman"/>
          <w:sz w:val="28"/>
          <w:szCs w:val="28"/>
        </w:rPr>
        <w:pPrChange w:id="514" w:author="Ворожцова Наталья Андреевна" w:date="2017-12-25T11:30:00Z">
          <w:pPr>
            <w:pStyle w:val="a3"/>
            <w:ind w:left="0"/>
          </w:pPr>
        </w:pPrChange>
      </w:pPr>
      <w:ins w:id="515" w:author="Ворожцова Наталья Андреевна" w:date="2018-01-15T14:50:00Z">
        <w:r>
          <w:rPr>
            <w:rFonts w:ascii="Times New Roman" w:hAnsi="Times New Roman" w:cs="Times New Roman"/>
            <w:sz w:val="28"/>
            <w:szCs w:val="28"/>
          </w:rPr>
          <w:t xml:space="preserve">Временные затраты кладовщиков на поиск ТО </w:t>
        </w:r>
      </w:ins>
      <w:ins w:id="516" w:author="Ворожцова Наталья Андреевна" w:date="2018-01-15T14:51:00Z">
        <w:r>
          <w:rPr>
            <w:rFonts w:ascii="Times New Roman" w:hAnsi="Times New Roman" w:cs="Times New Roman"/>
            <w:sz w:val="28"/>
            <w:szCs w:val="28"/>
          </w:rPr>
          <w:t>в ИРК</w:t>
        </w:r>
      </w:ins>
      <w:ins w:id="517" w:author="Ворожцова Наталья Андреевна" w:date="2018-01-15T14:54:00Z">
        <w:r>
          <w:rPr>
            <w:rFonts w:ascii="Times New Roman" w:hAnsi="Times New Roman" w:cs="Times New Roman"/>
            <w:sz w:val="28"/>
            <w:szCs w:val="28"/>
          </w:rPr>
          <w:t>.</w:t>
        </w:r>
      </w:ins>
      <w:ins w:id="518" w:author="Ворожцова Наталья Андреевна" w:date="2018-01-15T14:52:00Z">
        <w:r>
          <w:rPr>
            <w:rFonts w:ascii="Times New Roman" w:hAnsi="Times New Roman" w:cs="Times New Roman"/>
            <w:sz w:val="28"/>
            <w:szCs w:val="28"/>
          </w:rPr>
          <w:t xml:space="preserve"> </w:t>
        </w:r>
      </w:ins>
      <w:ins w:id="519" w:author="Ворожцова Наталья Андреевна" w:date="2018-01-15T14:54:00Z">
        <w:r>
          <w:rPr>
            <w:rFonts w:ascii="Times New Roman" w:hAnsi="Times New Roman" w:cs="Times New Roman"/>
            <w:sz w:val="28"/>
            <w:szCs w:val="28"/>
          </w:rPr>
          <w:t>(</w:t>
        </w:r>
      </w:ins>
    </w:p>
    <w:p w14:paraId="02B37239" w14:textId="1B0164DC" w:rsidR="00260EA6" w:rsidRPr="00EF716D" w:rsidRDefault="00E95A19">
      <w:pPr>
        <w:pStyle w:val="a3"/>
        <w:numPr>
          <w:ilvl w:val="0"/>
          <w:numId w:val="14"/>
        </w:numPr>
        <w:ind w:left="0" w:firstLine="0"/>
        <w:jc w:val="both"/>
        <w:rPr>
          <w:ins w:id="520" w:author="Ворожцова Наталья Андреевна" w:date="2017-12-25T09:38:00Z"/>
          <w:rFonts w:ascii="Times New Roman" w:hAnsi="Times New Roman" w:cs="Times New Roman"/>
          <w:sz w:val="28"/>
          <w:szCs w:val="28"/>
          <w:rPrChange w:id="521" w:author="Ворожцова Наталья Андреевна" w:date="2017-12-25T11:29:00Z">
            <w:rPr>
              <w:ins w:id="522" w:author="Ворожцова Наталья Андреевна" w:date="2017-12-25T09:38:00Z"/>
              <w:rFonts w:ascii="Times New Roman" w:hAnsi="Times New Roman" w:cs="Times New Roman"/>
              <w:color w:val="FF0000"/>
              <w:sz w:val="28"/>
              <w:szCs w:val="28"/>
            </w:rPr>
          </w:rPrChange>
        </w:rPr>
        <w:pPrChange w:id="523" w:author="Ворожцова Наталья Андреевна" w:date="2017-12-25T13:43:00Z">
          <w:pPr>
            <w:pStyle w:val="a3"/>
            <w:ind w:left="0"/>
          </w:pPr>
        </w:pPrChange>
      </w:pPr>
      <w:del w:id="524" w:author="Ворожцова Наталья Андреевна" w:date="2017-12-25T09:37:00Z">
        <w:r w:rsidRPr="00EF716D" w:rsidDel="00AB4889">
          <w:rPr>
            <w:rFonts w:ascii="Times New Roman" w:hAnsi="Times New Roman" w:cs="Times New Roman"/>
            <w:sz w:val="28"/>
            <w:szCs w:val="28"/>
          </w:rPr>
          <w:delText>3</w:delText>
        </w:r>
      </w:del>
      <w:del w:id="525" w:author="Ворожцова Наталья Андреевна" w:date="2017-12-25T10:16:00Z">
        <w:r w:rsidRPr="00EF716D" w:rsidDel="00E82AD3">
          <w:rPr>
            <w:rFonts w:ascii="Times New Roman" w:hAnsi="Times New Roman" w:cs="Times New Roman"/>
            <w:sz w:val="28"/>
            <w:szCs w:val="28"/>
          </w:rPr>
          <w:delText xml:space="preserve">. </w:delText>
        </w:r>
      </w:del>
      <w:del w:id="526" w:author="Ворожцова Наталья Андреевна" w:date="2017-12-25T13:42:00Z">
        <w:r w:rsidRPr="00EF716D" w:rsidDel="005F08CB">
          <w:rPr>
            <w:rFonts w:ascii="Times New Roman" w:hAnsi="Times New Roman" w:cs="Times New Roman"/>
            <w:sz w:val="28"/>
            <w:szCs w:val="28"/>
          </w:rPr>
          <w:delText xml:space="preserve">Простой станков из-за поиска </w:delText>
        </w:r>
      </w:del>
      <w:del w:id="527" w:author="Ворожцова Наталья Андреевна" w:date="2017-12-25T13:29:00Z">
        <w:r w:rsidRPr="00EF716D" w:rsidDel="00943361">
          <w:rPr>
            <w:rFonts w:ascii="Times New Roman" w:hAnsi="Times New Roman" w:cs="Times New Roman"/>
            <w:sz w:val="28"/>
            <w:szCs w:val="28"/>
          </w:rPr>
          <w:delText xml:space="preserve">оснастки </w:delText>
        </w:r>
      </w:del>
      <w:del w:id="528" w:author="Ворожцова Наталья Андреевна" w:date="2017-12-25T13:42:00Z">
        <w:r w:rsidRPr="00EF716D" w:rsidDel="005F08CB">
          <w:rPr>
            <w:rFonts w:ascii="Times New Roman" w:hAnsi="Times New Roman" w:cs="Times New Roman"/>
            <w:sz w:val="28"/>
            <w:szCs w:val="28"/>
          </w:rPr>
          <w:delText>в ИРК</w:delText>
        </w:r>
      </w:del>
      <w:ins w:id="529" w:author="Ворожцова Наталья Андреевна" w:date="2017-12-25T10:20:00Z">
        <w:r w:rsidR="00E82AD3" w:rsidRPr="00EF716D">
          <w:rPr>
            <w:rFonts w:ascii="Times New Roman" w:hAnsi="Times New Roman" w:cs="Times New Roman"/>
            <w:sz w:val="28"/>
            <w:szCs w:val="28"/>
          </w:rPr>
          <w:t>З</w:t>
        </w:r>
      </w:ins>
      <w:ins w:id="530" w:author="Ворожцова Наталья Андреевна" w:date="2017-12-22T09:27:00Z">
        <w:r w:rsidR="009124B6" w:rsidRPr="00EF716D">
          <w:rPr>
            <w:rFonts w:ascii="Times New Roman" w:hAnsi="Times New Roman" w:cs="Times New Roman"/>
            <w:sz w:val="28"/>
            <w:szCs w:val="28"/>
            <w:rPrChange w:id="531" w:author="Ворожцова Наталья Андреевна" w:date="2017-12-25T11:29:00Z">
              <w:rPr>
                <w:rFonts w:ascii="Times New Roman" w:hAnsi="Times New Roman" w:cs="Times New Roman"/>
                <w:color w:val="FF0000"/>
                <w:sz w:val="28"/>
                <w:szCs w:val="28"/>
              </w:rPr>
            </w:rPrChange>
          </w:rPr>
          <w:t>ависимость</w:t>
        </w:r>
        <w:r w:rsidR="009124B6" w:rsidRPr="00EF716D">
          <w:rPr>
            <w:rFonts w:ascii="Times New Roman" w:hAnsi="Times New Roman" w:cs="Times New Roman"/>
            <w:sz w:val="28"/>
            <w:szCs w:val="28"/>
          </w:rPr>
          <w:t xml:space="preserve"> </w:t>
        </w:r>
        <w:r w:rsidR="009124B6" w:rsidRPr="00EF716D">
          <w:rPr>
            <w:rFonts w:ascii="Times New Roman" w:hAnsi="Times New Roman" w:cs="Times New Roman"/>
            <w:sz w:val="28"/>
            <w:szCs w:val="28"/>
            <w:rPrChange w:id="532" w:author="Ворожцова Наталья Андреевна" w:date="2017-12-25T11:29:00Z">
              <w:rPr>
                <w:rFonts w:ascii="Times New Roman" w:hAnsi="Times New Roman" w:cs="Times New Roman"/>
                <w:color w:val="FF0000"/>
                <w:sz w:val="28"/>
                <w:szCs w:val="28"/>
              </w:rPr>
            </w:rPrChange>
          </w:rPr>
          <w:t xml:space="preserve">своевременной выдачи </w:t>
        </w:r>
      </w:ins>
      <w:ins w:id="533" w:author="Ворожцова Наталья Андреевна" w:date="2017-12-25T13:31:00Z">
        <w:r w:rsidR="00943361">
          <w:rPr>
            <w:rFonts w:ascii="Times New Roman" w:hAnsi="Times New Roman" w:cs="Times New Roman"/>
            <w:sz w:val="28"/>
            <w:szCs w:val="28"/>
          </w:rPr>
          <w:t xml:space="preserve">ТО </w:t>
        </w:r>
      </w:ins>
      <w:ins w:id="534" w:author="Ворожцова Наталья Андреевна" w:date="2017-12-22T09:27:00Z">
        <w:r w:rsidR="009124B6" w:rsidRPr="00EF716D">
          <w:rPr>
            <w:rFonts w:ascii="Times New Roman" w:hAnsi="Times New Roman" w:cs="Times New Roman"/>
            <w:sz w:val="28"/>
            <w:szCs w:val="28"/>
            <w:rPrChange w:id="535" w:author="Ворожцова Наталья Андреевна" w:date="2017-12-25T11:29:00Z">
              <w:rPr>
                <w:rFonts w:ascii="Times New Roman" w:hAnsi="Times New Roman" w:cs="Times New Roman"/>
                <w:color w:val="FF0000"/>
                <w:sz w:val="28"/>
                <w:szCs w:val="28"/>
              </w:rPr>
            </w:rPrChange>
          </w:rPr>
          <w:t>от кладовщика</w:t>
        </w:r>
      </w:ins>
      <w:ins w:id="536" w:author="Ворожцова Наталья Андреевна" w:date="2018-01-15T14:54:00Z">
        <w:r w:rsidR="003C2369">
          <w:rPr>
            <w:rFonts w:ascii="Times New Roman" w:hAnsi="Times New Roman" w:cs="Times New Roman"/>
            <w:sz w:val="28"/>
            <w:szCs w:val="28"/>
          </w:rPr>
          <w:t xml:space="preserve"> ввиду отсутствия регламентированной системы хранения</w:t>
        </w:r>
      </w:ins>
      <w:ins w:id="537" w:author="Ворожцова Наталья Андреевна" w:date="2018-01-15T15:24:00Z">
        <w:r w:rsidR="00370FB8">
          <w:rPr>
            <w:rFonts w:ascii="Times New Roman" w:hAnsi="Times New Roman" w:cs="Times New Roman"/>
            <w:sz w:val="28"/>
            <w:szCs w:val="28"/>
          </w:rPr>
          <w:t>, которая является частью системы управления жизненным цик</w:t>
        </w:r>
      </w:ins>
      <w:ins w:id="538" w:author="Ворожцова Наталья Андреевна" w:date="2018-01-15T15:25:00Z">
        <w:r w:rsidR="00370FB8">
          <w:rPr>
            <w:rFonts w:ascii="Times New Roman" w:hAnsi="Times New Roman" w:cs="Times New Roman"/>
            <w:sz w:val="28"/>
            <w:szCs w:val="28"/>
          </w:rPr>
          <w:t>лом ТО</w:t>
        </w:r>
      </w:ins>
      <w:ins w:id="539" w:author="Ворожцова Наталья Андреевна" w:date="2018-01-15T14:54:00Z">
        <w:r w:rsidR="003C2369">
          <w:rPr>
            <w:rFonts w:ascii="Times New Roman" w:hAnsi="Times New Roman" w:cs="Times New Roman"/>
            <w:sz w:val="28"/>
            <w:szCs w:val="28"/>
          </w:rPr>
          <w:t>)</w:t>
        </w:r>
      </w:ins>
      <w:del w:id="540" w:author="Ворожцова Наталья Андреевна" w:date="2017-12-25T10:20:00Z">
        <w:r w:rsidRPr="00EF716D" w:rsidDel="00E82AD3">
          <w:rPr>
            <w:rFonts w:ascii="Times New Roman" w:hAnsi="Times New Roman" w:cs="Times New Roman"/>
            <w:sz w:val="28"/>
            <w:szCs w:val="28"/>
          </w:rPr>
          <w:delText xml:space="preserve"> (нет регламентированной системы хранения)</w:delText>
        </w:r>
      </w:del>
      <w:r w:rsidRPr="00EF716D">
        <w:rPr>
          <w:rFonts w:ascii="Times New Roman" w:hAnsi="Times New Roman" w:cs="Times New Roman"/>
          <w:sz w:val="28"/>
          <w:szCs w:val="28"/>
        </w:rPr>
        <w:t>;</w:t>
      </w:r>
      <w:r w:rsidRPr="00EF716D">
        <w:rPr>
          <w:rFonts w:ascii="Times New Roman" w:hAnsi="Times New Roman" w:cs="Times New Roman"/>
          <w:sz w:val="28"/>
          <w:szCs w:val="28"/>
          <w:rPrChange w:id="541" w:author="Ворожцова Наталья Андреевна" w:date="2017-12-25T11:29:00Z">
            <w:rPr>
              <w:rFonts w:ascii="Times New Roman" w:hAnsi="Times New Roman" w:cs="Times New Roman"/>
              <w:color w:val="FF0000"/>
              <w:sz w:val="28"/>
              <w:szCs w:val="28"/>
            </w:rPr>
          </w:rPrChange>
        </w:rPr>
        <w:t xml:space="preserve"> </w:t>
      </w:r>
    </w:p>
    <w:p w14:paraId="0A35B4E0" w14:textId="2109FE5D" w:rsidR="00AB4889" w:rsidRPr="00EF716D" w:rsidRDefault="00AB4889">
      <w:pPr>
        <w:pStyle w:val="a3"/>
        <w:numPr>
          <w:ilvl w:val="0"/>
          <w:numId w:val="14"/>
        </w:numPr>
        <w:ind w:left="0" w:firstLine="0"/>
        <w:jc w:val="both"/>
        <w:rPr>
          <w:moveTo w:id="542" w:author="Ворожцова Наталья Андреевна" w:date="2017-12-25T09:38:00Z"/>
          <w:rFonts w:ascii="Times New Roman" w:hAnsi="Times New Roman" w:cs="Times New Roman"/>
          <w:sz w:val="28"/>
          <w:szCs w:val="28"/>
        </w:rPr>
        <w:pPrChange w:id="543" w:author="Ворожцова Наталья Андреевна" w:date="2017-12-25T13:43:00Z">
          <w:pPr>
            <w:pStyle w:val="a3"/>
            <w:ind w:left="0"/>
          </w:pPr>
        </w:pPrChange>
      </w:pPr>
      <w:moveToRangeStart w:id="544" w:author="Ворожцова Наталья Андреевна" w:date="2017-12-25T09:38:00Z" w:name="move501958026"/>
      <w:moveTo w:id="545" w:author="Ворожцова Наталья Андреевна" w:date="2017-12-25T09:38:00Z">
        <w:del w:id="546" w:author="Ворожцова Наталья Андреевна" w:date="2017-12-25T09:38:00Z">
          <w:r w:rsidRPr="00EF716D" w:rsidDel="00AB4889">
            <w:rPr>
              <w:rFonts w:ascii="Times New Roman" w:hAnsi="Times New Roman" w:cs="Times New Roman"/>
              <w:sz w:val="28"/>
              <w:szCs w:val="28"/>
            </w:rPr>
            <w:delText>6</w:delText>
          </w:r>
        </w:del>
        <w:del w:id="547" w:author="Ворожцова Наталья Андреевна" w:date="2017-12-25T13:45:00Z">
          <w:r w:rsidRPr="00EF716D" w:rsidDel="005F08CB">
            <w:rPr>
              <w:rFonts w:ascii="Times New Roman" w:hAnsi="Times New Roman" w:cs="Times New Roman"/>
              <w:sz w:val="28"/>
              <w:szCs w:val="28"/>
            </w:rPr>
            <w:delText xml:space="preserve">. </w:delText>
          </w:r>
        </w:del>
        <w:r w:rsidRPr="00EF716D">
          <w:rPr>
            <w:rFonts w:ascii="Times New Roman" w:hAnsi="Times New Roman" w:cs="Times New Roman"/>
            <w:sz w:val="28"/>
            <w:szCs w:val="28"/>
          </w:rPr>
          <w:t>Большие складские площади</w:t>
        </w:r>
      </w:moveTo>
      <w:ins w:id="548" w:author="Ворожцова Наталья Андреевна" w:date="2018-01-15T15:25:00Z">
        <w:r w:rsidR="00370FB8">
          <w:rPr>
            <w:rFonts w:ascii="Times New Roman" w:hAnsi="Times New Roman" w:cs="Times New Roman"/>
            <w:sz w:val="28"/>
            <w:szCs w:val="28"/>
          </w:rPr>
          <w:t xml:space="preserve">, </w:t>
        </w:r>
      </w:ins>
      <w:ins w:id="549" w:author="Ворожцова Наталья Андреевна" w:date="2018-01-15T15:27:00Z">
        <w:r w:rsidR="00370FB8">
          <w:rPr>
            <w:rFonts w:ascii="Times New Roman" w:hAnsi="Times New Roman" w:cs="Times New Roman"/>
            <w:sz w:val="28"/>
            <w:szCs w:val="28"/>
          </w:rPr>
          <w:t>является</w:t>
        </w:r>
      </w:ins>
      <w:ins w:id="550" w:author="Ворожцова Наталья Андреевна" w:date="2018-01-15T15:25:00Z">
        <w:r w:rsidR="00370FB8">
          <w:rPr>
            <w:rFonts w:ascii="Times New Roman" w:hAnsi="Times New Roman" w:cs="Times New Roman"/>
            <w:sz w:val="28"/>
            <w:szCs w:val="28"/>
          </w:rPr>
          <w:t xml:space="preserve"> следствием </w:t>
        </w:r>
      </w:ins>
      <w:ins w:id="551" w:author="Ворожцова Наталья Андреевна" w:date="2018-01-15T15:26:00Z">
        <w:r w:rsidR="00370FB8">
          <w:rPr>
            <w:rFonts w:ascii="Times New Roman" w:hAnsi="Times New Roman" w:cs="Times New Roman"/>
            <w:sz w:val="28"/>
            <w:szCs w:val="28"/>
          </w:rPr>
          <w:t>проблем</w:t>
        </w:r>
      </w:ins>
      <w:ins w:id="552" w:author="Ворожцова Наталья Андреевна" w:date="2018-01-15T15:27:00Z">
        <w:r w:rsidR="00370FB8">
          <w:rPr>
            <w:rFonts w:ascii="Times New Roman" w:hAnsi="Times New Roman" w:cs="Times New Roman"/>
            <w:sz w:val="28"/>
            <w:szCs w:val="28"/>
          </w:rPr>
          <w:t>ы</w:t>
        </w:r>
      </w:ins>
      <w:ins w:id="553" w:author="Ворожцова Наталья Андреевна" w:date="2018-01-15T15:26:00Z">
        <w:r w:rsidR="00370FB8">
          <w:rPr>
            <w:rFonts w:ascii="Times New Roman" w:hAnsi="Times New Roman" w:cs="Times New Roman"/>
            <w:sz w:val="28"/>
            <w:szCs w:val="28"/>
          </w:rPr>
          <w:t xml:space="preserve"> п.1</w:t>
        </w:r>
      </w:ins>
      <w:ins w:id="554" w:author="Ворожцова Наталья Андреевна" w:date="2017-12-25T10:13:00Z">
        <w:r w:rsidR="00044246" w:rsidRPr="00EF716D">
          <w:rPr>
            <w:rFonts w:ascii="Times New Roman" w:hAnsi="Times New Roman" w:cs="Times New Roman"/>
            <w:sz w:val="28"/>
            <w:szCs w:val="28"/>
          </w:rPr>
          <w:t>;</w:t>
        </w:r>
      </w:ins>
      <w:moveTo w:id="555" w:author="Ворожцова Наталья Андреевна" w:date="2017-12-25T09:38:00Z">
        <w:del w:id="556" w:author="Ворожцова Наталья Андреевна" w:date="2017-12-25T10:13:00Z">
          <w:r w:rsidRPr="00EF716D" w:rsidDel="00044246">
            <w:rPr>
              <w:rFonts w:ascii="Times New Roman" w:hAnsi="Times New Roman" w:cs="Times New Roman"/>
              <w:sz w:val="28"/>
              <w:szCs w:val="28"/>
            </w:rPr>
            <w:delText xml:space="preserve"> (оптимизация планирования закупок);</w:delText>
          </w:r>
        </w:del>
      </w:moveTo>
    </w:p>
    <w:p w14:paraId="5CC1BB81" w14:textId="41EDE1BF" w:rsidR="00AB4889" w:rsidRPr="00EF716D" w:rsidRDefault="00AB4889">
      <w:pPr>
        <w:pStyle w:val="a3"/>
        <w:numPr>
          <w:ilvl w:val="0"/>
          <w:numId w:val="14"/>
        </w:numPr>
        <w:ind w:left="0" w:firstLine="0"/>
        <w:jc w:val="both"/>
        <w:rPr>
          <w:moveTo w:id="557" w:author="Ворожцова Наталья Андреевна" w:date="2017-12-25T09:38:00Z"/>
          <w:rFonts w:ascii="Times New Roman" w:hAnsi="Times New Roman" w:cs="Times New Roman"/>
          <w:sz w:val="28"/>
          <w:szCs w:val="28"/>
        </w:rPr>
        <w:pPrChange w:id="558" w:author="Ворожцова Наталья Андреевна" w:date="2017-12-25T13:43:00Z">
          <w:pPr>
            <w:pStyle w:val="a3"/>
            <w:ind w:left="0"/>
          </w:pPr>
        </w:pPrChange>
      </w:pPr>
      <w:moveToRangeStart w:id="559" w:author="Ворожцова Наталья Андреевна" w:date="2017-12-25T09:38:00Z" w:name="move501958049"/>
      <w:moveToRangeEnd w:id="544"/>
      <w:moveTo w:id="560" w:author="Ворожцова Наталья Андреевна" w:date="2017-12-25T09:38:00Z">
        <w:del w:id="561" w:author="Ворожцова Наталья Андреевна" w:date="2017-12-25T09:38:00Z">
          <w:r w:rsidRPr="00EF716D" w:rsidDel="00AB4889">
            <w:rPr>
              <w:rFonts w:ascii="Times New Roman" w:hAnsi="Times New Roman" w:cs="Times New Roman"/>
              <w:sz w:val="28"/>
              <w:szCs w:val="28"/>
            </w:rPr>
            <w:delText>7</w:delText>
          </w:r>
        </w:del>
        <w:del w:id="562" w:author="Ворожцова Наталья Андреевна" w:date="2017-12-25T13:45:00Z">
          <w:r w:rsidRPr="00EF716D" w:rsidDel="005F08CB">
            <w:rPr>
              <w:rFonts w:ascii="Times New Roman" w:hAnsi="Times New Roman" w:cs="Times New Roman"/>
              <w:sz w:val="28"/>
              <w:szCs w:val="28"/>
            </w:rPr>
            <w:delText xml:space="preserve">. </w:delText>
          </w:r>
        </w:del>
        <w:r w:rsidRPr="00EF716D">
          <w:rPr>
            <w:rFonts w:ascii="Times New Roman" w:hAnsi="Times New Roman" w:cs="Times New Roman"/>
            <w:sz w:val="28"/>
            <w:szCs w:val="28"/>
          </w:rPr>
          <w:t xml:space="preserve">Единовременная затрата больших денежных средств </w:t>
        </w:r>
      </w:moveTo>
      <w:ins w:id="563" w:author="Ворожцова Наталья Андреевна" w:date="2017-12-25T09:38:00Z">
        <w:r w:rsidRPr="00EF716D">
          <w:rPr>
            <w:rFonts w:ascii="Times New Roman" w:hAnsi="Times New Roman" w:cs="Times New Roman"/>
            <w:sz w:val="28"/>
            <w:szCs w:val="28"/>
          </w:rPr>
          <w:t xml:space="preserve">(годовые закупки) </w:t>
        </w:r>
      </w:ins>
      <w:moveTo w:id="564" w:author="Ворожцова Наталья Андреевна" w:date="2017-12-25T09:38:00Z">
        <w:r w:rsidRPr="00EF716D">
          <w:rPr>
            <w:rFonts w:ascii="Times New Roman" w:hAnsi="Times New Roman" w:cs="Times New Roman"/>
            <w:sz w:val="28"/>
            <w:szCs w:val="28"/>
          </w:rPr>
          <w:t xml:space="preserve">и длительное ожидание </w:t>
        </w:r>
        <w:commentRangeStart w:id="565"/>
        <w:del w:id="566" w:author="Ворожцова Наталья Андреевна" w:date="2018-01-15T15:29:00Z">
          <w:r w:rsidRPr="00EF716D" w:rsidDel="00370FB8">
            <w:rPr>
              <w:rFonts w:ascii="Times New Roman" w:hAnsi="Times New Roman" w:cs="Times New Roman"/>
              <w:sz w:val="28"/>
              <w:szCs w:val="28"/>
            </w:rPr>
            <w:delText>оснастки</w:delText>
          </w:r>
        </w:del>
      </w:moveTo>
      <w:ins w:id="567" w:author="Ворожцова Наталья Андреевна" w:date="2018-01-15T15:29:00Z">
        <w:r w:rsidR="00370FB8">
          <w:rPr>
            <w:rFonts w:ascii="Times New Roman" w:hAnsi="Times New Roman" w:cs="Times New Roman"/>
            <w:sz w:val="28"/>
            <w:szCs w:val="28"/>
          </w:rPr>
          <w:t>ТО</w:t>
        </w:r>
      </w:ins>
      <w:commentRangeEnd w:id="565"/>
      <w:ins w:id="568" w:author="Ворожцова Наталья Андреевна" w:date="2018-01-15T15:31:00Z">
        <w:r w:rsidR="00370FB8">
          <w:rPr>
            <w:rStyle w:val="ad"/>
          </w:rPr>
          <w:commentReference w:id="565"/>
        </w:r>
      </w:ins>
      <w:ins w:id="569" w:author="Ворожцова Наталья Андреевна" w:date="2017-12-25T09:42:00Z">
        <w:r w:rsidR="00F61058" w:rsidRPr="00EF716D">
          <w:rPr>
            <w:rFonts w:ascii="Times New Roman" w:hAnsi="Times New Roman" w:cs="Times New Roman"/>
            <w:sz w:val="28"/>
            <w:szCs w:val="28"/>
          </w:rPr>
          <w:t>;</w:t>
        </w:r>
      </w:ins>
      <w:moveTo w:id="570" w:author="Ворожцова Наталья Андреевна" w:date="2017-12-25T09:38:00Z">
        <w:del w:id="571" w:author="Ворожцова Наталья Андреевна" w:date="2017-12-25T09:42:00Z">
          <w:r w:rsidRPr="00EF716D" w:rsidDel="00F61058">
            <w:rPr>
              <w:rFonts w:ascii="Times New Roman" w:hAnsi="Times New Roman" w:cs="Times New Roman"/>
              <w:sz w:val="28"/>
              <w:szCs w:val="28"/>
            </w:rPr>
            <w:delText>.</w:delText>
          </w:r>
        </w:del>
      </w:moveTo>
    </w:p>
    <w:moveToRangeEnd w:id="559"/>
    <w:p w14:paraId="70A5E50A" w14:textId="7328C7D8" w:rsidR="00AB4889" w:rsidRPr="00EF716D" w:rsidDel="00AB4889" w:rsidRDefault="00AB4889">
      <w:pPr>
        <w:pStyle w:val="a3"/>
        <w:ind w:left="0"/>
        <w:jc w:val="both"/>
        <w:rPr>
          <w:del w:id="572" w:author="Ворожцова Наталья Андреевна" w:date="2017-12-25T09:39:00Z"/>
        </w:rPr>
        <w:pPrChange w:id="573" w:author="Ворожцова Наталья Андреевна" w:date="2017-12-25T11:30:00Z">
          <w:pPr>
            <w:pStyle w:val="a3"/>
            <w:ind w:left="0"/>
          </w:pPr>
        </w:pPrChange>
      </w:pPr>
    </w:p>
    <w:p w14:paraId="02B3723A" w14:textId="0E5EA1FF" w:rsidR="00260EA6" w:rsidRPr="00EF716D" w:rsidDel="009124B6" w:rsidRDefault="00E95A19">
      <w:pPr>
        <w:pStyle w:val="a3"/>
        <w:ind w:left="0"/>
        <w:jc w:val="both"/>
        <w:rPr>
          <w:del w:id="574" w:author="Ворожцова Наталья Андреевна" w:date="2017-12-22T09:28:00Z"/>
          <w:rFonts w:ascii="Times New Roman" w:hAnsi="Times New Roman" w:cs="Times New Roman"/>
          <w:sz w:val="28"/>
          <w:szCs w:val="28"/>
        </w:rPr>
        <w:pPrChange w:id="575" w:author="Ворожцова Наталья Андреевна" w:date="2017-12-25T11:30:00Z">
          <w:pPr>
            <w:pStyle w:val="a3"/>
            <w:ind w:left="0"/>
          </w:pPr>
        </w:pPrChange>
      </w:pPr>
      <w:del w:id="576" w:author="Ворожцова Наталья Андреевна" w:date="2017-12-22T09:28:00Z">
        <w:r w:rsidRPr="00EF716D" w:rsidDel="009124B6">
          <w:rPr>
            <w:rFonts w:ascii="Times New Roman" w:hAnsi="Times New Roman" w:cs="Times New Roman"/>
            <w:sz w:val="28"/>
            <w:szCs w:val="28"/>
          </w:rPr>
          <w:delText xml:space="preserve">4. Временные затраты на создание карт наладок и расчет управляющей программы; </w:delText>
        </w:r>
      </w:del>
    </w:p>
    <w:p w14:paraId="7F4E1F0E" w14:textId="020BE59E" w:rsidR="001A2503" w:rsidRPr="004118F4" w:rsidRDefault="00E95A19">
      <w:pPr>
        <w:pStyle w:val="a3"/>
        <w:numPr>
          <w:ilvl w:val="0"/>
          <w:numId w:val="14"/>
        </w:numPr>
        <w:ind w:left="0" w:firstLine="0"/>
        <w:jc w:val="both"/>
        <w:rPr>
          <w:ins w:id="577" w:author="Ворожцова Наталья Андреевна" w:date="2017-12-25T10:43:00Z"/>
          <w:rFonts w:ascii="Times New Roman" w:hAnsi="Times New Roman" w:cs="Times New Roman"/>
          <w:sz w:val="28"/>
          <w:szCs w:val="28"/>
        </w:rPr>
        <w:pPrChange w:id="578" w:author="Ворожцова Наталья Андреевна" w:date="2018-01-15T15:46:00Z">
          <w:pPr>
            <w:pStyle w:val="a3"/>
            <w:ind w:left="0"/>
          </w:pPr>
        </w:pPrChange>
      </w:pPr>
      <w:del w:id="579" w:author="Ворожцова Наталья Андреевна" w:date="2017-12-25T09:39:00Z">
        <w:r w:rsidRPr="00EF716D" w:rsidDel="00AB4889">
          <w:rPr>
            <w:rFonts w:ascii="Times New Roman" w:hAnsi="Times New Roman" w:cs="Times New Roman"/>
            <w:sz w:val="28"/>
            <w:szCs w:val="28"/>
          </w:rPr>
          <w:delText>5</w:delText>
        </w:r>
      </w:del>
      <w:del w:id="580" w:author="Ворожцова Наталья Андреевна" w:date="2017-12-25T13:45:00Z">
        <w:r w:rsidRPr="00EF716D" w:rsidDel="005F08CB">
          <w:rPr>
            <w:rFonts w:ascii="Times New Roman" w:hAnsi="Times New Roman" w:cs="Times New Roman"/>
            <w:sz w:val="28"/>
            <w:szCs w:val="28"/>
          </w:rPr>
          <w:delText xml:space="preserve">. </w:delText>
        </w:r>
      </w:del>
      <w:del w:id="581" w:author="Ворожцова Наталья Андреевна" w:date="2018-02-07T10:24:00Z">
        <w:r w:rsidRPr="00EF716D" w:rsidDel="00C405E7">
          <w:rPr>
            <w:rFonts w:ascii="Times New Roman" w:hAnsi="Times New Roman" w:cs="Times New Roman"/>
            <w:sz w:val="28"/>
            <w:szCs w:val="28"/>
          </w:rPr>
          <w:delText>Долгая наладка станков ввиду измерения оснастки на приборах</w:delText>
        </w:r>
      </w:del>
      <w:del w:id="582" w:author="Ворожцова Наталья Андреевна" w:date="2017-12-25T09:42:00Z">
        <w:r w:rsidRPr="00EF716D" w:rsidDel="00F61058">
          <w:rPr>
            <w:rFonts w:ascii="Times New Roman" w:hAnsi="Times New Roman" w:cs="Times New Roman"/>
            <w:sz w:val="28"/>
            <w:szCs w:val="28"/>
          </w:rPr>
          <w:delText>.</w:delText>
        </w:r>
      </w:del>
      <w:del w:id="583" w:author="Ворожцова Наталья Андреевна" w:date="2018-02-07T10:24:00Z">
        <w:r w:rsidRPr="00EF716D" w:rsidDel="00C405E7">
          <w:rPr>
            <w:rFonts w:ascii="Times New Roman" w:hAnsi="Times New Roman" w:cs="Times New Roman"/>
            <w:sz w:val="28"/>
            <w:szCs w:val="28"/>
          </w:rPr>
          <w:delText xml:space="preserve"> (нет связки между прибором настройки и С</w:delText>
        </w:r>
        <w:r w:rsidRPr="00EF716D" w:rsidDel="00C405E7">
          <w:rPr>
            <w:rFonts w:ascii="Times New Roman" w:hAnsi="Times New Roman" w:cs="Times New Roman"/>
            <w:sz w:val="28"/>
            <w:szCs w:val="28"/>
            <w:lang w:val="en-US"/>
          </w:rPr>
          <w:delText>NC</w:delText>
        </w:r>
        <w:r w:rsidRPr="00EF716D" w:rsidDel="00C405E7">
          <w:rPr>
            <w:rFonts w:ascii="Times New Roman" w:hAnsi="Times New Roman" w:cs="Times New Roman"/>
            <w:sz w:val="28"/>
            <w:szCs w:val="28"/>
          </w:rPr>
          <w:delText>)</w:delText>
        </w:r>
      </w:del>
      <w:ins w:id="584" w:author="Ворожцова Наталья Андреевна" w:date="2017-12-25T10:40:00Z">
        <w:r w:rsidR="001A2503" w:rsidRPr="00EF716D">
          <w:rPr>
            <w:rFonts w:ascii="Times New Roman" w:hAnsi="Times New Roman" w:cs="Times New Roman"/>
            <w:sz w:val="28"/>
            <w:szCs w:val="28"/>
          </w:rPr>
          <w:t xml:space="preserve">Небрежное отношение </w:t>
        </w:r>
      </w:ins>
      <w:ins w:id="585" w:author="Ворожцова Наталья Андреевна" w:date="2017-12-25T10:42:00Z">
        <w:r w:rsidR="001A2503" w:rsidRPr="00EF716D">
          <w:rPr>
            <w:rFonts w:ascii="Times New Roman" w:hAnsi="Times New Roman" w:cs="Times New Roman"/>
            <w:sz w:val="28"/>
            <w:szCs w:val="28"/>
          </w:rPr>
          <w:t xml:space="preserve">рабочих </w:t>
        </w:r>
      </w:ins>
      <w:ins w:id="586" w:author="Ворожцова Наталья Андреевна" w:date="2017-12-25T10:40:00Z">
        <w:r w:rsidR="001A2503" w:rsidRPr="00EF716D">
          <w:rPr>
            <w:rFonts w:ascii="Times New Roman" w:hAnsi="Times New Roman" w:cs="Times New Roman"/>
            <w:sz w:val="28"/>
            <w:szCs w:val="28"/>
          </w:rPr>
          <w:t xml:space="preserve">к </w:t>
        </w:r>
      </w:ins>
      <w:ins w:id="587" w:author="Ворожцова Наталья Андреевна" w:date="2018-01-15T15:33:00Z">
        <w:r w:rsidR="00370FB8">
          <w:rPr>
            <w:rFonts w:ascii="Times New Roman" w:hAnsi="Times New Roman" w:cs="Times New Roman"/>
            <w:sz w:val="28"/>
            <w:szCs w:val="28"/>
          </w:rPr>
          <w:t>ТО</w:t>
        </w:r>
      </w:ins>
      <w:ins w:id="588" w:author="Ворожцова Наталья Андреевна" w:date="2018-01-15T15:45:00Z">
        <w:r w:rsidR="004118F4">
          <w:rPr>
            <w:rFonts w:ascii="Times New Roman" w:hAnsi="Times New Roman" w:cs="Times New Roman"/>
            <w:sz w:val="28"/>
            <w:szCs w:val="28"/>
          </w:rPr>
          <w:t>.</w:t>
        </w:r>
      </w:ins>
      <w:ins w:id="589" w:author="Ворожцова Наталья Андреевна" w:date="2018-01-15T15:34:00Z">
        <w:r w:rsidR="0033764F">
          <w:rPr>
            <w:rFonts w:ascii="Times New Roman" w:hAnsi="Times New Roman" w:cs="Times New Roman"/>
            <w:sz w:val="28"/>
            <w:szCs w:val="28"/>
          </w:rPr>
          <w:t xml:space="preserve"> (</w:t>
        </w:r>
      </w:ins>
      <w:ins w:id="590" w:author="Ворожцова Наталья Андреевна" w:date="2018-01-15T15:45:00Z">
        <w:r w:rsidR="004118F4">
          <w:rPr>
            <w:rFonts w:ascii="Times New Roman" w:hAnsi="Times New Roman" w:cs="Times New Roman"/>
            <w:sz w:val="28"/>
            <w:szCs w:val="28"/>
          </w:rPr>
          <w:t>Б</w:t>
        </w:r>
      </w:ins>
      <w:ins w:id="591" w:author="Ворожцова Наталья Андреевна" w:date="2018-01-15T15:36:00Z">
        <w:r w:rsidR="0033764F">
          <w:rPr>
            <w:rFonts w:ascii="Times New Roman" w:hAnsi="Times New Roman" w:cs="Times New Roman"/>
            <w:sz w:val="28"/>
            <w:szCs w:val="28"/>
          </w:rPr>
          <w:t xml:space="preserve">ережное отношение </w:t>
        </w:r>
      </w:ins>
      <w:ins w:id="592" w:author="Ворожцова Наталья Андреевна" w:date="2018-01-15T15:38:00Z">
        <w:r w:rsidR="0033764F">
          <w:rPr>
            <w:rFonts w:ascii="Times New Roman" w:hAnsi="Times New Roman" w:cs="Times New Roman"/>
            <w:sz w:val="28"/>
            <w:szCs w:val="28"/>
          </w:rPr>
          <w:t xml:space="preserve">рабочих </w:t>
        </w:r>
      </w:ins>
      <w:ins w:id="593" w:author="Ворожцова Наталья Андреевна" w:date="2018-01-15T15:36:00Z">
        <w:r w:rsidR="0033764F">
          <w:rPr>
            <w:rFonts w:ascii="Times New Roman" w:hAnsi="Times New Roman" w:cs="Times New Roman"/>
            <w:sz w:val="28"/>
            <w:szCs w:val="28"/>
          </w:rPr>
          <w:t>к ТО можно добиться</w:t>
        </w:r>
      </w:ins>
      <w:ins w:id="594" w:author="Ворожцова Наталья Андреевна" w:date="2018-01-15T15:39:00Z">
        <w:r w:rsidR="0033764F">
          <w:rPr>
            <w:rFonts w:ascii="Times New Roman" w:hAnsi="Times New Roman" w:cs="Times New Roman"/>
            <w:sz w:val="28"/>
            <w:szCs w:val="28"/>
          </w:rPr>
          <w:t>,</w:t>
        </w:r>
      </w:ins>
      <w:ins w:id="595" w:author="Ворожцова Наталья Андреевна" w:date="2018-01-15T15:36:00Z">
        <w:r w:rsidR="0033764F">
          <w:rPr>
            <w:rFonts w:ascii="Times New Roman" w:hAnsi="Times New Roman" w:cs="Times New Roman"/>
            <w:sz w:val="28"/>
            <w:szCs w:val="28"/>
          </w:rPr>
          <w:t xml:space="preserve"> путем введения </w:t>
        </w:r>
      </w:ins>
      <w:ins w:id="596" w:author="Ворожцова Наталья Андреевна" w:date="2018-01-15T15:39:00Z">
        <w:r w:rsidR="0033764F">
          <w:rPr>
            <w:rFonts w:ascii="Times New Roman" w:hAnsi="Times New Roman" w:cs="Times New Roman"/>
            <w:sz w:val="28"/>
            <w:szCs w:val="28"/>
          </w:rPr>
          <w:t>получения/сдачи</w:t>
        </w:r>
      </w:ins>
      <w:ins w:id="597" w:author="Ворожцова Наталья Андреевна" w:date="2018-01-15T15:40:00Z">
        <w:r w:rsidR="004118F4">
          <w:rPr>
            <w:rFonts w:ascii="Times New Roman" w:hAnsi="Times New Roman" w:cs="Times New Roman"/>
            <w:sz w:val="28"/>
            <w:szCs w:val="28"/>
          </w:rPr>
          <w:t xml:space="preserve"> Т</w:t>
        </w:r>
      </w:ins>
      <w:ins w:id="598" w:author="Ворожцова Наталья Андреевна" w:date="2018-01-15T15:45:00Z">
        <w:r w:rsidR="004118F4">
          <w:rPr>
            <w:rFonts w:ascii="Times New Roman" w:hAnsi="Times New Roman" w:cs="Times New Roman"/>
            <w:sz w:val="28"/>
            <w:szCs w:val="28"/>
          </w:rPr>
          <w:t>О</w:t>
        </w:r>
      </w:ins>
      <w:ins w:id="599" w:author="Ворожцова Наталья Андреевна" w:date="2018-01-15T15:40:00Z">
        <w:r w:rsidR="0033764F">
          <w:rPr>
            <w:rFonts w:ascii="Times New Roman" w:hAnsi="Times New Roman" w:cs="Times New Roman"/>
            <w:sz w:val="28"/>
            <w:szCs w:val="28"/>
          </w:rPr>
          <w:t xml:space="preserve"> по пропуску сотрудника предприятия</w:t>
        </w:r>
      </w:ins>
      <w:ins w:id="600" w:author="Ворожцова Наталья Андреевна" w:date="2018-01-15T15:45:00Z">
        <w:r w:rsidR="004118F4">
          <w:rPr>
            <w:rFonts w:ascii="Times New Roman" w:hAnsi="Times New Roman" w:cs="Times New Roman"/>
            <w:sz w:val="28"/>
            <w:szCs w:val="28"/>
          </w:rPr>
          <w:t>. Учет ТО также относится к системе жизненного цикла Т</w:t>
        </w:r>
      </w:ins>
      <w:ins w:id="601" w:author="Ворожцова Наталья Андреевна" w:date="2018-01-15T15:46:00Z">
        <w:r w:rsidR="004118F4">
          <w:rPr>
            <w:rFonts w:ascii="Times New Roman" w:hAnsi="Times New Roman" w:cs="Times New Roman"/>
            <w:sz w:val="28"/>
            <w:szCs w:val="28"/>
          </w:rPr>
          <w:t>О</w:t>
        </w:r>
      </w:ins>
      <w:ins w:id="602" w:author="Ворожцова Наталья Андреевна" w:date="2018-01-15T15:40:00Z">
        <w:r w:rsidR="0033764F" w:rsidRPr="004118F4">
          <w:rPr>
            <w:rFonts w:ascii="Times New Roman" w:hAnsi="Times New Roman" w:cs="Times New Roman"/>
            <w:sz w:val="28"/>
            <w:szCs w:val="28"/>
          </w:rPr>
          <w:t>).</w:t>
        </w:r>
      </w:ins>
      <w:ins w:id="603" w:author="Ворожцова Наталья Андреевна" w:date="2018-01-15T15:39:00Z">
        <w:r w:rsidR="0033764F" w:rsidRPr="004118F4">
          <w:rPr>
            <w:rFonts w:ascii="Times New Roman" w:hAnsi="Times New Roman" w:cs="Times New Roman"/>
            <w:sz w:val="28"/>
            <w:szCs w:val="28"/>
          </w:rPr>
          <w:t xml:space="preserve"> </w:t>
        </w:r>
      </w:ins>
    </w:p>
    <w:p w14:paraId="1C60D423" w14:textId="5D1962BD" w:rsidR="001A2503" w:rsidRPr="00EF716D" w:rsidDel="00EF716D" w:rsidRDefault="001A2503">
      <w:pPr>
        <w:pStyle w:val="a3"/>
        <w:ind w:left="0"/>
        <w:jc w:val="both"/>
        <w:rPr>
          <w:del w:id="604" w:author="Ворожцова Наталья Андреевна" w:date="2017-12-25T11:31:00Z"/>
          <w:rFonts w:ascii="Times New Roman" w:hAnsi="Times New Roman" w:cs="Times New Roman"/>
          <w:sz w:val="28"/>
          <w:szCs w:val="28"/>
        </w:rPr>
        <w:pPrChange w:id="605" w:author="Ворожцова Наталья Андреевна" w:date="2017-12-25T11:30:00Z">
          <w:pPr>
            <w:pStyle w:val="a3"/>
            <w:ind w:left="0"/>
          </w:pPr>
        </w:pPrChange>
      </w:pPr>
    </w:p>
    <w:p w14:paraId="02B3723C" w14:textId="0D8FC917" w:rsidR="00260EA6" w:rsidRPr="00173270" w:rsidDel="00AB4889" w:rsidRDefault="00E95A19">
      <w:pPr>
        <w:pStyle w:val="a3"/>
        <w:ind w:left="0"/>
        <w:jc w:val="both"/>
        <w:rPr>
          <w:moveFrom w:id="606" w:author="Ворожцова Наталья Андреевна" w:date="2017-12-25T09:38:00Z"/>
          <w:rFonts w:ascii="Times New Roman" w:hAnsi="Times New Roman" w:cs="Times New Roman"/>
          <w:sz w:val="28"/>
          <w:szCs w:val="28"/>
        </w:rPr>
        <w:pPrChange w:id="607" w:author="Ворожцова Наталья Андреевна" w:date="2017-12-25T11:30:00Z">
          <w:pPr>
            <w:pStyle w:val="a3"/>
            <w:ind w:left="0"/>
          </w:pPr>
        </w:pPrChange>
      </w:pPr>
      <w:moveFromRangeStart w:id="608" w:author="Ворожцова Наталья Андреевна" w:date="2017-12-25T09:38:00Z" w:name="move501958026"/>
      <w:moveFrom w:id="609" w:author="Ворожцова Наталья Андреевна" w:date="2017-12-25T09:38:00Z">
        <w:r w:rsidDel="00AB4889">
          <w:rPr>
            <w:rFonts w:ascii="Times New Roman" w:hAnsi="Times New Roman" w:cs="Times New Roman"/>
            <w:sz w:val="28"/>
            <w:szCs w:val="28"/>
          </w:rPr>
          <w:t xml:space="preserve">6. Большие складские площади </w:t>
        </w:r>
        <w:r w:rsidRPr="00ED0185" w:rsidDel="00AB4889">
          <w:rPr>
            <w:rFonts w:ascii="Times New Roman" w:hAnsi="Times New Roman" w:cs="Times New Roman"/>
            <w:sz w:val="28"/>
            <w:szCs w:val="28"/>
          </w:rPr>
          <w:t>(</w:t>
        </w:r>
        <w:r w:rsidDel="00AB4889">
          <w:rPr>
            <w:rFonts w:ascii="Times New Roman" w:hAnsi="Times New Roman" w:cs="Times New Roman"/>
            <w:sz w:val="28"/>
            <w:szCs w:val="28"/>
          </w:rPr>
          <w:t>оптимизация планирования закупок</w:t>
        </w:r>
        <w:r w:rsidRPr="00ED0185" w:rsidDel="00AB4889">
          <w:rPr>
            <w:rFonts w:ascii="Times New Roman" w:hAnsi="Times New Roman" w:cs="Times New Roman"/>
            <w:sz w:val="28"/>
            <w:szCs w:val="28"/>
          </w:rPr>
          <w:t>)</w:t>
        </w:r>
        <w:r w:rsidRPr="00173270" w:rsidDel="00AB4889">
          <w:rPr>
            <w:rFonts w:ascii="Times New Roman" w:hAnsi="Times New Roman" w:cs="Times New Roman"/>
            <w:sz w:val="28"/>
            <w:szCs w:val="28"/>
          </w:rPr>
          <w:t>;</w:t>
        </w:r>
      </w:moveFrom>
    </w:p>
    <w:p w14:paraId="02B3723D" w14:textId="200F3D84" w:rsidR="00260EA6" w:rsidDel="00AB4889" w:rsidRDefault="00E95A19">
      <w:pPr>
        <w:pStyle w:val="a3"/>
        <w:ind w:left="0"/>
        <w:jc w:val="both"/>
        <w:rPr>
          <w:moveFrom w:id="610" w:author="Ворожцова Наталья Андреевна" w:date="2017-12-25T09:38:00Z"/>
          <w:rFonts w:ascii="Times New Roman" w:hAnsi="Times New Roman" w:cs="Times New Roman"/>
          <w:sz w:val="28"/>
          <w:szCs w:val="28"/>
        </w:rPr>
        <w:pPrChange w:id="611" w:author="Ворожцова Наталья Андреевна" w:date="2017-12-25T11:30:00Z">
          <w:pPr>
            <w:pStyle w:val="a3"/>
            <w:ind w:left="0"/>
          </w:pPr>
        </w:pPrChange>
      </w:pPr>
      <w:moveFromRangeStart w:id="612" w:author="Ворожцова Наталья Андреевна" w:date="2017-12-25T09:38:00Z" w:name="move501958049"/>
      <w:moveFromRangeEnd w:id="608"/>
      <w:moveFrom w:id="613" w:author="Ворожцова Наталья Андреевна" w:date="2017-12-25T09:38:00Z">
        <w:r w:rsidRPr="00173270" w:rsidDel="00AB4889">
          <w:rPr>
            <w:rFonts w:ascii="Times New Roman" w:hAnsi="Times New Roman" w:cs="Times New Roman"/>
            <w:sz w:val="28"/>
            <w:szCs w:val="28"/>
          </w:rPr>
          <w:t xml:space="preserve">7. Единовременная затрата больших денежных средств и длительное ожидание </w:t>
        </w:r>
        <w:r w:rsidDel="00AB4889">
          <w:rPr>
            <w:rFonts w:ascii="Times New Roman" w:hAnsi="Times New Roman" w:cs="Times New Roman"/>
            <w:sz w:val="28"/>
            <w:szCs w:val="28"/>
          </w:rPr>
          <w:t>оснастки</w:t>
        </w:r>
        <w:r w:rsidRPr="00173270" w:rsidDel="00AB4889">
          <w:rPr>
            <w:rFonts w:ascii="Times New Roman" w:hAnsi="Times New Roman" w:cs="Times New Roman"/>
            <w:sz w:val="28"/>
            <w:szCs w:val="28"/>
          </w:rPr>
          <w:t>.</w:t>
        </w:r>
      </w:moveFrom>
    </w:p>
    <w:moveFromRangeEnd w:id="612"/>
    <w:p w14:paraId="02B3723E" w14:textId="77777777" w:rsidR="00260EA6" w:rsidRPr="00173270" w:rsidRDefault="00260EA6">
      <w:pPr>
        <w:pStyle w:val="a3"/>
        <w:ind w:left="0"/>
        <w:jc w:val="both"/>
        <w:rPr>
          <w:rFonts w:ascii="Times New Roman" w:hAnsi="Times New Roman" w:cs="Times New Roman"/>
          <w:sz w:val="28"/>
          <w:szCs w:val="28"/>
        </w:rPr>
        <w:pPrChange w:id="614" w:author="Ворожцова Наталья Андреевна" w:date="2017-12-25T11:30:00Z">
          <w:pPr>
            <w:pStyle w:val="a3"/>
            <w:ind w:left="0"/>
          </w:pPr>
        </w:pPrChange>
      </w:pPr>
    </w:p>
    <w:p w14:paraId="02B3723F" w14:textId="66898B27" w:rsidR="00260EA6" w:rsidRPr="005425CE" w:rsidRDefault="005425CE">
      <w:pPr>
        <w:pStyle w:val="a3"/>
        <w:ind w:left="0"/>
        <w:jc w:val="both"/>
        <w:rPr>
          <w:rFonts w:ascii="Times New Roman" w:hAnsi="Times New Roman" w:cs="Times New Roman"/>
          <w:bCs/>
          <w:i/>
          <w:sz w:val="28"/>
          <w:szCs w:val="28"/>
          <w:rPrChange w:id="615" w:author="Ворожцова Наталья Андреевна" w:date="2018-01-16T18:34:00Z">
            <w:rPr>
              <w:rFonts w:ascii="Times New Roman" w:hAnsi="Times New Roman" w:cs="Times New Roman"/>
              <w:bCs/>
              <w:sz w:val="28"/>
              <w:szCs w:val="28"/>
              <w:u w:val="single"/>
            </w:rPr>
          </w:rPrChange>
        </w:rPr>
        <w:pPrChange w:id="616" w:author="Ворожцова Наталья Андреевна" w:date="2017-12-25T11:30:00Z">
          <w:pPr>
            <w:pStyle w:val="a3"/>
            <w:ind w:left="0"/>
          </w:pPr>
        </w:pPrChange>
      </w:pPr>
      <w:commentRangeStart w:id="617"/>
      <w:ins w:id="618" w:author="Ворожцова Наталья Андреевна" w:date="2018-01-16T18:32:00Z">
        <w:r w:rsidRPr="005425CE">
          <w:rPr>
            <w:rFonts w:ascii="Times New Roman" w:hAnsi="Times New Roman" w:cs="Times New Roman"/>
            <w:bCs/>
            <w:sz w:val="28"/>
            <w:szCs w:val="28"/>
            <w:rPrChange w:id="619" w:author="Ворожцова Наталья Андреевна" w:date="2018-01-16T18:34:00Z">
              <w:rPr>
                <w:rFonts w:ascii="Times New Roman" w:hAnsi="Times New Roman" w:cs="Times New Roman"/>
                <w:bCs/>
                <w:sz w:val="28"/>
                <w:szCs w:val="28"/>
                <w:u w:val="single"/>
              </w:rPr>
            </w:rPrChange>
          </w:rPr>
          <w:lastRenderedPageBreak/>
          <w:t>Исходя из требований</w:t>
        </w:r>
      </w:ins>
      <w:commentRangeEnd w:id="617"/>
      <w:r w:rsidR="007A18C1">
        <w:rPr>
          <w:rStyle w:val="ad"/>
        </w:rPr>
        <w:commentReference w:id="617"/>
      </w:r>
      <w:ins w:id="620" w:author="Ворожцова Наталья Андреевна" w:date="2018-01-16T18:32:00Z">
        <w:r w:rsidRPr="005425CE">
          <w:rPr>
            <w:rFonts w:ascii="Times New Roman" w:hAnsi="Times New Roman" w:cs="Times New Roman"/>
            <w:bCs/>
            <w:sz w:val="28"/>
            <w:szCs w:val="28"/>
            <w:rPrChange w:id="621" w:author="Ворожцова Наталья Андреевна" w:date="2018-01-16T18:34:00Z">
              <w:rPr>
                <w:rFonts w:ascii="Times New Roman" w:hAnsi="Times New Roman" w:cs="Times New Roman"/>
                <w:bCs/>
                <w:sz w:val="28"/>
                <w:szCs w:val="28"/>
                <w:u w:val="single"/>
              </w:rPr>
            </w:rPrChange>
          </w:rPr>
          <w:t xml:space="preserve"> можно сформировать </w:t>
        </w:r>
      </w:ins>
      <w:commentRangeStart w:id="622"/>
      <w:commentRangeStart w:id="623"/>
      <w:del w:id="624" w:author="Ворожцова Наталья Андреевна" w:date="2018-01-16T18:33:00Z">
        <w:r w:rsidR="00E95A19" w:rsidRPr="005425CE" w:rsidDel="005425CE">
          <w:rPr>
            <w:rFonts w:ascii="Times New Roman" w:hAnsi="Times New Roman" w:cs="Times New Roman"/>
            <w:bCs/>
            <w:i/>
            <w:sz w:val="28"/>
            <w:szCs w:val="28"/>
            <w:rPrChange w:id="625" w:author="Ворожцова Наталья Андреевна" w:date="2018-01-16T18:34:00Z">
              <w:rPr>
                <w:rFonts w:ascii="Times New Roman" w:hAnsi="Times New Roman" w:cs="Times New Roman"/>
                <w:bCs/>
                <w:sz w:val="28"/>
                <w:szCs w:val="28"/>
                <w:u w:val="single"/>
              </w:rPr>
            </w:rPrChange>
          </w:rPr>
          <w:delText>Т</w:delText>
        </w:r>
      </w:del>
      <w:ins w:id="626" w:author="Ворожцова Наталья Андреевна" w:date="2018-01-16T18:33:00Z">
        <w:r w:rsidRPr="005425CE">
          <w:rPr>
            <w:rFonts w:ascii="Times New Roman" w:hAnsi="Times New Roman" w:cs="Times New Roman"/>
            <w:bCs/>
            <w:i/>
            <w:sz w:val="28"/>
            <w:szCs w:val="28"/>
            <w:rPrChange w:id="627" w:author="Ворожцова Наталья Андреевна" w:date="2018-01-16T18:34:00Z">
              <w:rPr>
                <w:rFonts w:ascii="Times New Roman" w:hAnsi="Times New Roman" w:cs="Times New Roman"/>
                <w:bCs/>
                <w:sz w:val="28"/>
                <w:szCs w:val="28"/>
                <w:u w:val="single"/>
              </w:rPr>
            </w:rPrChange>
          </w:rPr>
          <w:t>т</w:t>
        </w:r>
      </w:ins>
      <w:r w:rsidR="00E95A19" w:rsidRPr="005425CE">
        <w:rPr>
          <w:rFonts w:ascii="Times New Roman" w:hAnsi="Times New Roman" w:cs="Times New Roman"/>
          <w:bCs/>
          <w:i/>
          <w:sz w:val="28"/>
          <w:szCs w:val="28"/>
          <w:rPrChange w:id="628" w:author="Ворожцова Наталья Андреевна" w:date="2018-01-16T18:34:00Z">
            <w:rPr>
              <w:rFonts w:ascii="Times New Roman" w:hAnsi="Times New Roman" w:cs="Times New Roman"/>
              <w:bCs/>
              <w:sz w:val="28"/>
              <w:szCs w:val="28"/>
              <w:u w:val="single"/>
            </w:rPr>
          </w:rPrChange>
        </w:rPr>
        <w:t xml:space="preserve">ребования к системе </w:t>
      </w:r>
      <w:ins w:id="629" w:author="Ворожцова Наталья Андреевна" w:date="2018-01-16T18:33:00Z">
        <w:r w:rsidRPr="005425CE">
          <w:rPr>
            <w:rFonts w:ascii="Times New Roman" w:hAnsi="Times New Roman" w:cs="Times New Roman"/>
            <w:bCs/>
            <w:i/>
            <w:sz w:val="28"/>
            <w:szCs w:val="28"/>
            <w:rPrChange w:id="630" w:author="Ворожцова Наталья Андреевна" w:date="2018-01-16T18:34:00Z">
              <w:rPr>
                <w:rFonts w:ascii="Times New Roman" w:hAnsi="Times New Roman" w:cs="Times New Roman"/>
                <w:bCs/>
                <w:sz w:val="28"/>
                <w:szCs w:val="28"/>
                <w:u w:val="single"/>
              </w:rPr>
            </w:rPrChange>
          </w:rPr>
          <w:t xml:space="preserve">управления </w:t>
        </w:r>
      </w:ins>
      <w:r w:rsidR="00E95A19" w:rsidRPr="005425CE">
        <w:rPr>
          <w:rFonts w:ascii="Times New Roman" w:hAnsi="Times New Roman" w:cs="Times New Roman"/>
          <w:bCs/>
          <w:i/>
          <w:sz w:val="28"/>
          <w:szCs w:val="28"/>
          <w:rPrChange w:id="631" w:author="Ворожцова Наталья Андреевна" w:date="2018-01-16T18:34:00Z">
            <w:rPr>
              <w:rFonts w:ascii="Times New Roman" w:hAnsi="Times New Roman" w:cs="Times New Roman"/>
              <w:bCs/>
              <w:sz w:val="28"/>
              <w:szCs w:val="28"/>
              <w:u w:val="single"/>
            </w:rPr>
          </w:rPrChange>
        </w:rPr>
        <w:t>жизненн</w:t>
      </w:r>
      <w:ins w:id="632" w:author="Ворожцова Наталья Андреевна" w:date="2018-01-16T18:33:00Z">
        <w:r w:rsidRPr="005425CE">
          <w:rPr>
            <w:rFonts w:ascii="Times New Roman" w:hAnsi="Times New Roman" w:cs="Times New Roman"/>
            <w:bCs/>
            <w:i/>
            <w:sz w:val="28"/>
            <w:szCs w:val="28"/>
            <w:rPrChange w:id="633" w:author="Ворожцова Наталья Андреевна" w:date="2018-01-16T18:34:00Z">
              <w:rPr>
                <w:rFonts w:ascii="Times New Roman" w:hAnsi="Times New Roman" w:cs="Times New Roman"/>
                <w:bCs/>
                <w:sz w:val="28"/>
                <w:szCs w:val="28"/>
                <w:u w:val="single"/>
              </w:rPr>
            </w:rPrChange>
          </w:rPr>
          <w:t>ым</w:t>
        </w:r>
      </w:ins>
      <w:del w:id="634" w:author="Ворожцова Наталья Андреевна" w:date="2018-01-16T18:33:00Z">
        <w:r w:rsidR="00E95A19" w:rsidRPr="005425CE" w:rsidDel="005425CE">
          <w:rPr>
            <w:rFonts w:ascii="Times New Roman" w:hAnsi="Times New Roman" w:cs="Times New Roman"/>
            <w:bCs/>
            <w:i/>
            <w:sz w:val="28"/>
            <w:szCs w:val="28"/>
            <w:rPrChange w:id="635" w:author="Ворожцова Наталья Андреевна" w:date="2018-01-16T18:34:00Z">
              <w:rPr>
                <w:rFonts w:ascii="Times New Roman" w:hAnsi="Times New Roman" w:cs="Times New Roman"/>
                <w:bCs/>
                <w:sz w:val="28"/>
                <w:szCs w:val="28"/>
                <w:u w:val="single"/>
              </w:rPr>
            </w:rPrChange>
          </w:rPr>
          <w:delText>ого</w:delText>
        </w:r>
      </w:del>
      <w:r w:rsidR="00E95A19" w:rsidRPr="005425CE">
        <w:rPr>
          <w:rFonts w:ascii="Times New Roman" w:hAnsi="Times New Roman" w:cs="Times New Roman"/>
          <w:bCs/>
          <w:i/>
          <w:sz w:val="28"/>
          <w:szCs w:val="28"/>
          <w:rPrChange w:id="636" w:author="Ворожцова Наталья Андреевна" w:date="2018-01-16T18:34:00Z">
            <w:rPr>
              <w:rFonts w:ascii="Times New Roman" w:hAnsi="Times New Roman" w:cs="Times New Roman"/>
              <w:bCs/>
              <w:sz w:val="28"/>
              <w:szCs w:val="28"/>
              <w:u w:val="single"/>
            </w:rPr>
          </w:rPrChange>
        </w:rPr>
        <w:t xml:space="preserve"> цикл</w:t>
      </w:r>
      <w:ins w:id="637" w:author="Ворожцова Наталья Андреевна" w:date="2018-01-16T18:33:00Z">
        <w:r w:rsidRPr="005425CE">
          <w:rPr>
            <w:rFonts w:ascii="Times New Roman" w:hAnsi="Times New Roman" w:cs="Times New Roman"/>
            <w:bCs/>
            <w:i/>
            <w:sz w:val="28"/>
            <w:szCs w:val="28"/>
            <w:rPrChange w:id="638" w:author="Ворожцова Наталья Андреевна" w:date="2018-01-16T18:34:00Z">
              <w:rPr>
                <w:rFonts w:ascii="Times New Roman" w:hAnsi="Times New Roman" w:cs="Times New Roman"/>
                <w:bCs/>
                <w:sz w:val="28"/>
                <w:szCs w:val="28"/>
                <w:u w:val="single"/>
              </w:rPr>
            </w:rPrChange>
          </w:rPr>
          <w:t>ом</w:t>
        </w:r>
      </w:ins>
      <w:del w:id="639" w:author="Ворожцова Наталья Андреевна" w:date="2018-01-16T18:33:00Z">
        <w:r w:rsidR="00E95A19" w:rsidRPr="005425CE" w:rsidDel="005425CE">
          <w:rPr>
            <w:rFonts w:ascii="Times New Roman" w:hAnsi="Times New Roman" w:cs="Times New Roman"/>
            <w:bCs/>
            <w:i/>
            <w:sz w:val="28"/>
            <w:szCs w:val="28"/>
            <w:rPrChange w:id="640" w:author="Ворожцова Наталья Андреевна" w:date="2018-01-16T18:34:00Z">
              <w:rPr>
                <w:rFonts w:ascii="Times New Roman" w:hAnsi="Times New Roman" w:cs="Times New Roman"/>
                <w:bCs/>
                <w:sz w:val="28"/>
                <w:szCs w:val="28"/>
                <w:u w:val="single"/>
              </w:rPr>
            </w:rPrChange>
          </w:rPr>
          <w:delText>а</w:delText>
        </w:r>
      </w:del>
      <w:r w:rsidR="00E95A19" w:rsidRPr="005425CE">
        <w:rPr>
          <w:rFonts w:ascii="Times New Roman" w:hAnsi="Times New Roman" w:cs="Times New Roman"/>
          <w:bCs/>
          <w:i/>
          <w:sz w:val="28"/>
          <w:szCs w:val="28"/>
          <w:rPrChange w:id="641" w:author="Ворожцова Наталья Андреевна" w:date="2018-01-16T18:34:00Z">
            <w:rPr>
              <w:rFonts w:ascii="Times New Roman" w:hAnsi="Times New Roman" w:cs="Times New Roman"/>
              <w:bCs/>
              <w:sz w:val="28"/>
              <w:szCs w:val="28"/>
              <w:u w:val="single"/>
            </w:rPr>
          </w:rPrChange>
        </w:rPr>
        <w:t xml:space="preserve"> </w:t>
      </w:r>
      <w:ins w:id="642" w:author="Ворожцова Наталья Андреевна" w:date="2018-01-16T18:33:00Z">
        <w:r w:rsidRPr="005425CE">
          <w:rPr>
            <w:rFonts w:ascii="Times New Roman" w:hAnsi="Times New Roman" w:cs="Times New Roman"/>
            <w:bCs/>
            <w:i/>
            <w:sz w:val="28"/>
            <w:szCs w:val="28"/>
            <w:rPrChange w:id="643" w:author="Ворожцова Наталья Андреевна" w:date="2018-01-16T18:34:00Z">
              <w:rPr>
                <w:rFonts w:ascii="Times New Roman" w:hAnsi="Times New Roman" w:cs="Times New Roman"/>
                <w:bCs/>
                <w:sz w:val="28"/>
                <w:szCs w:val="28"/>
                <w:u w:val="single"/>
              </w:rPr>
            </w:rPrChange>
          </w:rPr>
          <w:t>ТО</w:t>
        </w:r>
      </w:ins>
      <w:del w:id="644" w:author="Ворожцова Наталья Андреевна" w:date="2018-01-16T18:33:00Z">
        <w:r w:rsidR="00E95A19" w:rsidRPr="005425CE" w:rsidDel="005425CE">
          <w:rPr>
            <w:rFonts w:ascii="Times New Roman" w:hAnsi="Times New Roman" w:cs="Times New Roman"/>
            <w:bCs/>
            <w:i/>
            <w:sz w:val="28"/>
            <w:szCs w:val="28"/>
            <w:rPrChange w:id="645" w:author="Ворожцова Наталья Андреевна" w:date="2018-01-16T18:34:00Z">
              <w:rPr>
                <w:rFonts w:ascii="Times New Roman" w:hAnsi="Times New Roman" w:cs="Times New Roman"/>
                <w:bCs/>
                <w:sz w:val="28"/>
                <w:szCs w:val="28"/>
                <w:u w:val="single"/>
              </w:rPr>
            </w:rPrChange>
          </w:rPr>
          <w:delText>оснастки</w:delText>
        </w:r>
      </w:del>
      <w:r w:rsidR="00E95A19" w:rsidRPr="005425CE">
        <w:rPr>
          <w:rFonts w:ascii="Times New Roman" w:hAnsi="Times New Roman" w:cs="Times New Roman"/>
          <w:bCs/>
          <w:i/>
          <w:sz w:val="28"/>
          <w:szCs w:val="28"/>
          <w:rPrChange w:id="646" w:author="Ворожцова Наталья Андреевна" w:date="2018-01-16T18:34:00Z">
            <w:rPr>
              <w:rFonts w:ascii="Times New Roman" w:hAnsi="Times New Roman" w:cs="Times New Roman"/>
              <w:bCs/>
              <w:sz w:val="28"/>
              <w:szCs w:val="28"/>
              <w:u w:val="single"/>
            </w:rPr>
          </w:rPrChange>
        </w:rPr>
        <w:t>:</w:t>
      </w:r>
      <w:commentRangeEnd w:id="622"/>
      <w:r w:rsidR="00AE13A2" w:rsidRPr="005425CE">
        <w:rPr>
          <w:rStyle w:val="ad"/>
          <w:i/>
          <w:rPrChange w:id="647" w:author="Ворожцова Наталья Андреевна" w:date="2018-01-16T18:34:00Z">
            <w:rPr>
              <w:rStyle w:val="ad"/>
            </w:rPr>
          </w:rPrChange>
        </w:rPr>
        <w:commentReference w:id="622"/>
      </w:r>
      <w:commentRangeEnd w:id="623"/>
      <w:r w:rsidR="00480312" w:rsidRPr="005425CE">
        <w:rPr>
          <w:rStyle w:val="ad"/>
          <w:i/>
          <w:rPrChange w:id="648" w:author="Ворожцова Наталья Андреевна" w:date="2018-01-16T18:34:00Z">
            <w:rPr>
              <w:rStyle w:val="ad"/>
            </w:rPr>
          </w:rPrChange>
        </w:rPr>
        <w:commentReference w:id="623"/>
      </w:r>
    </w:p>
    <w:p w14:paraId="4F041A1E" w14:textId="783D76B9" w:rsidR="00DE47AA" w:rsidRPr="00EF716D" w:rsidRDefault="00DE47AA">
      <w:pPr>
        <w:pStyle w:val="a3"/>
        <w:numPr>
          <w:ilvl w:val="1"/>
          <w:numId w:val="8"/>
        </w:numPr>
        <w:tabs>
          <w:tab w:val="clear" w:pos="644"/>
          <w:tab w:val="num" w:pos="0"/>
        </w:tabs>
        <w:ind w:left="0" w:firstLine="0"/>
        <w:jc w:val="both"/>
        <w:rPr>
          <w:ins w:id="649" w:author="Ворожцова Наталья Андреевна" w:date="2017-12-22T09:35:00Z"/>
          <w:rFonts w:ascii="Times New Roman" w:hAnsi="Times New Roman" w:cs="Times New Roman"/>
          <w:sz w:val="28"/>
          <w:szCs w:val="28"/>
        </w:rPr>
        <w:pPrChange w:id="650" w:author="Ворожцова Наталья Андреевна" w:date="2017-12-25T11:30:00Z">
          <w:pPr>
            <w:pStyle w:val="a3"/>
            <w:numPr>
              <w:ilvl w:val="1"/>
              <w:numId w:val="8"/>
            </w:numPr>
            <w:tabs>
              <w:tab w:val="num" w:pos="0"/>
              <w:tab w:val="num" w:pos="644"/>
            </w:tabs>
            <w:ind w:left="0" w:hanging="360"/>
          </w:pPr>
        </w:pPrChange>
      </w:pPr>
      <w:ins w:id="651" w:author="Ворожцова Наталья Андреевна" w:date="2017-12-22T09:35:00Z">
        <w:r w:rsidRPr="00EF716D">
          <w:rPr>
            <w:rFonts w:ascii="Times New Roman" w:hAnsi="Times New Roman" w:cs="Times New Roman"/>
            <w:sz w:val="28"/>
            <w:szCs w:val="28"/>
          </w:rPr>
          <w:t xml:space="preserve">Возможность ведения </w:t>
        </w:r>
        <w:r w:rsidR="00420309">
          <w:rPr>
            <w:rFonts w:ascii="Times New Roman" w:hAnsi="Times New Roman" w:cs="Times New Roman"/>
            <w:sz w:val="28"/>
            <w:szCs w:val="28"/>
          </w:rPr>
          <w:t>электронн</w:t>
        </w:r>
      </w:ins>
      <w:ins w:id="652" w:author="Ворожцова Наталья Андреевна" w:date="2017-12-25T13:00:00Z">
        <w:r w:rsidR="00420309">
          <w:rPr>
            <w:rFonts w:ascii="Times New Roman" w:hAnsi="Times New Roman" w:cs="Times New Roman"/>
            <w:sz w:val="28"/>
            <w:szCs w:val="28"/>
          </w:rPr>
          <w:t>ого</w:t>
        </w:r>
      </w:ins>
      <w:ins w:id="653" w:author="Ворожцова Наталья Андреевна" w:date="2017-12-22T09:35:00Z">
        <w:r w:rsidRPr="00EF716D">
          <w:rPr>
            <w:rFonts w:ascii="Times New Roman" w:hAnsi="Times New Roman" w:cs="Times New Roman"/>
            <w:sz w:val="28"/>
            <w:szCs w:val="28"/>
            <w:rPrChange w:id="654" w:author="Ворожцова Наталья Андреевна" w:date="2017-12-25T11:29:00Z">
              <w:rPr>
                <w:rFonts w:ascii="Times New Roman" w:hAnsi="Times New Roman" w:cs="Times New Roman"/>
                <w:color w:val="FF0000"/>
                <w:sz w:val="28"/>
                <w:szCs w:val="28"/>
              </w:rPr>
            </w:rPrChange>
          </w:rPr>
          <w:t xml:space="preserve"> </w:t>
        </w:r>
      </w:ins>
      <w:ins w:id="655" w:author="Ворожцова Наталья Андреевна" w:date="2017-12-25T13:01:00Z">
        <w:r w:rsidR="00420309">
          <w:rPr>
            <w:rFonts w:ascii="Times New Roman" w:hAnsi="Times New Roman" w:cs="Times New Roman"/>
            <w:sz w:val="28"/>
            <w:szCs w:val="28"/>
          </w:rPr>
          <w:t xml:space="preserve">справочника </w:t>
        </w:r>
      </w:ins>
      <w:ins w:id="656" w:author="Ворожцова Наталья Андреевна" w:date="2017-12-25T13:41:00Z">
        <w:r w:rsidR="005F08CB">
          <w:rPr>
            <w:rFonts w:ascii="Times New Roman" w:hAnsi="Times New Roman" w:cs="Times New Roman"/>
            <w:sz w:val="28"/>
            <w:szCs w:val="28"/>
          </w:rPr>
          <w:t>ТО</w:t>
        </w:r>
      </w:ins>
      <w:ins w:id="657" w:author="Ворожцова Наталья Андреевна" w:date="2017-12-25T13:47:00Z">
        <w:r w:rsidR="00CA6466">
          <w:rPr>
            <w:rFonts w:ascii="Times New Roman" w:hAnsi="Times New Roman" w:cs="Times New Roman"/>
            <w:sz w:val="28"/>
            <w:szCs w:val="28"/>
          </w:rPr>
          <w:t xml:space="preserve"> </w:t>
        </w:r>
      </w:ins>
      <w:ins w:id="658" w:author="Ворожцова Наталья Андреевна" w:date="2017-12-25T13:01:00Z">
        <w:r w:rsidR="00420309" w:rsidRPr="00EF716D">
          <w:rPr>
            <w:rFonts w:ascii="Times New Roman" w:hAnsi="Times New Roman" w:cs="Times New Roman"/>
            <w:sz w:val="28"/>
            <w:szCs w:val="28"/>
          </w:rPr>
          <w:t>–</w:t>
        </w:r>
      </w:ins>
      <w:ins w:id="659" w:author="Ворожцова Наталья Андреевна" w:date="2017-12-22T09:35:00Z">
        <w:r w:rsidRPr="00EF716D">
          <w:rPr>
            <w:rFonts w:ascii="Times New Roman" w:hAnsi="Times New Roman" w:cs="Times New Roman"/>
            <w:sz w:val="28"/>
            <w:szCs w:val="28"/>
          </w:rPr>
          <w:t xml:space="preserve"> обозначение, штрих-код, 3</w:t>
        </w:r>
        <w:r w:rsidRPr="00EF716D">
          <w:rPr>
            <w:rFonts w:ascii="Times New Roman" w:hAnsi="Times New Roman" w:cs="Times New Roman"/>
            <w:sz w:val="28"/>
            <w:szCs w:val="28"/>
            <w:lang w:val="en-US"/>
          </w:rPr>
          <w:t>D</w:t>
        </w:r>
      </w:ins>
      <w:ins w:id="660" w:author="Ворожцова Наталья Андреевна" w:date="2017-12-25T13:41:00Z">
        <w:r w:rsidR="005F08CB">
          <w:rPr>
            <w:rFonts w:ascii="Times New Roman" w:hAnsi="Times New Roman" w:cs="Times New Roman"/>
            <w:sz w:val="28"/>
            <w:szCs w:val="28"/>
          </w:rPr>
          <w:t xml:space="preserve"> </w:t>
        </w:r>
      </w:ins>
      <w:ins w:id="661" w:author="Ворожцова Наталья Андреевна" w:date="2017-12-22T09:35:00Z">
        <w:r w:rsidRPr="00EF716D">
          <w:rPr>
            <w:rFonts w:ascii="Times New Roman" w:hAnsi="Times New Roman" w:cs="Times New Roman"/>
            <w:sz w:val="28"/>
            <w:szCs w:val="28"/>
          </w:rPr>
          <w:t xml:space="preserve">модель, геометрические параметры, применяемость, интеграция с </w:t>
        </w:r>
        <w:r w:rsidRPr="00EF716D">
          <w:rPr>
            <w:rFonts w:ascii="Times New Roman" w:hAnsi="Times New Roman" w:cs="Times New Roman"/>
            <w:sz w:val="28"/>
            <w:szCs w:val="28"/>
            <w:lang w:val="en-US"/>
          </w:rPr>
          <w:t>NX</w:t>
        </w:r>
        <w:r w:rsidRPr="00EF716D">
          <w:rPr>
            <w:rFonts w:ascii="Times New Roman" w:hAnsi="Times New Roman" w:cs="Times New Roman"/>
            <w:sz w:val="28"/>
            <w:szCs w:val="28"/>
          </w:rPr>
          <w:t>.</w:t>
        </w:r>
      </w:ins>
    </w:p>
    <w:p w14:paraId="6B6AE2F0" w14:textId="5F049DB9" w:rsidR="00DE47AA" w:rsidRPr="00EF716D" w:rsidRDefault="00DE47AA">
      <w:pPr>
        <w:pStyle w:val="a3"/>
        <w:numPr>
          <w:ilvl w:val="1"/>
          <w:numId w:val="8"/>
        </w:numPr>
        <w:tabs>
          <w:tab w:val="clear" w:pos="644"/>
          <w:tab w:val="num" w:pos="0"/>
        </w:tabs>
        <w:ind w:left="0" w:firstLine="0"/>
        <w:jc w:val="both"/>
        <w:rPr>
          <w:ins w:id="662" w:author="Ворожцова Наталья Андреевна" w:date="2017-12-25T09:47:00Z"/>
          <w:rFonts w:ascii="Times New Roman" w:hAnsi="Times New Roman" w:cs="Times New Roman"/>
          <w:sz w:val="28"/>
          <w:szCs w:val="28"/>
        </w:rPr>
        <w:pPrChange w:id="663" w:author="Ворожцова Наталья Андреевна" w:date="2017-12-25T11:30:00Z">
          <w:pPr>
            <w:pStyle w:val="a3"/>
            <w:numPr>
              <w:ilvl w:val="1"/>
              <w:numId w:val="8"/>
            </w:numPr>
            <w:tabs>
              <w:tab w:val="num" w:pos="0"/>
              <w:tab w:val="num" w:pos="644"/>
            </w:tabs>
            <w:ind w:left="0" w:hanging="360"/>
          </w:pPr>
        </w:pPrChange>
      </w:pPr>
      <w:ins w:id="664" w:author="Ворожцова Наталья Андреевна" w:date="2017-12-22T09:35:00Z">
        <w:r w:rsidRPr="00EF716D">
          <w:rPr>
            <w:rFonts w:ascii="Times New Roman" w:hAnsi="Times New Roman" w:cs="Times New Roman"/>
            <w:sz w:val="28"/>
            <w:szCs w:val="28"/>
          </w:rPr>
          <w:t xml:space="preserve">Возможность электронного согласования </w:t>
        </w:r>
      </w:ins>
      <w:ins w:id="665" w:author="Ворожцова Наталья Андреевна" w:date="2017-12-22T13:29:00Z">
        <w:r w:rsidR="00B13DFF">
          <w:rPr>
            <w:rFonts w:ascii="Times New Roman" w:hAnsi="Times New Roman" w:cs="Times New Roman"/>
            <w:sz w:val="28"/>
            <w:szCs w:val="28"/>
          </w:rPr>
          <w:t>за</w:t>
        </w:r>
      </w:ins>
      <w:ins w:id="666" w:author="Ворожцова Наталья Андреевна" w:date="2017-12-25T13:17:00Z">
        <w:r w:rsidR="00B13DFF">
          <w:rPr>
            <w:rFonts w:ascii="Times New Roman" w:hAnsi="Times New Roman" w:cs="Times New Roman"/>
            <w:sz w:val="28"/>
            <w:szCs w:val="28"/>
          </w:rPr>
          <w:t xml:space="preserve">казов </w:t>
        </w:r>
      </w:ins>
      <w:ins w:id="667" w:author="Ворожцова Наталья Андреевна" w:date="2017-12-22T13:29:00Z">
        <w:r w:rsidR="00633BFA" w:rsidRPr="00EF716D">
          <w:rPr>
            <w:rFonts w:ascii="Times New Roman" w:hAnsi="Times New Roman" w:cs="Times New Roman"/>
            <w:sz w:val="28"/>
            <w:szCs w:val="28"/>
          </w:rPr>
          <w:t>на проектирование</w:t>
        </w:r>
      </w:ins>
      <w:ins w:id="668" w:author="Ворожцова Наталья Андреевна" w:date="2017-12-25T13:18:00Z">
        <w:r w:rsidR="00B13DFF" w:rsidRPr="00B13DFF">
          <w:rPr>
            <w:rFonts w:ascii="Times New Roman" w:hAnsi="Times New Roman" w:cs="Times New Roman"/>
            <w:sz w:val="28"/>
            <w:szCs w:val="28"/>
          </w:rPr>
          <w:t xml:space="preserve"> </w:t>
        </w:r>
        <w:r w:rsidR="00B13DFF">
          <w:rPr>
            <w:rFonts w:ascii="Times New Roman" w:hAnsi="Times New Roman" w:cs="Times New Roman"/>
            <w:sz w:val="28"/>
            <w:szCs w:val="28"/>
          </w:rPr>
          <w:t>ОГТ275-6/-7</w:t>
        </w:r>
      </w:ins>
      <w:ins w:id="669" w:author="Ворожцова Наталья Андреевна" w:date="2017-12-25T13:19:00Z">
        <w:r w:rsidR="00B13DFF">
          <w:rPr>
            <w:rFonts w:ascii="Times New Roman" w:hAnsi="Times New Roman" w:cs="Times New Roman"/>
            <w:sz w:val="28"/>
            <w:szCs w:val="28"/>
          </w:rPr>
          <w:t xml:space="preserve"> и </w:t>
        </w:r>
      </w:ins>
      <w:ins w:id="670" w:author="Ворожцова Наталья Андреевна" w:date="2017-12-22T13:29:00Z">
        <w:r w:rsidR="00633BFA" w:rsidRPr="00EF716D">
          <w:rPr>
            <w:rFonts w:ascii="Times New Roman" w:hAnsi="Times New Roman" w:cs="Times New Roman"/>
            <w:sz w:val="28"/>
            <w:szCs w:val="28"/>
          </w:rPr>
          <w:t>списк</w:t>
        </w:r>
      </w:ins>
      <w:ins w:id="671" w:author="Ворожцова Наталья Андреевна" w:date="2017-12-25T13:19:00Z">
        <w:r w:rsidR="00B13DFF">
          <w:rPr>
            <w:rFonts w:ascii="Times New Roman" w:hAnsi="Times New Roman" w:cs="Times New Roman"/>
            <w:sz w:val="28"/>
            <w:szCs w:val="28"/>
          </w:rPr>
          <w:t>ов</w:t>
        </w:r>
      </w:ins>
      <w:ins w:id="672" w:author="Ворожцова Наталья Андреевна" w:date="2017-12-22T13:42:00Z">
        <w:r w:rsidR="006C2374" w:rsidRPr="00EF716D">
          <w:rPr>
            <w:rFonts w:ascii="Times New Roman" w:hAnsi="Times New Roman" w:cs="Times New Roman"/>
            <w:sz w:val="28"/>
            <w:szCs w:val="28"/>
          </w:rPr>
          <w:t xml:space="preserve"> </w:t>
        </w:r>
      </w:ins>
      <w:ins w:id="673" w:author="Ворожцова Наталья Андреевна" w:date="2017-12-25T13:19:00Z">
        <w:r w:rsidR="00B13DFF">
          <w:rPr>
            <w:rFonts w:ascii="Times New Roman" w:hAnsi="Times New Roman" w:cs="Times New Roman"/>
            <w:sz w:val="28"/>
            <w:szCs w:val="28"/>
          </w:rPr>
          <w:t>ОГТ275-46/-47</w:t>
        </w:r>
        <w:commentRangeStart w:id="674"/>
        <w:r w:rsidR="00B13DFF">
          <w:rPr>
            <w:rFonts w:ascii="Times New Roman" w:hAnsi="Times New Roman" w:cs="Times New Roman"/>
            <w:sz w:val="28"/>
            <w:szCs w:val="28"/>
          </w:rPr>
          <w:t>. Д</w:t>
        </w:r>
      </w:ins>
      <w:ins w:id="675" w:author="Ворожцова Наталья Андреевна" w:date="2017-12-22T09:35:00Z">
        <w:r w:rsidRPr="00EF716D">
          <w:rPr>
            <w:rFonts w:ascii="Times New Roman" w:hAnsi="Times New Roman" w:cs="Times New Roman"/>
            <w:sz w:val="28"/>
            <w:szCs w:val="28"/>
          </w:rPr>
          <w:t xml:space="preserve">обавления </w:t>
        </w:r>
      </w:ins>
      <w:ins w:id="676" w:author="Ворожцова Наталья Андреевна" w:date="2017-12-25T13:39:00Z">
        <w:r w:rsidR="005F08CB">
          <w:rPr>
            <w:rFonts w:ascii="Times New Roman" w:hAnsi="Times New Roman" w:cs="Times New Roman"/>
            <w:sz w:val="28"/>
            <w:szCs w:val="28"/>
          </w:rPr>
          <w:t>ТО</w:t>
        </w:r>
      </w:ins>
      <w:ins w:id="677" w:author="Ворожцова Наталья Андреевна" w:date="2017-12-22T09:35:00Z">
        <w:r w:rsidRPr="00EF716D">
          <w:rPr>
            <w:rFonts w:ascii="Times New Roman" w:hAnsi="Times New Roman" w:cs="Times New Roman"/>
            <w:sz w:val="28"/>
            <w:szCs w:val="28"/>
          </w:rPr>
          <w:t xml:space="preserve"> в справочник</w:t>
        </w:r>
      </w:ins>
      <w:commentRangeEnd w:id="674"/>
      <w:r w:rsidR="00596DCF">
        <w:rPr>
          <w:rStyle w:val="ad"/>
        </w:rPr>
        <w:commentReference w:id="674"/>
      </w:r>
      <w:ins w:id="678" w:author="Ворожцова Наталья Андреевна" w:date="2017-12-22T09:35:00Z">
        <w:r w:rsidRPr="00EF716D">
          <w:rPr>
            <w:rFonts w:ascii="Times New Roman" w:hAnsi="Times New Roman" w:cs="Times New Roman"/>
            <w:sz w:val="28"/>
            <w:szCs w:val="28"/>
          </w:rPr>
          <w:t>.</w:t>
        </w:r>
      </w:ins>
    </w:p>
    <w:p w14:paraId="52625C89" w14:textId="15225CEB" w:rsidR="00280588" w:rsidRPr="00EF716D" w:rsidRDefault="00280588">
      <w:pPr>
        <w:pStyle w:val="a3"/>
        <w:numPr>
          <w:ilvl w:val="1"/>
          <w:numId w:val="8"/>
        </w:numPr>
        <w:tabs>
          <w:tab w:val="clear" w:pos="644"/>
          <w:tab w:val="num" w:pos="0"/>
        </w:tabs>
        <w:ind w:left="0" w:firstLine="0"/>
        <w:jc w:val="both"/>
        <w:rPr>
          <w:ins w:id="679" w:author="Ворожцова Наталья Андреевна" w:date="2017-12-25T09:50:00Z"/>
          <w:rFonts w:ascii="Times New Roman" w:hAnsi="Times New Roman" w:cs="Times New Roman"/>
          <w:sz w:val="28"/>
          <w:szCs w:val="28"/>
        </w:rPr>
        <w:pPrChange w:id="680" w:author="Ворожцова Наталья Андреевна" w:date="2017-12-25T11:30:00Z">
          <w:pPr>
            <w:pStyle w:val="a3"/>
            <w:numPr>
              <w:ilvl w:val="1"/>
              <w:numId w:val="8"/>
            </w:numPr>
            <w:tabs>
              <w:tab w:val="num" w:pos="0"/>
              <w:tab w:val="num" w:pos="644"/>
            </w:tabs>
            <w:ind w:left="0" w:hanging="360"/>
          </w:pPr>
        </w:pPrChange>
      </w:pPr>
      <w:ins w:id="681" w:author="Ворожцова Наталья Андреевна" w:date="2017-12-25T09:47:00Z">
        <w:r w:rsidRPr="00EF716D">
          <w:rPr>
            <w:rFonts w:ascii="Times New Roman" w:hAnsi="Times New Roman" w:cs="Times New Roman"/>
            <w:sz w:val="28"/>
            <w:szCs w:val="28"/>
          </w:rPr>
          <w:t xml:space="preserve">Возможность электронного согласования конструкторской документации </w:t>
        </w:r>
      </w:ins>
      <w:ins w:id="682" w:author="Ворожцова Наталья Андреевна" w:date="2017-12-25T13:39:00Z">
        <w:r w:rsidR="005F08CB">
          <w:rPr>
            <w:rFonts w:ascii="Times New Roman" w:hAnsi="Times New Roman" w:cs="Times New Roman"/>
            <w:sz w:val="28"/>
            <w:szCs w:val="28"/>
          </w:rPr>
          <w:t xml:space="preserve">на </w:t>
        </w:r>
      </w:ins>
      <w:ins w:id="683" w:author="Ворожцова Наталья Андреевна" w:date="2017-12-25T09:47:00Z">
        <w:r w:rsidRPr="00EF716D">
          <w:rPr>
            <w:rFonts w:ascii="Times New Roman" w:hAnsi="Times New Roman" w:cs="Times New Roman"/>
            <w:sz w:val="28"/>
            <w:szCs w:val="28"/>
          </w:rPr>
          <w:t>спроектированн</w:t>
        </w:r>
      </w:ins>
      <w:ins w:id="684" w:author="Ворожцова Наталья Андреевна" w:date="2017-12-25T13:39:00Z">
        <w:r w:rsidR="005F08CB">
          <w:rPr>
            <w:rFonts w:ascii="Times New Roman" w:hAnsi="Times New Roman" w:cs="Times New Roman"/>
            <w:sz w:val="28"/>
            <w:szCs w:val="28"/>
          </w:rPr>
          <w:t>ую</w:t>
        </w:r>
      </w:ins>
      <w:ins w:id="685" w:author="Ворожцова Наталья Андреевна" w:date="2017-12-25T13:40:00Z">
        <w:r w:rsidR="005F08CB">
          <w:rPr>
            <w:rFonts w:ascii="Times New Roman" w:hAnsi="Times New Roman" w:cs="Times New Roman"/>
            <w:sz w:val="28"/>
            <w:szCs w:val="28"/>
          </w:rPr>
          <w:t xml:space="preserve"> ТО</w:t>
        </w:r>
      </w:ins>
      <w:ins w:id="686" w:author="Ворожцова Наталья Андреевна" w:date="2017-12-25T09:47:00Z">
        <w:r w:rsidRPr="00EF716D">
          <w:rPr>
            <w:rFonts w:ascii="Times New Roman" w:hAnsi="Times New Roman" w:cs="Times New Roman"/>
            <w:sz w:val="28"/>
            <w:szCs w:val="28"/>
          </w:rPr>
          <w:t>.</w:t>
        </w:r>
      </w:ins>
    </w:p>
    <w:p w14:paraId="678E11ED" w14:textId="33EAD490" w:rsidR="00280588" w:rsidRDefault="00420309">
      <w:pPr>
        <w:pStyle w:val="a3"/>
        <w:numPr>
          <w:ilvl w:val="1"/>
          <w:numId w:val="8"/>
        </w:numPr>
        <w:tabs>
          <w:tab w:val="clear" w:pos="644"/>
          <w:tab w:val="num" w:pos="0"/>
        </w:tabs>
        <w:ind w:left="0" w:firstLine="0"/>
        <w:jc w:val="both"/>
        <w:rPr>
          <w:ins w:id="687" w:author="Ворожцова Наталья Андреевна" w:date="2017-12-25T11:48:00Z"/>
          <w:rFonts w:ascii="Times New Roman" w:hAnsi="Times New Roman" w:cs="Times New Roman"/>
          <w:sz w:val="28"/>
          <w:szCs w:val="28"/>
        </w:rPr>
        <w:pPrChange w:id="688" w:author="Ворожцова Наталья Андреевна" w:date="2017-12-25T11:30:00Z">
          <w:pPr>
            <w:pStyle w:val="a3"/>
            <w:numPr>
              <w:ilvl w:val="1"/>
              <w:numId w:val="8"/>
            </w:numPr>
            <w:tabs>
              <w:tab w:val="num" w:pos="0"/>
              <w:tab w:val="num" w:pos="644"/>
            </w:tabs>
            <w:ind w:left="0" w:hanging="360"/>
          </w:pPr>
        </w:pPrChange>
      </w:pPr>
      <w:ins w:id="689" w:author="Ворожцова Наталья Андреевна" w:date="2017-12-25T09:51:00Z">
        <w:r>
          <w:rPr>
            <w:rFonts w:ascii="Times New Roman" w:hAnsi="Times New Roman" w:cs="Times New Roman"/>
            <w:sz w:val="28"/>
            <w:szCs w:val="28"/>
          </w:rPr>
          <w:t>Возможность</w:t>
        </w:r>
        <w:r w:rsidR="00280588" w:rsidRPr="00EF716D">
          <w:rPr>
            <w:rFonts w:ascii="Times New Roman" w:hAnsi="Times New Roman" w:cs="Times New Roman"/>
            <w:sz w:val="28"/>
            <w:szCs w:val="28"/>
          </w:rPr>
          <w:t xml:space="preserve"> формирования операционных карт</w:t>
        </w:r>
      </w:ins>
      <w:ins w:id="690" w:author="Ворожцова Наталья Андреевна" w:date="2017-12-25T13:02:00Z">
        <w:r>
          <w:rPr>
            <w:rFonts w:ascii="Times New Roman" w:hAnsi="Times New Roman" w:cs="Times New Roman"/>
            <w:sz w:val="28"/>
            <w:szCs w:val="28"/>
          </w:rPr>
          <w:t xml:space="preserve"> с 3</w:t>
        </w:r>
        <w:r>
          <w:rPr>
            <w:rFonts w:ascii="Times New Roman" w:hAnsi="Times New Roman" w:cs="Times New Roman"/>
            <w:sz w:val="28"/>
            <w:szCs w:val="28"/>
            <w:lang w:val="en-US"/>
          </w:rPr>
          <w:t>D</w:t>
        </w:r>
        <w:r>
          <w:rPr>
            <w:rFonts w:ascii="Times New Roman" w:hAnsi="Times New Roman" w:cs="Times New Roman"/>
            <w:sz w:val="28"/>
            <w:szCs w:val="28"/>
          </w:rPr>
          <w:t xml:space="preserve"> модели на установленной форме.</w:t>
        </w:r>
      </w:ins>
    </w:p>
    <w:p w14:paraId="5D068ADB" w14:textId="4305BB64" w:rsidR="00E511EA" w:rsidRPr="00E511EA" w:rsidRDefault="00E511EA">
      <w:pPr>
        <w:pStyle w:val="a3"/>
        <w:numPr>
          <w:ilvl w:val="1"/>
          <w:numId w:val="8"/>
        </w:numPr>
        <w:tabs>
          <w:tab w:val="clear" w:pos="644"/>
          <w:tab w:val="num" w:pos="0"/>
        </w:tabs>
        <w:ind w:left="0" w:firstLine="0"/>
        <w:jc w:val="both"/>
        <w:rPr>
          <w:ins w:id="691" w:author="Ворожцова Наталья Андреевна" w:date="2017-12-25T09:51:00Z"/>
          <w:rFonts w:ascii="Times New Roman" w:hAnsi="Times New Roman" w:cs="Times New Roman"/>
          <w:sz w:val="28"/>
          <w:szCs w:val="28"/>
        </w:rPr>
        <w:pPrChange w:id="692" w:author="Ворожцова Наталья Андреевна" w:date="2017-12-25T11:48:00Z">
          <w:pPr>
            <w:pStyle w:val="a3"/>
            <w:numPr>
              <w:ilvl w:val="1"/>
              <w:numId w:val="8"/>
            </w:numPr>
            <w:tabs>
              <w:tab w:val="num" w:pos="0"/>
              <w:tab w:val="num" w:pos="644"/>
            </w:tabs>
            <w:ind w:left="0" w:hanging="360"/>
          </w:pPr>
        </w:pPrChange>
      </w:pPr>
      <w:ins w:id="693" w:author="Ворожцова Наталья Андреевна" w:date="2017-12-25T11:48:00Z">
        <w:r w:rsidRPr="00C651CF">
          <w:rPr>
            <w:rFonts w:ascii="Times New Roman" w:hAnsi="Times New Roman" w:cs="Times New Roman"/>
            <w:sz w:val="28"/>
            <w:szCs w:val="28"/>
          </w:rPr>
          <w:t xml:space="preserve">Возможность автоматического формирования </w:t>
        </w:r>
        <w:r>
          <w:rPr>
            <w:rFonts w:ascii="Times New Roman" w:hAnsi="Times New Roman" w:cs="Times New Roman"/>
            <w:sz w:val="28"/>
            <w:szCs w:val="28"/>
          </w:rPr>
          <w:t xml:space="preserve">ведомости </w:t>
        </w:r>
      </w:ins>
      <w:ins w:id="694" w:author="Ворожцова Наталья Андреевна" w:date="2017-12-28T08:41:00Z">
        <w:r w:rsidR="00810E15">
          <w:rPr>
            <w:rFonts w:ascii="Times New Roman" w:hAnsi="Times New Roman" w:cs="Times New Roman"/>
            <w:sz w:val="28"/>
            <w:szCs w:val="28"/>
          </w:rPr>
          <w:t>оснастки</w:t>
        </w:r>
      </w:ins>
      <w:ins w:id="695" w:author="Ворожцова Наталья Андреевна" w:date="2017-12-25T13:41:00Z">
        <w:r w:rsidR="005F08CB">
          <w:rPr>
            <w:rFonts w:ascii="Times New Roman" w:hAnsi="Times New Roman" w:cs="Times New Roman"/>
            <w:sz w:val="28"/>
            <w:szCs w:val="28"/>
          </w:rPr>
          <w:t xml:space="preserve"> </w:t>
        </w:r>
      </w:ins>
      <w:ins w:id="696" w:author="Ворожцова Наталья Андреевна" w:date="2017-12-25T13:03:00Z">
        <w:r w:rsidR="006B1121">
          <w:rPr>
            <w:rFonts w:ascii="Times New Roman" w:hAnsi="Times New Roman" w:cs="Times New Roman"/>
            <w:sz w:val="28"/>
            <w:szCs w:val="28"/>
          </w:rPr>
          <w:t>на основе операционных карт и карт наладок</w:t>
        </w:r>
      </w:ins>
      <w:ins w:id="697" w:author="Ворожцова Наталья Андреевна" w:date="2017-12-25T11:48:00Z">
        <w:r w:rsidRPr="00C651CF">
          <w:rPr>
            <w:rFonts w:ascii="Times New Roman" w:hAnsi="Times New Roman" w:cs="Times New Roman"/>
            <w:sz w:val="28"/>
            <w:szCs w:val="28"/>
          </w:rPr>
          <w:t>.</w:t>
        </w:r>
      </w:ins>
    </w:p>
    <w:p w14:paraId="3C269E7A" w14:textId="6F5F69C3" w:rsidR="00280588" w:rsidRPr="00EF716D" w:rsidRDefault="00B13DFF">
      <w:pPr>
        <w:pStyle w:val="a3"/>
        <w:numPr>
          <w:ilvl w:val="1"/>
          <w:numId w:val="8"/>
        </w:numPr>
        <w:tabs>
          <w:tab w:val="clear" w:pos="644"/>
          <w:tab w:val="num" w:pos="0"/>
        </w:tabs>
        <w:ind w:left="0" w:firstLine="0"/>
        <w:jc w:val="both"/>
        <w:rPr>
          <w:ins w:id="698" w:author="Ворожцова Наталья Андреевна" w:date="2017-12-25T09:56:00Z"/>
          <w:rFonts w:ascii="Times New Roman" w:hAnsi="Times New Roman" w:cs="Times New Roman"/>
          <w:sz w:val="28"/>
          <w:szCs w:val="28"/>
        </w:rPr>
        <w:pPrChange w:id="699" w:author="Ворожцова Наталья Андреевна" w:date="2017-12-25T11:30:00Z">
          <w:pPr>
            <w:pStyle w:val="a3"/>
            <w:numPr>
              <w:ilvl w:val="1"/>
              <w:numId w:val="8"/>
            </w:numPr>
            <w:tabs>
              <w:tab w:val="num" w:pos="0"/>
              <w:tab w:val="num" w:pos="644"/>
            </w:tabs>
            <w:ind w:left="0" w:hanging="360"/>
          </w:pPr>
        </w:pPrChange>
      </w:pPr>
      <w:commentRangeStart w:id="700"/>
      <w:ins w:id="701" w:author="Ворожцова Наталья Андреевна" w:date="2017-12-25T13:15:00Z">
        <w:r>
          <w:rPr>
            <w:rFonts w:ascii="Times New Roman" w:hAnsi="Times New Roman" w:cs="Times New Roman"/>
            <w:sz w:val="28"/>
            <w:szCs w:val="28"/>
          </w:rPr>
          <w:t>Ф</w:t>
        </w:r>
      </w:ins>
      <w:ins w:id="702" w:author="Ворожцова Наталья Андреевна" w:date="2017-12-25T09:55:00Z">
        <w:r w:rsidR="003052C6" w:rsidRPr="00EF716D">
          <w:rPr>
            <w:rFonts w:ascii="Times New Roman" w:hAnsi="Times New Roman" w:cs="Times New Roman"/>
            <w:sz w:val="28"/>
            <w:szCs w:val="28"/>
          </w:rPr>
          <w:t xml:space="preserve">ормирование операционных карт с </w:t>
        </w:r>
      </w:ins>
      <w:ins w:id="703" w:author="Ворожцова Наталья Андреевна" w:date="2017-12-25T13:14:00Z">
        <w:r>
          <w:rPr>
            <w:rFonts w:ascii="Times New Roman" w:hAnsi="Times New Roman" w:cs="Times New Roman"/>
            <w:sz w:val="28"/>
            <w:szCs w:val="28"/>
          </w:rPr>
          <w:t>3</w:t>
        </w:r>
        <w:r>
          <w:rPr>
            <w:rFonts w:ascii="Times New Roman" w:hAnsi="Times New Roman" w:cs="Times New Roman"/>
            <w:sz w:val="28"/>
            <w:szCs w:val="28"/>
            <w:lang w:val="en-US"/>
          </w:rPr>
          <w:t>D</w:t>
        </w:r>
        <w:r w:rsidRPr="00EF716D">
          <w:rPr>
            <w:rFonts w:ascii="Times New Roman" w:hAnsi="Times New Roman" w:cs="Times New Roman"/>
            <w:sz w:val="28"/>
            <w:szCs w:val="28"/>
          </w:rPr>
          <w:t xml:space="preserve"> </w:t>
        </w:r>
      </w:ins>
      <w:ins w:id="704" w:author="Ворожцова Наталья Андреевна" w:date="2017-12-25T09:55:00Z">
        <w:r w:rsidR="003052C6" w:rsidRPr="00EF716D">
          <w:rPr>
            <w:rFonts w:ascii="Times New Roman" w:hAnsi="Times New Roman" w:cs="Times New Roman"/>
            <w:sz w:val="28"/>
            <w:szCs w:val="28"/>
          </w:rPr>
          <w:t xml:space="preserve">модели в </w:t>
        </w:r>
      </w:ins>
      <w:ins w:id="705" w:author="Ворожцова Наталья Андреевна" w:date="2017-12-25T09:56:00Z">
        <w:r w:rsidR="003052C6" w:rsidRPr="00EF716D">
          <w:rPr>
            <w:rFonts w:ascii="Times New Roman" w:hAnsi="Times New Roman" w:cs="Times New Roman"/>
            <w:sz w:val="28"/>
            <w:szCs w:val="28"/>
            <w:lang w:val="en-US"/>
          </w:rPr>
          <w:t>NX</w:t>
        </w:r>
      </w:ins>
      <w:ins w:id="706" w:author="Ворожцова Наталья Андреевна" w:date="2017-12-25T13:40:00Z">
        <w:r w:rsidR="005F08CB">
          <w:rPr>
            <w:rFonts w:ascii="Times New Roman" w:hAnsi="Times New Roman" w:cs="Times New Roman"/>
            <w:sz w:val="28"/>
            <w:szCs w:val="28"/>
          </w:rPr>
          <w:t xml:space="preserve"> на установленной форме</w:t>
        </w:r>
      </w:ins>
      <w:ins w:id="707" w:author="Ворожцова Наталья Андреевна" w:date="2017-12-25T09:56:00Z">
        <w:r w:rsidR="003052C6" w:rsidRPr="00EF716D">
          <w:rPr>
            <w:rFonts w:ascii="Times New Roman" w:hAnsi="Times New Roman" w:cs="Times New Roman"/>
            <w:sz w:val="28"/>
            <w:szCs w:val="28"/>
          </w:rPr>
          <w:t>.</w:t>
        </w:r>
      </w:ins>
      <w:commentRangeEnd w:id="700"/>
      <w:r w:rsidR="001B71AE">
        <w:rPr>
          <w:rStyle w:val="ad"/>
        </w:rPr>
        <w:commentReference w:id="700"/>
      </w:r>
    </w:p>
    <w:p w14:paraId="7D58B5B9" w14:textId="7322C4DA" w:rsidR="003052C6" w:rsidRPr="00EF716D" w:rsidRDefault="003052C6">
      <w:pPr>
        <w:pStyle w:val="a3"/>
        <w:numPr>
          <w:ilvl w:val="1"/>
          <w:numId w:val="8"/>
        </w:numPr>
        <w:tabs>
          <w:tab w:val="clear" w:pos="644"/>
          <w:tab w:val="num" w:pos="0"/>
        </w:tabs>
        <w:ind w:left="0" w:firstLine="0"/>
        <w:jc w:val="both"/>
        <w:rPr>
          <w:ins w:id="708" w:author="Ворожцова Наталья Андреевна" w:date="2017-12-25T10:34:00Z"/>
          <w:rFonts w:ascii="Times New Roman" w:hAnsi="Times New Roman" w:cs="Times New Roman"/>
          <w:sz w:val="28"/>
          <w:szCs w:val="28"/>
        </w:rPr>
        <w:pPrChange w:id="709" w:author="Ворожцова Наталья Андреевна" w:date="2017-12-25T11:30:00Z">
          <w:pPr>
            <w:pStyle w:val="a3"/>
            <w:numPr>
              <w:ilvl w:val="1"/>
              <w:numId w:val="8"/>
            </w:numPr>
            <w:tabs>
              <w:tab w:val="num" w:pos="0"/>
              <w:tab w:val="num" w:pos="644"/>
            </w:tabs>
            <w:ind w:left="0" w:hanging="360"/>
          </w:pPr>
        </w:pPrChange>
      </w:pPr>
      <w:ins w:id="710" w:author="Ворожцова Наталья Андреевна" w:date="2017-12-25T09:56:00Z">
        <w:r w:rsidRPr="00EF716D">
          <w:rPr>
            <w:rFonts w:ascii="Times New Roman" w:hAnsi="Times New Roman" w:cs="Times New Roman"/>
            <w:sz w:val="28"/>
            <w:szCs w:val="28"/>
          </w:rPr>
          <w:t xml:space="preserve">Полный отказ от </w:t>
        </w:r>
      </w:ins>
      <w:ins w:id="711" w:author="Ворожцова Наталья Андреевна" w:date="2017-12-25T13:40:00Z">
        <w:r w:rsidR="005F08CB" w:rsidRPr="00EF716D">
          <w:rPr>
            <w:rFonts w:ascii="Times New Roman" w:hAnsi="Times New Roman" w:cs="Times New Roman"/>
            <w:sz w:val="28"/>
            <w:szCs w:val="28"/>
            <w:lang w:val="en-US"/>
          </w:rPr>
          <w:t>AutoCAD</w:t>
        </w:r>
      </w:ins>
      <w:ins w:id="712" w:author="Ворожцова Наталья Андреевна" w:date="2017-12-25T09:56:00Z">
        <w:r w:rsidRPr="00EF716D">
          <w:rPr>
            <w:rFonts w:ascii="Times New Roman" w:hAnsi="Times New Roman" w:cs="Times New Roman"/>
            <w:sz w:val="28"/>
            <w:szCs w:val="28"/>
          </w:rPr>
          <w:t xml:space="preserve"> и </w:t>
        </w:r>
      </w:ins>
      <w:ins w:id="713" w:author="Ворожцова Наталья Андреевна" w:date="2017-12-25T09:57:00Z">
        <w:r w:rsidR="005F08CB">
          <w:rPr>
            <w:rFonts w:ascii="Times New Roman" w:hAnsi="Times New Roman" w:cs="Times New Roman"/>
            <w:sz w:val="28"/>
            <w:szCs w:val="28"/>
          </w:rPr>
          <w:t xml:space="preserve">моделирование </w:t>
        </w:r>
      </w:ins>
      <w:ins w:id="714" w:author="Ворожцова Наталья Андреевна" w:date="2017-12-25T13:42:00Z">
        <w:r w:rsidR="005F08CB">
          <w:rPr>
            <w:rFonts w:ascii="Times New Roman" w:hAnsi="Times New Roman" w:cs="Times New Roman"/>
            <w:sz w:val="28"/>
            <w:szCs w:val="28"/>
          </w:rPr>
          <w:t>ТО</w:t>
        </w:r>
      </w:ins>
      <w:ins w:id="715" w:author="Ворожцова Наталья Андреевна" w:date="2017-12-25T09:57:00Z">
        <w:r w:rsidRPr="00EF716D">
          <w:rPr>
            <w:rFonts w:ascii="Times New Roman" w:hAnsi="Times New Roman" w:cs="Times New Roman"/>
            <w:sz w:val="28"/>
            <w:szCs w:val="28"/>
          </w:rPr>
          <w:t xml:space="preserve"> </w:t>
        </w:r>
      </w:ins>
      <w:ins w:id="716" w:author="Ворожцова Наталья Андреевна" w:date="2017-12-25T09:56:00Z">
        <w:r w:rsidRPr="00EF716D">
          <w:rPr>
            <w:rFonts w:ascii="Times New Roman" w:hAnsi="Times New Roman" w:cs="Times New Roman"/>
            <w:sz w:val="28"/>
            <w:szCs w:val="28"/>
          </w:rPr>
          <w:t xml:space="preserve">в </w:t>
        </w:r>
        <w:r w:rsidRPr="00EF716D">
          <w:rPr>
            <w:rFonts w:ascii="Times New Roman" w:hAnsi="Times New Roman" w:cs="Times New Roman"/>
            <w:sz w:val="28"/>
            <w:szCs w:val="28"/>
            <w:lang w:val="en-US"/>
          </w:rPr>
          <w:t>NX</w:t>
        </w:r>
        <w:r w:rsidRPr="00EF716D">
          <w:rPr>
            <w:rFonts w:ascii="Times New Roman" w:hAnsi="Times New Roman" w:cs="Times New Roman"/>
            <w:sz w:val="28"/>
            <w:szCs w:val="28"/>
          </w:rPr>
          <w:t>.</w:t>
        </w:r>
      </w:ins>
    </w:p>
    <w:p w14:paraId="0359ABE7" w14:textId="2DD12ADA" w:rsidR="003052C6" w:rsidRPr="00EF716D" w:rsidRDefault="001A2503">
      <w:pPr>
        <w:pStyle w:val="a3"/>
        <w:numPr>
          <w:ilvl w:val="1"/>
          <w:numId w:val="8"/>
        </w:numPr>
        <w:tabs>
          <w:tab w:val="clear" w:pos="644"/>
          <w:tab w:val="num" w:pos="0"/>
        </w:tabs>
        <w:ind w:left="0" w:firstLine="0"/>
        <w:jc w:val="both"/>
        <w:rPr>
          <w:ins w:id="717" w:author="Ворожцова Наталья Андреевна" w:date="2017-12-25T10:37:00Z"/>
          <w:rFonts w:ascii="Times New Roman" w:hAnsi="Times New Roman" w:cs="Times New Roman"/>
          <w:sz w:val="28"/>
          <w:szCs w:val="28"/>
        </w:rPr>
        <w:pPrChange w:id="718" w:author="Ворожцова Наталья Андреевна" w:date="2017-12-25T11:30:00Z">
          <w:pPr>
            <w:pStyle w:val="a3"/>
            <w:numPr>
              <w:ilvl w:val="1"/>
              <w:numId w:val="8"/>
            </w:numPr>
            <w:tabs>
              <w:tab w:val="num" w:pos="0"/>
              <w:tab w:val="num" w:pos="644"/>
            </w:tabs>
            <w:ind w:left="644" w:hanging="360"/>
          </w:pPr>
        </w:pPrChange>
      </w:pPr>
      <w:ins w:id="719" w:author="Ворожцова Наталья Андреевна" w:date="2017-12-25T10:34:00Z">
        <w:r w:rsidRPr="00EF716D">
          <w:rPr>
            <w:rFonts w:ascii="Times New Roman" w:hAnsi="Times New Roman" w:cs="Times New Roman"/>
            <w:sz w:val="28"/>
            <w:szCs w:val="28"/>
          </w:rPr>
          <w:t>В</w:t>
        </w:r>
      </w:ins>
      <w:ins w:id="720" w:author="Ворожцова Наталья Андреевна" w:date="2017-12-25T10:35:00Z">
        <w:r w:rsidRPr="00EF716D">
          <w:rPr>
            <w:rFonts w:ascii="Times New Roman" w:hAnsi="Times New Roman" w:cs="Times New Roman"/>
            <w:sz w:val="28"/>
            <w:szCs w:val="28"/>
          </w:rPr>
          <w:t xml:space="preserve">вод системы для проектирования </w:t>
        </w:r>
      </w:ins>
      <w:ins w:id="721" w:author="Ворожцова Наталья Андреевна" w:date="2017-12-25T13:07:00Z">
        <w:r w:rsidR="006B1121">
          <w:rPr>
            <w:rFonts w:ascii="Times New Roman" w:hAnsi="Times New Roman" w:cs="Times New Roman"/>
            <w:sz w:val="28"/>
            <w:szCs w:val="28"/>
          </w:rPr>
          <w:t>технологического процесса</w:t>
        </w:r>
      </w:ins>
      <w:ins w:id="722" w:author="Ворожцова Наталья Андреевна" w:date="2017-12-25T10:35:00Z">
        <w:r w:rsidR="00997DF7">
          <w:rPr>
            <w:rFonts w:ascii="Times New Roman" w:hAnsi="Times New Roman" w:cs="Times New Roman"/>
            <w:sz w:val="28"/>
            <w:szCs w:val="28"/>
          </w:rPr>
          <w:t xml:space="preserve"> с возможностью поиска </w:t>
        </w:r>
      </w:ins>
      <w:ins w:id="723" w:author="Ворожцова Наталья Андреевна" w:date="2017-12-25T13:49:00Z">
        <w:r w:rsidR="00997DF7">
          <w:rPr>
            <w:rFonts w:ascii="Times New Roman" w:hAnsi="Times New Roman" w:cs="Times New Roman"/>
            <w:sz w:val="28"/>
            <w:szCs w:val="28"/>
          </w:rPr>
          <w:t>ТО</w:t>
        </w:r>
      </w:ins>
      <w:ins w:id="724" w:author="Ворожцова Наталья Андреевна" w:date="2017-12-25T10:35:00Z">
        <w:r w:rsidRPr="00EF716D">
          <w:rPr>
            <w:rFonts w:ascii="Times New Roman" w:hAnsi="Times New Roman" w:cs="Times New Roman"/>
            <w:sz w:val="28"/>
            <w:szCs w:val="28"/>
          </w:rPr>
          <w:t xml:space="preserve"> </w:t>
        </w:r>
      </w:ins>
      <w:ins w:id="725" w:author="Ворожцова Наталья Андреевна" w:date="2017-12-25T10:36:00Z">
        <w:r w:rsidRPr="00EF716D">
          <w:rPr>
            <w:rFonts w:ascii="Times New Roman" w:hAnsi="Times New Roman" w:cs="Times New Roman"/>
            <w:sz w:val="28"/>
            <w:szCs w:val="28"/>
          </w:rPr>
          <w:t xml:space="preserve">по заданным </w:t>
        </w:r>
      </w:ins>
      <w:ins w:id="726" w:author="Ворожцова Наталья Андреевна" w:date="2017-12-25T10:35:00Z">
        <w:r w:rsidRPr="00EF716D">
          <w:rPr>
            <w:rFonts w:ascii="Times New Roman" w:hAnsi="Times New Roman" w:cs="Times New Roman"/>
            <w:sz w:val="28"/>
            <w:szCs w:val="28"/>
          </w:rPr>
          <w:t>фильтрам</w:t>
        </w:r>
      </w:ins>
      <w:ins w:id="727" w:author="Ворожцова Наталья Андреевна" w:date="2017-12-25T10:36:00Z">
        <w:r w:rsidRPr="00EF716D">
          <w:rPr>
            <w:rFonts w:ascii="Times New Roman" w:hAnsi="Times New Roman" w:cs="Times New Roman"/>
            <w:sz w:val="28"/>
            <w:szCs w:val="28"/>
          </w:rPr>
          <w:t xml:space="preserve"> и интегрированная с </w:t>
        </w:r>
        <w:r w:rsidRPr="00EF716D">
          <w:rPr>
            <w:rFonts w:ascii="Times New Roman" w:hAnsi="Times New Roman" w:cs="Times New Roman"/>
            <w:sz w:val="28"/>
            <w:szCs w:val="28"/>
            <w:lang w:val="en-US"/>
          </w:rPr>
          <w:t>NX</w:t>
        </w:r>
        <w:r w:rsidRPr="00EF716D">
          <w:rPr>
            <w:rFonts w:ascii="Times New Roman" w:hAnsi="Times New Roman" w:cs="Times New Roman"/>
            <w:sz w:val="28"/>
            <w:szCs w:val="28"/>
          </w:rPr>
          <w:t>.</w:t>
        </w:r>
      </w:ins>
      <w:ins w:id="728" w:author="Ворожцова Наталья Андреевна" w:date="2017-12-25T10:37:00Z">
        <w:r w:rsidRPr="00EF716D">
          <w:rPr>
            <w:rFonts w:ascii="Times New Roman" w:hAnsi="Times New Roman" w:cs="Times New Roman"/>
            <w:sz w:val="28"/>
            <w:szCs w:val="28"/>
          </w:rPr>
          <w:t xml:space="preserve"> </w:t>
        </w:r>
      </w:ins>
      <w:ins w:id="729" w:author="Ворожцова Наталья Андреевна" w:date="2017-12-25T09:57:00Z">
        <w:r w:rsidR="003052C6" w:rsidRPr="00EF716D">
          <w:rPr>
            <w:rFonts w:ascii="Times New Roman" w:hAnsi="Times New Roman" w:cs="Times New Roman"/>
            <w:sz w:val="28"/>
            <w:szCs w:val="28"/>
          </w:rPr>
          <w:t xml:space="preserve">Возможность автоматизации подбора </w:t>
        </w:r>
      </w:ins>
      <w:ins w:id="730" w:author="Ворожцова Наталья Андреевна" w:date="2017-12-25T13:49:00Z">
        <w:r w:rsidR="00997DF7">
          <w:rPr>
            <w:rFonts w:ascii="Times New Roman" w:hAnsi="Times New Roman" w:cs="Times New Roman"/>
            <w:sz w:val="28"/>
            <w:szCs w:val="28"/>
          </w:rPr>
          <w:t>ТО</w:t>
        </w:r>
      </w:ins>
      <w:ins w:id="731" w:author="Ворожцова Наталья Андреевна" w:date="2017-12-25T09:57:00Z">
        <w:r w:rsidR="003052C6" w:rsidRPr="00EF716D">
          <w:rPr>
            <w:rFonts w:ascii="Times New Roman" w:hAnsi="Times New Roman" w:cs="Times New Roman"/>
            <w:sz w:val="28"/>
            <w:szCs w:val="28"/>
          </w:rPr>
          <w:t xml:space="preserve"> на стадии добавления в ТП</w:t>
        </w:r>
      </w:ins>
      <w:ins w:id="732" w:author="Ворожцова Наталья Андреевна" w:date="2017-12-25T13:50:00Z">
        <w:r w:rsidR="00997DF7">
          <w:rPr>
            <w:rFonts w:ascii="Times New Roman" w:hAnsi="Times New Roman" w:cs="Times New Roman"/>
            <w:sz w:val="28"/>
            <w:szCs w:val="28"/>
          </w:rPr>
          <w:t>.</w:t>
        </w:r>
      </w:ins>
    </w:p>
    <w:p w14:paraId="3800F659" w14:textId="44011508" w:rsidR="001A2503" w:rsidRPr="00EF716D" w:rsidRDefault="001A2503">
      <w:pPr>
        <w:pStyle w:val="a3"/>
        <w:numPr>
          <w:ilvl w:val="1"/>
          <w:numId w:val="8"/>
        </w:numPr>
        <w:tabs>
          <w:tab w:val="clear" w:pos="644"/>
          <w:tab w:val="num" w:pos="0"/>
        </w:tabs>
        <w:ind w:left="0" w:firstLine="0"/>
        <w:jc w:val="both"/>
        <w:rPr>
          <w:ins w:id="733" w:author="Ворожцова Наталья Андреевна" w:date="2017-12-25T09:59:00Z"/>
          <w:rFonts w:ascii="Times New Roman" w:hAnsi="Times New Roman" w:cs="Times New Roman"/>
          <w:sz w:val="28"/>
          <w:szCs w:val="28"/>
        </w:rPr>
        <w:pPrChange w:id="734" w:author="Ворожцова Наталья Андреевна" w:date="2017-12-25T11:30:00Z">
          <w:pPr>
            <w:pStyle w:val="a3"/>
            <w:numPr>
              <w:ilvl w:val="1"/>
              <w:numId w:val="8"/>
            </w:numPr>
            <w:tabs>
              <w:tab w:val="num" w:pos="0"/>
              <w:tab w:val="num" w:pos="644"/>
            </w:tabs>
            <w:ind w:left="644" w:hanging="360"/>
          </w:pPr>
        </w:pPrChange>
      </w:pPr>
      <w:ins w:id="735" w:author="Ворожцова Наталья Андреевна" w:date="2017-12-25T10:37:00Z">
        <w:r w:rsidRPr="00EF716D">
          <w:rPr>
            <w:rFonts w:ascii="Times New Roman" w:hAnsi="Times New Roman" w:cs="Times New Roman"/>
            <w:sz w:val="28"/>
            <w:szCs w:val="28"/>
          </w:rPr>
          <w:t xml:space="preserve">Возможность автоматического поиска </w:t>
        </w:r>
      </w:ins>
      <w:ins w:id="736" w:author="Ворожцова Наталья Андреевна" w:date="2017-12-25T13:49:00Z">
        <w:r w:rsidR="00997DF7">
          <w:rPr>
            <w:rFonts w:ascii="Times New Roman" w:hAnsi="Times New Roman" w:cs="Times New Roman"/>
            <w:sz w:val="28"/>
            <w:szCs w:val="28"/>
          </w:rPr>
          <w:t>ТО</w:t>
        </w:r>
      </w:ins>
      <w:ins w:id="737" w:author="Ворожцова Наталья Андреевна" w:date="2017-12-25T10:37:00Z">
        <w:r w:rsidRPr="00EF716D">
          <w:rPr>
            <w:rFonts w:ascii="Times New Roman" w:hAnsi="Times New Roman" w:cs="Times New Roman"/>
            <w:sz w:val="28"/>
            <w:szCs w:val="28"/>
          </w:rPr>
          <w:t xml:space="preserve"> по заданным параметрам, при создании инструмента в </w:t>
        </w:r>
        <w:r w:rsidRPr="00EF716D">
          <w:rPr>
            <w:rFonts w:ascii="Times New Roman" w:hAnsi="Times New Roman" w:cs="Times New Roman"/>
            <w:sz w:val="28"/>
            <w:szCs w:val="28"/>
            <w:lang w:val="en-US"/>
          </w:rPr>
          <w:t>NX</w:t>
        </w:r>
      </w:ins>
      <w:ins w:id="738" w:author="Ворожцова Наталья Андреевна" w:date="2017-12-25T13:49:00Z">
        <w:r w:rsidR="00997DF7">
          <w:rPr>
            <w:rFonts w:ascii="Times New Roman" w:hAnsi="Times New Roman" w:cs="Times New Roman"/>
            <w:sz w:val="28"/>
            <w:szCs w:val="28"/>
          </w:rPr>
          <w:t xml:space="preserve">, </w:t>
        </w:r>
      </w:ins>
      <w:ins w:id="739" w:author="Ворожцова Наталья Андреевна" w:date="2017-12-25T10:37:00Z">
        <w:r w:rsidRPr="00EF716D">
          <w:rPr>
            <w:rFonts w:ascii="Times New Roman" w:hAnsi="Times New Roman" w:cs="Times New Roman"/>
            <w:sz w:val="28"/>
            <w:szCs w:val="28"/>
            <w:rPrChange w:id="740" w:author="Ворожцова Наталья Андреевна" w:date="2017-12-25T11:29:00Z">
              <w:rPr>
                <w:rFonts w:ascii="Times New Roman" w:hAnsi="Times New Roman" w:cs="Times New Roman"/>
                <w:color w:val="FF0000"/>
                <w:sz w:val="28"/>
                <w:szCs w:val="28"/>
              </w:rPr>
            </w:rPrChange>
          </w:rPr>
          <w:t xml:space="preserve">поиска </w:t>
        </w:r>
      </w:ins>
      <w:ins w:id="741" w:author="Ворожцова Наталья Андреевна" w:date="2017-12-25T13:49:00Z">
        <w:r w:rsidR="00997DF7">
          <w:rPr>
            <w:rFonts w:ascii="Times New Roman" w:hAnsi="Times New Roman" w:cs="Times New Roman"/>
            <w:sz w:val="28"/>
            <w:szCs w:val="28"/>
          </w:rPr>
          <w:t xml:space="preserve">ТО </w:t>
        </w:r>
      </w:ins>
      <w:ins w:id="742" w:author="Ворожцова Наталья Андреевна" w:date="2017-12-25T10:37:00Z">
        <w:r w:rsidRPr="00EF716D">
          <w:rPr>
            <w:rFonts w:ascii="Times New Roman" w:hAnsi="Times New Roman" w:cs="Times New Roman"/>
            <w:sz w:val="28"/>
            <w:szCs w:val="28"/>
            <w:rPrChange w:id="743" w:author="Ворожцова Наталья Андреевна" w:date="2017-12-25T11:29:00Z">
              <w:rPr>
                <w:rFonts w:ascii="Times New Roman" w:hAnsi="Times New Roman" w:cs="Times New Roman"/>
                <w:color w:val="FF0000"/>
                <w:sz w:val="28"/>
                <w:szCs w:val="28"/>
              </w:rPr>
            </w:rPrChange>
          </w:rPr>
          <w:t xml:space="preserve">по </w:t>
        </w:r>
        <w:r w:rsidRPr="00EF716D">
          <w:rPr>
            <w:rFonts w:ascii="Times New Roman" w:hAnsi="Times New Roman" w:cs="Times New Roman"/>
            <w:sz w:val="28"/>
            <w:szCs w:val="28"/>
            <w:lang w:val="en-US"/>
            <w:rPrChange w:id="744" w:author="Ворожцова Наталья Андреевна" w:date="2017-12-25T11:29:00Z">
              <w:rPr>
                <w:rFonts w:ascii="Times New Roman" w:hAnsi="Times New Roman" w:cs="Times New Roman"/>
                <w:color w:val="FF0000"/>
                <w:sz w:val="28"/>
                <w:szCs w:val="28"/>
                <w:lang w:val="en-US"/>
              </w:rPr>
            </w:rPrChange>
          </w:rPr>
          <w:t>PMI</w:t>
        </w:r>
        <w:r w:rsidRPr="00EF716D">
          <w:rPr>
            <w:rFonts w:ascii="Times New Roman" w:hAnsi="Times New Roman" w:cs="Times New Roman"/>
            <w:sz w:val="28"/>
            <w:szCs w:val="28"/>
            <w:rPrChange w:id="745" w:author="Ворожцова Наталья Андреевна" w:date="2017-12-25T11:29:00Z">
              <w:rPr>
                <w:rFonts w:ascii="Times New Roman" w:hAnsi="Times New Roman" w:cs="Times New Roman"/>
                <w:color w:val="FF0000"/>
                <w:sz w:val="28"/>
                <w:szCs w:val="28"/>
              </w:rPr>
            </w:rPrChange>
          </w:rPr>
          <w:t>-распознаванию обрабатываемых поверхностей.</w:t>
        </w:r>
      </w:ins>
    </w:p>
    <w:p w14:paraId="5CC6993B" w14:textId="47AEE494" w:rsidR="003052C6" w:rsidRPr="00EF716D" w:rsidRDefault="003052C6">
      <w:pPr>
        <w:pStyle w:val="a3"/>
        <w:numPr>
          <w:ilvl w:val="1"/>
          <w:numId w:val="8"/>
        </w:numPr>
        <w:tabs>
          <w:tab w:val="clear" w:pos="644"/>
          <w:tab w:val="num" w:pos="0"/>
        </w:tabs>
        <w:ind w:left="0" w:firstLine="0"/>
        <w:jc w:val="both"/>
        <w:rPr>
          <w:ins w:id="746" w:author="Ворожцова Наталья Андреевна" w:date="2017-12-25T10:16:00Z"/>
          <w:rFonts w:ascii="Times New Roman" w:hAnsi="Times New Roman" w:cs="Times New Roman"/>
          <w:sz w:val="28"/>
          <w:szCs w:val="28"/>
        </w:rPr>
        <w:pPrChange w:id="747" w:author="Ворожцова Наталья Андреевна" w:date="2017-12-25T11:30:00Z">
          <w:pPr>
            <w:pStyle w:val="a3"/>
            <w:numPr>
              <w:ilvl w:val="1"/>
              <w:numId w:val="8"/>
            </w:numPr>
            <w:tabs>
              <w:tab w:val="num" w:pos="0"/>
              <w:tab w:val="num" w:pos="644"/>
            </w:tabs>
            <w:ind w:left="0" w:hanging="360"/>
          </w:pPr>
        </w:pPrChange>
      </w:pPr>
      <w:ins w:id="748" w:author="Ворожцова Наталья Андреевна" w:date="2017-12-25T10:00:00Z">
        <w:r w:rsidRPr="00EF716D">
          <w:rPr>
            <w:rFonts w:ascii="Times New Roman" w:hAnsi="Times New Roman" w:cs="Times New Roman"/>
            <w:sz w:val="28"/>
            <w:szCs w:val="28"/>
          </w:rPr>
          <w:t>Возможность электронного согласования заявок</w:t>
        </w:r>
      </w:ins>
      <w:ins w:id="749" w:author="Ворожцова Наталья Андреевна" w:date="2017-12-25T13:49:00Z">
        <w:r w:rsidR="00997DF7" w:rsidRPr="00997DF7">
          <w:rPr>
            <w:rFonts w:ascii="Times New Roman" w:hAnsi="Times New Roman" w:cs="Times New Roman"/>
            <w:sz w:val="28"/>
            <w:szCs w:val="28"/>
          </w:rPr>
          <w:t xml:space="preserve"> </w:t>
        </w:r>
        <w:r w:rsidR="00997DF7" w:rsidRPr="00C651CF">
          <w:rPr>
            <w:rFonts w:ascii="Times New Roman" w:hAnsi="Times New Roman" w:cs="Times New Roman"/>
            <w:sz w:val="28"/>
            <w:szCs w:val="28"/>
          </w:rPr>
          <w:t>ОГТ275-5-4</w:t>
        </w:r>
      </w:ins>
      <w:ins w:id="750" w:author="Ворожцова Наталья Андреевна" w:date="2017-12-25T10:00:00Z">
        <w:r w:rsidRPr="00EF716D">
          <w:rPr>
            <w:rFonts w:ascii="Times New Roman" w:hAnsi="Times New Roman" w:cs="Times New Roman"/>
            <w:sz w:val="28"/>
            <w:szCs w:val="28"/>
          </w:rPr>
          <w:t>.</w:t>
        </w:r>
      </w:ins>
    </w:p>
    <w:p w14:paraId="2FE89F50" w14:textId="771D16FC" w:rsidR="00E82AD3" w:rsidRPr="00EF716D" w:rsidRDefault="00E82AD3">
      <w:pPr>
        <w:pStyle w:val="a3"/>
        <w:numPr>
          <w:ilvl w:val="1"/>
          <w:numId w:val="8"/>
        </w:numPr>
        <w:tabs>
          <w:tab w:val="clear" w:pos="644"/>
          <w:tab w:val="num" w:pos="0"/>
        </w:tabs>
        <w:ind w:left="0" w:firstLine="0"/>
        <w:jc w:val="both"/>
        <w:rPr>
          <w:ins w:id="751" w:author="Ворожцова Наталья Андреевна" w:date="2017-12-25T10:03:00Z"/>
          <w:rFonts w:ascii="Times New Roman" w:hAnsi="Times New Roman" w:cs="Times New Roman"/>
          <w:sz w:val="28"/>
          <w:szCs w:val="28"/>
        </w:rPr>
        <w:pPrChange w:id="752" w:author="Ворожцова Наталья Андреевна" w:date="2017-12-25T11:30:00Z">
          <w:pPr>
            <w:pStyle w:val="a3"/>
            <w:numPr>
              <w:ilvl w:val="1"/>
              <w:numId w:val="8"/>
            </w:numPr>
            <w:tabs>
              <w:tab w:val="num" w:pos="0"/>
              <w:tab w:val="num" w:pos="644"/>
            </w:tabs>
            <w:ind w:left="0" w:hanging="360"/>
          </w:pPr>
        </w:pPrChange>
      </w:pPr>
      <w:ins w:id="753" w:author="Ворожцова Наталья Андреевна" w:date="2017-12-25T10:16:00Z">
        <w:r w:rsidRPr="00EF716D">
          <w:rPr>
            <w:rFonts w:ascii="Times New Roman" w:hAnsi="Times New Roman" w:cs="Times New Roman"/>
            <w:sz w:val="28"/>
            <w:szCs w:val="28"/>
            <w:rPrChange w:id="754" w:author="Ворожцова Наталья Андреевна" w:date="2017-12-25T11:29:00Z">
              <w:rPr>
                <w:rFonts w:ascii="Times New Roman" w:hAnsi="Times New Roman" w:cs="Times New Roman"/>
                <w:color w:val="FF0000"/>
                <w:sz w:val="28"/>
                <w:szCs w:val="28"/>
              </w:rPr>
            </w:rPrChange>
          </w:rPr>
          <w:t>Возможность автоматического добавления применяемости оснастки</w:t>
        </w:r>
      </w:ins>
      <w:ins w:id="755" w:author="Ворожцова Наталья Андреевна" w:date="2017-12-25T13:09:00Z">
        <w:r w:rsidR="006B1121">
          <w:rPr>
            <w:rFonts w:ascii="Times New Roman" w:hAnsi="Times New Roman" w:cs="Times New Roman"/>
            <w:sz w:val="28"/>
            <w:szCs w:val="28"/>
          </w:rPr>
          <w:t>.</w:t>
        </w:r>
      </w:ins>
    </w:p>
    <w:p w14:paraId="5C7AAAFA" w14:textId="4ABCDD10" w:rsidR="003052C6" w:rsidRPr="00EF716D" w:rsidRDefault="00044246">
      <w:pPr>
        <w:pStyle w:val="a3"/>
        <w:numPr>
          <w:ilvl w:val="1"/>
          <w:numId w:val="8"/>
        </w:numPr>
        <w:tabs>
          <w:tab w:val="clear" w:pos="644"/>
          <w:tab w:val="num" w:pos="0"/>
        </w:tabs>
        <w:ind w:left="0" w:firstLine="0"/>
        <w:jc w:val="both"/>
        <w:rPr>
          <w:ins w:id="756" w:author="Ворожцова Наталья Андреевна" w:date="2017-12-25T10:10:00Z"/>
          <w:rFonts w:ascii="Times New Roman" w:hAnsi="Times New Roman" w:cs="Times New Roman"/>
          <w:sz w:val="28"/>
          <w:szCs w:val="28"/>
        </w:rPr>
        <w:pPrChange w:id="757" w:author="Ворожцова Наталья Андреевна" w:date="2017-12-25T11:30:00Z">
          <w:pPr>
            <w:pStyle w:val="a3"/>
            <w:numPr>
              <w:ilvl w:val="1"/>
              <w:numId w:val="8"/>
            </w:numPr>
            <w:tabs>
              <w:tab w:val="num" w:pos="0"/>
              <w:tab w:val="num" w:pos="644"/>
            </w:tabs>
            <w:ind w:left="0" w:hanging="360"/>
          </w:pPr>
        </w:pPrChange>
      </w:pPr>
      <w:ins w:id="758" w:author="Ворожцова Наталья Андреевна" w:date="2017-12-25T10:08:00Z">
        <w:r w:rsidRPr="00EF716D">
          <w:rPr>
            <w:rFonts w:ascii="Times New Roman" w:hAnsi="Times New Roman" w:cs="Times New Roman"/>
            <w:sz w:val="28"/>
            <w:szCs w:val="28"/>
          </w:rPr>
          <w:t>Ввод регламентированной системы хранения. Штрихкодирование мест хранения и оснастки, у которой отсутствует штрихкод производителя.</w:t>
        </w:r>
      </w:ins>
    </w:p>
    <w:p w14:paraId="102DDE7B" w14:textId="08897D13" w:rsidR="00044246" w:rsidRPr="00EF716D" w:rsidRDefault="00044246">
      <w:pPr>
        <w:pStyle w:val="a3"/>
        <w:numPr>
          <w:ilvl w:val="1"/>
          <w:numId w:val="8"/>
        </w:numPr>
        <w:tabs>
          <w:tab w:val="clear" w:pos="644"/>
          <w:tab w:val="num" w:pos="0"/>
        </w:tabs>
        <w:ind w:left="0" w:firstLine="0"/>
        <w:jc w:val="both"/>
        <w:rPr>
          <w:ins w:id="759" w:author="Ворожцова Наталья Андреевна" w:date="2017-12-25T10:14:00Z"/>
          <w:rFonts w:ascii="Times New Roman" w:hAnsi="Times New Roman" w:cs="Times New Roman"/>
          <w:sz w:val="28"/>
          <w:szCs w:val="28"/>
        </w:rPr>
        <w:pPrChange w:id="760" w:author="Ворожцова Наталья Андреевна" w:date="2017-12-25T11:30:00Z">
          <w:pPr>
            <w:pStyle w:val="a3"/>
            <w:numPr>
              <w:ilvl w:val="1"/>
              <w:numId w:val="8"/>
            </w:numPr>
            <w:tabs>
              <w:tab w:val="num" w:pos="0"/>
              <w:tab w:val="num" w:pos="644"/>
            </w:tabs>
            <w:ind w:left="0" w:hanging="360"/>
          </w:pPr>
        </w:pPrChange>
      </w:pPr>
      <w:ins w:id="761" w:author="Ворожцова Наталья Андреевна" w:date="2017-12-25T10:13:00Z">
        <w:r w:rsidRPr="00EF716D">
          <w:rPr>
            <w:rFonts w:ascii="Times New Roman" w:hAnsi="Times New Roman" w:cs="Times New Roman"/>
            <w:sz w:val="28"/>
            <w:szCs w:val="28"/>
          </w:rPr>
          <w:t>О</w:t>
        </w:r>
      </w:ins>
      <w:ins w:id="762" w:author="Ворожцова Наталья Андреевна" w:date="2017-12-25T10:12:00Z">
        <w:r w:rsidRPr="00EF716D">
          <w:rPr>
            <w:rFonts w:ascii="Times New Roman" w:hAnsi="Times New Roman" w:cs="Times New Roman"/>
            <w:sz w:val="28"/>
            <w:szCs w:val="28"/>
          </w:rPr>
          <w:t>птимизаци</w:t>
        </w:r>
      </w:ins>
      <w:ins w:id="763" w:author="Ворожцова Наталья Андреевна" w:date="2017-12-25T10:13:00Z">
        <w:r w:rsidRPr="00EF716D">
          <w:rPr>
            <w:rFonts w:ascii="Times New Roman" w:hAnsi="Times New Roman" w:cs="Times New Roman"/>
            <w:sz w:val="28"/>
            <w:szCs w:val="28"/>
          </w:rPr>
          <w:t>я</w:t>
        </w:r>
      </w:ins>
      <w:ins w:id="764" w:author="Ворожцова Наталья Андреевна" w:date="2017-12-25T10:12:00Z">
        <w:r w:rsidRPr="00EF716D">
          <w:rPr>
            <w:rFonts w:ascii="Times New Roman" w:hAnsi="Times New Roman" w:cs="Times New Roman"/>
            <w:sz w:val="28"/>
            <w:szCs w:val="28"/>
          </w:rPr>
          <w:t xml:space="preserve"> хранения</w:t>
        </w:r>
      </w:ins>
      <w:ins w:id="765" w:author="Ворожцова Наталья Андреевна" w:date="2017-12-25T10:13:00Z">
        <w:r w:rsidRPr="00EF716D">
          <w:rPr>
            <w:rFonts w:ascii="Times New Roman" w:hAnsi="Times New Roman" w:cs="Times New Roman"/>
            <w:sz w:val="28"/>
            <w:szCs w:val="28"/>
          </w:rPr>
          <w:t>.</w:t>
        </w:r>
      </w:ins>
    </w:p>
    <w:p w14:paraId="380DE7FC" w14:textId="29A713A9" w:rsidR="00044246" w:rsidRPr="00EF716D" w:rsidRDefault="00044246">
      <w:pPr>
        <w:pStyle w:val="a3"/>
        <w:numPr>
          <w:ilvl w:val="1"/>
          <w:numId w:val="8"/>
        </w:numPr>
        <w:tabs>
          <w:tab w:val="clear" w:pos="644"/>
          <w:tab w:val="num" w:pos="0"/>
        </w:tabs>
        <w:ind w:left="0" w:firstLine="0"/>
        <w:jc w:val="both"/>
        <w:rPr>
          <w:ins w:id="766" w:author="Ворожцова Наталья Андреевна" w:date="2017-12-25T10:14:00Z"/>
          <w:rFonts w:ascii="Times New Roman" w:hAnsi="Times New Roman" w:cs="Times New Roman"/>
          <w:sz w:val="28"/>
          <w:szCs w:val="28"/>
        </w:rPr>
        <w:pPrChange w:id="767" w:author="Ворожцова Наталья Андреевна" w:date="2017-12-25T11:30:00Z">
          <w:pPr>
            <w:pStyle w:val="a3"/>
            <w:numPr>
              <w:ilvl w:val="1"/>
              <w:numId w:val="8"/>
            </w:numPr>
            <w:tabs>
              <w:tab w:val="num" w:pos="0"/>
              <w:tab w:val="num" w:pos="644"/>
            </w:tabs>
            <w:ind w:left="0" w:hanging="360"/>
          </w:pPr>
        </w:pPrChange>
      </w:pPr>
      <w:ins w:id="768" w:author="Ворожцова Наталья Андреевна" w:date="2017-12-25T10:14:00Z">
        <w:r w:rsidRPr="00EF716D">
          <w:rPr>
            <w:rFonts w:ascii="Times New Roman" w:hAnsi="Times New Roman" w:cs="Times New Roman"/>
            <w:sz w:val="28"/>
            <w:szCs w:val="28"/>
          </w:rPr>
          <w:t>Оптимизация закупок.</w:t>
        </w:r>
      </w:ins>
      <w:ins w:id="769" w:author="Ворожцова Наталья Андреевна" w:date="2017-12-25T10:38:00Z">
        <w:r w:rsidR="001A2503" w:rsidRPr="00EF716D">
          <w:rPr>
            <w:rFonts w:ascii="Times New Roman" w:hAnsi="Times New Roman" w:cs="Times New Roman"/>
            <w:sz w:val="28"/>
            <w:szCs w:val="28"/>
          </w:rPr>
          <w:t xml:space="preserve"> Возможность автоматического формирования за</w:t>
        </w:r>
      </w:ins>
      <w:ins w:id="770" w:author="Ворожцова Наталья Андреевна" w:date="2017-12-25T13:50:00Z">
        <w:r w:rsidR="00997DF7">
          <w:rPr>
            <w:rFonts w:ascii="Times New Roman" w:hAnsi="Times New Roman" w:cs="Times New Roman"/>
            <w:sz w:val="28"/>
            <w:szCs w:val="28"/>
          </w:rPr>
          <w:t>явки</w:t>
        </w:r>
      </w:ins>
      <w:ins w:id="771" w:author="Ворожцова Наталья Андреевна" w:date="2017-12-25T10:38:00Z">
        <w:r w:rsidR="001A2503" w:rsidRPr="00EF716D">
          <w:rPr>
            <w:rFonts w:ascii="Times New Roman" w:hAnsi="Times New Roman" w:cs="Times New Roman"/>
            <w:sz w:val="28"/>
            <w:szCs w:val="28"/>
          </w:rPr>
          <w:t xml:space="preserve"> </w:t>
        </w:r>
      </w:ins>
      <w:ins w:id="772" w:author="Ворожцова Наталья Андреевна" w:date="2017-12-25T13:50:00Z">
        <w:r w:rsidR="00997DF7" w:rsidRPr="00C651CF">
          <w:rPr>
            <w:rFonts w:ascii="Times New Roman" w:hAnsi="Times New Roman" w:cs="Times New Roman"/>
            <w:sz w:val="28"/>
            <w:szCs w:val="28"/>
          </w:rPr>
          <w:t>ОГТ275-5-4</w:t>
        </w:r>
        <w:r w:rsidR="00997DF7">
          <w:rPr>
            <w:rFonts w:ascii="Times New Roman" w:hAnsi="Times New Roman" w:cs="Times New Roman"/>
            <w:sz w:val="28"/>
            <w:szCs w:val="28"/>
          </w:rPr>
          <w:t xml:space="preserve"> </w:t>
        </w:r>
      </w:ins>
      <w:ins w:id="773" w:author="Ворожцова Наталья Андреевна" w:date="2017-12-25T10:38:00Z">
        <w:r w:rsidR="001A2503" w:rsidRPr="00EF716D">
          <w:rPr>
            <w:rFonts w:ascii="Times New Roman" w:hAnsi="Times New Roman" w:cs="Times New Roman"/>
            <w:sz w:val="28"/>
            <w:szCs w:val="28"/>
          </w:rPr>
          <w:t xml:space="preserve">и ее электронного согласования при достижении установленного минимума запаса. </w:t>
        </w:r>
      </w:ins>
    </w:p>
    <w:p w14:paraId="07608FCC" w14:textId="6AC1B3F7" w:rsidR="005B2D2D" w:rsidRDefault="001A2503">
      <w:pPr>
        <w:pStyle w:val="a3"/>
        <w:numPr>
          <w:ilvl w:val="1"/>
          <w:numId w:val="8"/>
        </w:numPr>
        <w:tabs>
          <w:tab w:val="clear" w:pos="644"/>
          <w:tab w:val="num" w:pos="0"/>
        </w:tabs>
        <w:ind w:left="0" w:firstLine="0"/>
        <w:jc w:val="both"/>
        <w:rPr>
          <w:ins w:id="774" w:author="Ворожцова Наталья Андреевна" w:date="2018-01-16T18:45:00Z"/>
          <w:rStyle w:val="ad"/>
          <w:rFonts w:ascii="Times New Roman" w:hAnsi="Times New Roman" w:cs="Times New Roman"/>
          <w:sz w:val="28"/>
          <w:szCs w:val="28"/>
        </w:rPr>
        <w:pPrChange w:id="775" w:author="Ворожцова Наталья Андреевна" w:date="2018-01-16T18:45:00Z">
          <w:pPr>
            <w:pStyle w:val="a3"/>
            <w:numPr>
              <w:ilvl w:val="1"/>
              <w:numId w:val="8"/>
            </w:numPr>
            <w:tabs>
              <w:tab w:val="num" w:pos="0"/>
              <w:tab w:val="num" w:pos="644"/>
            </w:tabs>
            <w:ind w:left="0" w:hanging="360"/>
          </w:pPr>
        </w:pPrChange>
      </w:pPr>
      <w:ins w:id="776" w:author="Ворожцова Наталья Андреевна" w:date="2017-12-25T10:42:00Z">
        <w:r w:rsidRPr="00EF716D">
          <w:rPr>
            <w:rFonts w:ascii="Times New Roman" w:hAnsi="Times New Roman" w:cs="Times New Roman"/>
            <w:sz w:val="28"/>
            <w:szCs w:val="28"/>
          </w:rPr>
          <w:t xml:space="preserve">Получение и возврат </w:t>
        </w:r>
      </w:ins>
      <w:ins w:id="777" w:author="Ворожцова Наталья Андреевна" w:date="2017-12-25T13:50:00Z">
        <w:r w:rsidR="00997DF7">
          <w:rPr>
            <w:rFonts w:ascii="Times New Roman" w:hAnsi="Times New Roman" w:cs="Times New Roman"/>
            <w:sz w:val="28"/>
            <w:szCs w:val="28"/>
          </w:rPr>
          <w:t>ТО</w:t>
        </w:r>
      </w:ins>
      <w:ins w:id="778" w:author="Ворожцова Наталья Андреевна" w:date="2017-12-25T10:42:00Z">
        <w:r w:rsidRPr="00EF716D">
          <w:rPr>
            <w:rFonts w:ascii="Times New Roman" w:hAnsi="Times New Roman" w:cs="Times New Roman"/>
            <w:sz w:val="28"/>
            <w:szCs w:val="28"/>
          </w:rPr>
          <w:t xml:space="preserve"> по электронному пропуску сотрудника.</w:t>
        </w:r>
      </w:ins>
      <w:ins w:id="779" w:author="Ворожцова Наталья Андреевна" w:date="2017-12-25T11:31:00Z">
        <w:r w:rsidR="00EF716D" w:rsidRPr="00EF716D" w:rsidDel="006C2374">
          <w:rPr>
            <w:rStyle w:val="ad"/>
          </w:rPr>
          <w:t xml:space="preserve"> </w:t>
        </w:r>
      </w:ins>
      <w:del w:id="780" w:author="Ворожцова Наталья Андреевна" w:date="2017-12-22T13:50:00Z">
        <w:r w:rsidR="00480312" w:rsidRPr="00EF716D" w:rsidDel="006C2374">
          <w:rPr>
            <w:rStyle w:val="ad"/>
          </w:rPr>
          <w:commentReference w:id="781"/>
        </w:r>
      </w:del>
    </w:p>
    <w:p w14:paraId="2A47800E" w14:textId="77777777" w:rsidR="005B2D2D" w:rsidRDefault="005B2D2D" w:rsidP="005B2D2D">
      <w:pPr>
        <w:pStyle w:val="a3"/>
        <w:ind w:left="0"/>
        <w:jc w:val="both"/>
        <w:rPr>
          <w:ins w:id="782" w:author="Ворожцова Наталья Андреевна" w:date="2018-01-16T18:47:00Z"/>
          <w:rFonts w:ascii="Times New Roman" w:hAnsi="Times New Roman" w:cs="Times New Roman"/>
          <w:sz w:val="28"/>
          <w:szCs w:val="28"/>
        </w:rPr>
      </w:pPr>
    </w:p>
    <w:p w14:paraId="6F7CDE52" w14:textId="0A36BC87" w:rsidR="005B2D2D" w:rsidRDefault="005B2D2D" w:rsidP="005B2D2D">
      <w:pPr>
        <w:pStyle w:val="a3"/>
        <w:ind w:left="0"/>
        <w:jc w:val="both"/>
        <w:rPr>
          <w:ins w:id="783" w:author="Ворожцова Наталья Андреевна" w:date="2018-01-16T18:54:00Z"/>
          <w:rFonts w:ascii="Times New Roman" w:hAnsi="Times New Roman" w:cs="Times New Roman"/>
          <w:bCs/>
          <w:sz w:val="28"/>
          <w:szCs w:val="28"/>
        </w:rPr>
      </w:pPr>
      <w:ins w:id="784" w:author="Ворожцова Наталья Андреевна" w:date="2018-01-16T18:45:00Z">
        <w:r>
          <w:rPr>
            <w:rFonts w:ascii="Times New Roman" w:hAnsi="Times New Roman" w:cs="Times New Roman"/>
            <w:sz w:val="28"/>
            <w:szCs w:val="28"/>
          </w:rPr>
          <w:lastRenderedPageBreak/>
          <w:t xml:space="preserve">После </w:t>
        </w:r>
      </w:ins>
      <w:ins w:id="785" w:author="Ворожцова Наталья Андреевна" w:date="2018-01-16T18:50:00Z">
        <w:r w:rsidR="00C12F1D">
          <w:rPr>
            <w:rFonts w:ascii="Times New Roman" w:hAnsi="Times New Roman" w:cs="Times New Roman"/>
            <w:sz w:val="28"/>
            <w:szCs w:val="28"/>
          </w:rPr>
          <w:t>изучения существующей схемы жизне</w:t>
        </w:r>
      </w:ins>
      <w:ins w:id="786" w:author="Ворожцова Наталья Андреевна" w:date="2018-01-16T18:51:00Z">
        <w:r w:rsidR="00C12F1D">
          <w:rPr>
            <w:rFonts w:ascii="Times New Roman" w:hAnsi="Times New Roman" w:cs="Times New Roman"/>
            <w:sz w:val="28"/>
            <w:szCs w:val="28"/>
          </w:rPr>
          <w:t>нн</w:t>
        </w:r>
      </w:ins>
      <w:ins w:id="787" w:author="Ворожцова Наталья Андреевна" w:date="2018-01-16T18:50:00Z">
        <w:r w:rsidR="00C12F1D">
          <w:rPr>
            <w:rFonts w:ascii="Times New Roman" w:hAnsi="Times New Roman" w:cs="Times New Roman"/>
            <w:sz w:val="28"/>
            <w:szCs w:val="28"/>
          </w:rPr>
          <w:t xml:space="preserve">ого </w:t>
        </w:r>
      </w:ins>
      <w:ins w:id="788" w:author="Ворожцова Наталья Андреевна" w:date="2018-01-16T18:51:00Z">
        <w:r w:rsidR="00C12F1D">
          <w:rPr>
            <w:rFonts w:ascii="Times New Roman" w:hAnsi="Times New Roman" w:cs="Times New Roman"/>
            <w:sz w:val="28"/>
            <w:szCs w:val="28"/>
          </w:rPr>
          <w:t xml:space="preserve">цикла ТО, анализа существующих проблем и </w:t>
        </w:r>
      </w:ins>
      <w:ins w:id="789" w:author="Ворожцова Наталья Андреевна" w:date="2018-01-16T18:45:00Z">
        <w:r>
          <w:rPr>
            <w:rFonts w:ascii="Times New Roman" w:hAnsi="Times New Roman" w:cs="Times New Roman"/>
            <w:sz w:val="28"/>
            <w:szCs w:val="28"/>
          </w:rPr>
          <w:t>формирования требований к</w:t>
        </w:r>
      </w:ins>
      <w:ins w:id="790" w:author="Ворожцова Наталья Андреевна" w:date="2018-01-16T18:46:00Z">
        <w:r w:rsidRPr="006437D0">
          <w:rPr>
            <w:rFonts w:ascii="Times New Roman" w:hAnsi="Times New Roman" w:cs="Times New Roman"/>
            <w:bCs/>
            <w:i/>
            <w:sz w:val="28"/>
            <w:szCs w:val="28"/>
          </w:rPr>
          <w:t xml:space="preserve"> </w:t>
        </w:r>
        <w:r w:rsidRPr="005B2D2D">
          <w:rPr>
            <w:rFonts w:ascii="Times New Roman" w:hAnsi="Times New Roman" w:cs="Times New Roman"/>
            <w:bCs/>
            <w:sz w:val="28"/>
            <w:szCs w:val="28"/>
            <w:rPrChange w:id="791" w:author="Ворожцова Наталья Андреевна" w:date="2018-01-16T18:47:00Z">
              <w:rPr>
                <w:rFonts w:ascii="Times New Roman" w:hAnsi="Times New Roman" w:cs="Times New Roman"/>
                <w:bCs/>
                <w:i/>
                <w:sz w:val="28"/>
                <w:szCs w:val="28"/>
              </w:rPr>
            </w:rPrChange>
          </w:rPr>
          <w:t>системе управления жизненным циклом ТО</w:t>
        </w:r>
      </w:ins>
      <w:ins w:id="792" w:author="Ворожцова Наталья Андреевна" w:date="2018-01-16T18:47:00Z">
        <w:r>
          <w:rPr>
            <w:rFonts w:ascii="Times New Roman" w:hAnsi="Times New Roman" w:cs="Times New Roman"/>
            <w:bCs/>
            <w:sz w:val="28"/>
            <w:szCs w:val="28"/>
          </w:rPr>
          <w:t xml:space="preserve">, можно в первом приближении </w:t>
        </w:r>
      </w:ins>
      <w:ins w:id="793" w:author="Ворожцова Наталья Андреевна" w:date="2018-01-16T18:49:00Z">
        <w:r w:rsidR="00C12F1D">
          <w:rPr>
            <w:rFonts w:ascii="Times New Roman" w:hAnsi="Times New Roman" w:cs="Times New Roman"/>
            <w:bCs/>
            <w:sz w:val="28"/>
            <w:szCs w:val="28"/>
          </w:rPr>
          <w:t>внести изменения в существующую схему жизненн</w:t>
        </w:r>
      </w:ins>
      <w:ins w:id="794" w:author="Ворожцова Наталья Андреевна" w:date="2018-01-16T18:52:00Z">
        <w:r w:rsidR="00C12F1D">
          <w:rPr>
            <w:rFonts w:ascii="Times New Roman" w:hAnsi="Times New Roman" w:cs="Times New Roman"/>
            <w:bCs/>
            <w:sz w:val="28"/>
            <w:szCs w:val="28"/>
          </w:rPr>
          <w:t xml:space="preserve">ого цикла ТО. Изменения </w:t>
        </w:r>
      </w:ins>
      <w:ins w:id="795" w:author="Ворожцова Наталья Андреевна" w:date="2018-01-16T18:53:00Z">
        <w:r w:rsidR="00C12F1D">
          <w:rPr>
            <w:rFonts w:ascii="Times New Roman" w:hAnsi="Times New Roman" w:cs="Times New Roman"/>
            <w:bCs/>
            <w:sz w:val="28"/>
            <w:szCs w:val="28"/>
          </w:rPr>
          <w:t xml:space="preserve">оформлены в виде таблицы </w:t>
        </w:r>
      </w:ins>
      <w:ins w:id="796" w:author="Ворожцова Наталья Андреевна" w:date="2018-01-16T18:54:00Z">
        <w:r w:rsidR="00C12F1D">
          <w:rPr>
            <w:rFonts w:ascii="Times New Roman" w:hAnsi="Times New Roman" w:cs="Times New Roman"/>
            <w:bCs/>
            <w:sz w:val="28"/>
            <w:szCs w:val="28"/>
          </w:rPr>
          <w:t>1.</w:t>
        </w:r>
      </w:ins>
    </w:p>
    <w:p w14:paraId="047EA96F" w14:textId="70EB392B" w:rsidR="00C12F1D" w:rsidRDefault="00C12F1D">
      <w:pPr>
        <w:pStyle w:val="a3"/>
        <w:ind w:left="0"/>
        <w:jc w:val="right"/>
        <w:rPr>
          <w:ins w:id="797" w:author="Ворожцова Наталья Андреевна" w:date="2018-01-16T18:54:00Z"/>
          <w:rFonts w:ascii="Times New Roman" w:hAnsi="Times New Roman" w:cs="Times New Roman"/>
          <w:bCs/>
          <w:sz w:val="28"/>
          <w:szCs w:val="28"/>
        </w:rPr>
        <w:pPrChange w:id="798" w:author="Ворожцова Наталья Андреевна" w:date="2018-01-16T18:54:00Z">
          <w:pPr>
            <w:pStyle w:val="a3"/>
            <w:ind w:left="0"/>
            <w:jc w:val="both"/>
          </w:pPr>
        </w:pPrChange>
      </w:pPr>
      <w:ins w:id="799" w:author="Ворожцова Наталья Андреевна" w:date="2018-01-16T18:54:00Z">
        <w:r>
          <w:rPr>
            <w:rFonts w:ascii="Times New Roman" w:hAnsi="Times New Roman" w:cs="Times New Roman"/>
            <w:bCs/>
            <w:sz w:val="28"/>
            <w:szCs w:val="28"/>
          </w:rPr>
          <w:t>Таблица 1</w:t>
        </w:r>
      </w:ins>
    </w:p>
    <w:p w14:paraId="0AFD1452" w14:textId="2A013E45" w:rsidR="00C12F1D" w:rsidRDefault="00C12F1D">
      <w:pPr>
        <w:pStyle w:val="a3"/>
        <w:ind w:left="0"/>
        <w:jc w:val="center"/>
        <w:rPr>
          <w:ins w:id="800" w:author="Ворожцова Наталья Андреевна" w:date="2018-01-16T18:56:00Z"/>
          <w:rFonts w:ascii="Times New Roman" w:hAnsi="Times New Roman" w:cs="Times New Roman"/>
          <w:bCs/>
          <w:sz w:val="28"/>
          <w:szCs w:val="28"/>
        </w:rPr>
        <w:pPrChange w:id="801" w:author="Ворожцова Наталья Андреевна" w:date="2018-01-16T18:56:00Z">
          <w:pPr>
            <w:pStyle w:val="a3"/>
            <w:ind w:left="0"/>
            <w:jc w:val="both"/>
          </w:pPr>
        </w:pPrChange>
      </w:pPr>
      <w:ins w:id="802" w:author="Ворожцова Наталья Андреевна" w:date="2018-01-16T18:55:00Z">
        <w:r>
          <w:rPr>
            <w:rFonts w:ascii="Times New Roman" w:hAnsi="Times New Roman" w:cs="Times New Roman"/>
            <w:bCs/>
            <w:sz w:val="28"/>
            <w:szCs w:val="28"/>
          </w:rPr>
          <w:t xml:space="preserve">Этапы жизненного цикла ТО и предлагаемые </w:t>
        </w:r>
        <w:commentRangeStart w:id="803"/>
        <w:r>
          <w:rPr>
            <w:rFonts w:ascii="Times New Roman" w:hAnsi="Times New Roman" w:cs="Times New Roman"/>
            <w:bCs/>
            <w:sz w:val="28"/>
            <w:szCs w:val="28"/>
          </w:rPr>
          <w:t>изменения</w:t>
        </w:r>
      </w:ins>
      <w:commentRangeEnd w:id="803"/>
      <w:ins w:id="804" w:author="Ворожцова Наталья Андреевна" w:date="2018-01-16T19:41:00Z">
        <w:r w:rsidR="00352797">
          <w:rPr>
            <w:rStyle w:val="ad"/>
          </w:rPr>
          <w:commentReference w:id="803"/>
        </w:r>
      </w:ins>
    </w:p>
    <w:tbl>
      <w:tblPr>
        <w:tblStyle w:val="a4"/>
        <w:tblW w:w="10065" w:type="dxa"/>
        <w:tblInd w:w="-572" w:type="dxa"/>
        <w:tblLayout w:type="fixed"/>
        <w:tblLook w:val="04A0" w:firstRow="1" w:lastRow="0" w:firstColumn="1" w:lastColumn="0" w:noHBand="0" w:noVBand="1"/>
        <w:tblPrChange w:id="805" w:author="Ворожцова Наталья Андреевна" w:date="2018-02-07T11:54:00Z">
          <w:tblPr>
            <w:tblStyle w:val="a4"/>
            <w:tblW w:w="8642" w:type="dxa"/>
            <w:tblLook w:val="04A0" w:firstRow="1" w:lastRow="0" w:firstColumn="1" w:lastColumn="0" w:noHBand="0" w:noVBand="1"/>
          </w:tblPr>
        </w:tblPrChange>
      </w:tblPr>
      <w:tblGrid>
        <w:gridCol w:w="1696"/>
        <w:gridCol w:w="1843"/>
        <w:gridCol w:w="2977"/>
        <w:gridCol w:w="3549"/>
        <w:tblGridChange w:id="806">
          <w:tblGrid>
            <w:gridCol w:w="1696"/>
            <w:gridCol w:w="20"/>
            <w:gridCol w:w="1696"/>
            <w:gridCol w:w="115"/>
            <w:gridCol w:w="12"/>
            <w:gridCol w:w="15"/>
            <w:gridCol w:w="1701"/>
            <w:gridCol w:w="426"/>
            <w:gridCol w:w="192"/>
            <w:gridCol w:w="643"/>
            <w:gridCol w:w="1007"/>
            <w:gridCol w:w="282"/>
            <w:gridCol w:w="427"/>
            <w:gridCol w:w="1833"/>
            <w:gridCol w:w="293"/>
            <w:gridCol w:w="709"/>
            <w:gridCol w:w="142"/>
          </w:tblGrid>
        </w:tblGridChange>
      </w:tblGrid>
      <w:tr w:rsidR="00763F3F" w14:paraId="20C803A2" w14:textId="4250D78F" w:rsidTr="003103B0">
        <w:trPr>
          <w:ins w:id="807" w:author="Ворожцова Наталья Андреевна" w:date="2018-01-16T18:56:00Z"/>
          <w:trPrChange w:id="808" w:author="Ворожцова Наталья Андреевна" w:date="2018-02-07T11:54:00Z">
            <w:trPr>
              <w:gridBefore w:val="2"/>
              <w:gridAfter w:val="0"/>
            </w:trPr>
          </w:trPrChange>
        </w:trPr>
        <w:tc>
          <w:tcPr>
            <w:tcW w:w="1696" w:type="dxa"/>
            <w:tcPrChange w:id="809" w:author="Ворожцова Наталья Андреевна" w:date="2018-02-07T11:54:00Z">
              <w:tcPr>
                <w:tcW w:w="1838" w:type="dxa"/>
                <w:gridSpan w:val="4"/>
              </w:tcPr>
            </w:tcPrChange>
          </w:tcPr>
          <w:p w14:paraId="5330167D" w14:textId="76F9F191" w:rsidR="00567051" w:rsidRPr="00567051" w:rsidRDefault="00567051" w:rsidP="00567051">
            <w:pPr>
              <w:pStyle w:val="a3"/>
              <w:ind w:left="0"/>
              <w:jc w:val="center"/>
              <w:rPr>
                <w:ins w:id="810" w:author="Ворожцова Наталья Андреевна" w:date="2018-01-16T18:56:00Z"/>
                <w:rFonts w:ascii="Times New Roman" w:hAnsi="Times New Roman" w:cs="Times New Roman"/>
                <w:bCs/>
                <w:sz w:val="20"/>
                <w:szCs w:val="20"/>
                <w:rPrChange w:id="811" w:author="Ворожцова Наталья Андреевна" w:date="2018-01-16T19:01:00Z">
                  <w:rPr>
                    <w:ins w:id="812" w:author="Ворожцова Наталья Андреевна" w:date="2018-01-16T18:56:00Z"/>
                    <w:rFonts w:ascii="Times New Roman" w:hAnsi="Times New Roman" w:cs="Times New Roman"/>
                    <w:bCs/>
                    <w:sz w:val="28"/>
                    <w:szCs w:val="28"/>
                  </w:rPr>
                </w:rPrChange>
              </w:rPr>
            </w:pPr>
            <w:ins w:id="813" w:author="Ворожцова Наталья Андреевна" w:date="2018-01-16T19:01:00Z">
              <w:r w:rsidRPr="00567051">
                <w:rPr>
                  <w:rFonts w:ascii="Times New Roman" w:hAnsi="Times New Roman" w:cs="Times New Roman"/>
                  <w:bCs/>
                  <w:sz w:val="20"/>
                  <w:szCs w:val="20"/>
                  <w:rPrChange w:id="814" w:author="Ворожцова Наталья Андреевна" w:date="2018-01-16T19:01:00Z">
                    <w:rPr>
                      <w:rFonts w:ascii="Times New Roman" w:hAnsi="Times New Roman" w:cs="Times New Roman"/>
                      <w:bCs/>
                      <w:sz w:val="28"/>
                      <w:szCs w:val="28"/>
                    </w:rPr>
                  </w:rPrChange>
                </w:rPr>
                <w:t>Этапы жизненного цикла ТО</w:t>
              </w:r>
            </w:ins>
          </w:p>
        </w:tc>
        <w:tc>
          <w:tcPr>
            <w:tcW w:w="1843" w:type="dxa"/>
            <w:tcPrChange w:id="815" w:author="Ворожцова Наталья Андреевна" w:date="2018-02-07T11:54:00Z">
              <w:tcPr>
                <w:tcW w:w="2127" w:type="dxa"/>
                <w:gridSpan w:val="2"/>
              </w:tcPr>
            </w:tcPrChange>
          </w:tcPr>
          <w:p w14:paraId="76DBADC5" w14:textId="2C20D0B6" w:rsidR="00567051" w:rsidRDefault="00567051" w:rsidP="00567051">
            <w:pPr>
              <w:pStyle w:val="a3"/>
              <w:ind w:left="0"/>
              <w:jc w:val="center"/>
              <w:rPr>
                <w:ins w:id="816" w:author="Ворожцова Наталья Андреевна" w:date="2018-01-16T18:56:00Z"/>
                <w:rFonts w:ascii="Times New Roman" w:hAnsi="Times New Roman" w:cs="Times New Roman"/>
                <w:bCs/>
                <w:sz w:val="28"/>
                <w:szCs w:val="28"/>
              </w:rPr>
            </w:pPr>
            <w:ins w:id="817" w:author="Ворожцова Наталья Андреевна" w:date="2018-01-16T19:00:00Z">
              <w:r w:rsidRPr="00DA124A">
                <w:rPr>
                  <w:rFonts w:ascii="Times New Roman" w:hAnsi="Times New Roman" w:cs="Times New Roman"/>
                  <w:sz w:val="20"/>
                  <w:szCs w:val="20"/>
                </w:rPr>
                <w:t>Применяемые формы документов и прикладные программы</w:t>
              </w:r>
            </w:ins>
          </w:p>
        </w:tc>
        <w:tc>
          <w:tcPr>
            <w:tcW w:w="2977" w:type="dxa"/>
            <w:tcPrChange w:id="818" w:author="Ворожцова Наталья Андреевна" w:date="2018-02-07T11:54:00Z">
              <w:tcPr>
                <w:tcW w:w="1842" w:type="dxa"/>
                <w:gridSpan w:val="3"/>
              </w:tcPr>
            </w:tcPrChange>
          </w:tcPr>
          <w:p w14:paraId="64A66223" w14:textId="01F3B129" w:rsidR="00567051" w:rsidRDefault="00567051" w:rsidP="00567051">
            <w:pPr>
              <w:pStyle w:val="a3"/>
              <w:ind w:left="0"/>
              <w:jc w:val="center"/>
              <w:rPr>
                <w:ins w:id="819" w:author="Ворожцова Наталья Андреевна" w:date="2018-01-16T18:56:00Z"/>
                <w:rFonts w:ascii="Times New Roman" w:hAnsi="Times New Roman" w:cs="Times New Roman"/>
                <w:bCs/>
                <w:sz w:val="28"/>
                <w:szCs w:val="28"/>
              </w:rPr>
            </w:pPr>
            <w:ins w:id="820" w:author="Ворожцова Наталья Андреевна" w:date="2018-01-16T19:00:00Z">
              <w:r>
                <w:rPr>
                  <w:rFonts w:ascii="Times New Roman" w:hAnsi="Times New Roman" w:cs="Times New Roman"/>
                  <w:sz w:val="20"/>
                  <w:szCs w:val="20"/>
                </w:rPr>
                <w:t>Краткое описание существующих действий</w:t>
              </w:r>
            </w:ins>
          </w:p>
        </w:tc>
        <w:tc>
          <w:tcPr>
            <w:tcW w:w="3549" w:type="dxa"/>
            <w:tcPrChange w:id="821" w:author="Ворожцова Наталья Андреевна" w:date="2018-02-07T11:54:00Z">
              <w:tcPr>
                <w:tcW w:w="2835" w:type="dxa"/>
                <w:gridSpan w:val="4"/>
              </w:tcPr>
            </w:tcPrChange>
          </w:tcPr>
          <w:p w14:paraId="326A6B68" w14:textId="7CE0199A" w:rsidR="00567051" w:rsidRPr="00DA124A" w:rsidRDefault="00567051" w:rsidP="00567051">
            <w:pPr>
              <w:pStyle w:val="a3"/>
              <w:ind w:left="0"/>
              <w:jc w:val="center"/>
              <w:rPr>
                <w:ins w:id="822" w:author="Ворожцова Наталья Андреевна" w:date="2018-01-16T19:00:00Z"/>
                <w:rFonts w:ascii="Times New Roman" w:hAnsi="Times New Roman" w:cs="Times New Roman"/>
                <w:sz w:val="20"/>
                <w:szCs w:val="20"/>
              </w:rPr>
            </w:pPr>
            <w:ins w:id="823" w:author="Ворожцова Наталья Андреевна" w:date="2018-01-16T19:00:00Z">
              <w:r w:rsidRPr="00DA124A">
                <w:rPr>
                  <w:rFonts w:ascii="Times New Roman" w:hAnsi="Times New Roman" w:cs="Times New Roman"/>
                  <w:sz w:val="20"/>
                  <w:szCs w:val="20"/>
                </w:rPr>
                <w:t>Краткое описание изменений</w:t>
              </w:r>
            </w:ins>
          </w:p>
        </w:tc>
      </w:tr>
      <w:tr w:rsidR="00F725CA" w14:paraId="215D759D" w14:textId="77777777" w:rsidTr="003103B0">
        <w:trPr>
          <w:ins w:id="824" w:author="Ворожцова Наталья Андреевна" w:date="2018-02-07T11:56:00Z"/>
        </w:trPr>
        <w:tc>
          <w:tcPr>
            <w:tcW w:w="1696" w:type="dxa"/>
          </w:tcPr>
          <w:p w14:paraId="54277D14" w14:textId="526B59A8" w:rsidR="00F725CA" w:rsidRPr="00F725CA" w:rsidRDefault="00F725CA" w:rsidP="00F725CA">
            <w:pPr>
              <w:pStyle w:val="a3"/>
              <w:ind w:left="0"/>
              <w:jc w:val="center"/>
              <w:rPr>
                <w:ins w:id="825" w:author="Ворожцова Наталья Андреевна" w:date="2018-02-07T11:56:00Z"/>
                <w:rFonts w:ascii="Times New Roman" w:hAnsi="Times New Roman" w:cs="Times New Roman"/>
                <w:bCs/>
                <w:sz w:val="20"/>
                <w:szCs w:val="20"/>
              </w:rPr>
            </w:pPr>
            <w:ins w:id="826" w:author="Ворожцова Наталья Андреевна" w:date="2018-02-07T11:57:00Z">
              <w:r w:rsidRPr="00F725CA">
                <w:rPr>
                  <w:rFonts w:ascii="Times New Roman" w:hAnsi="Times New Roman" w:cs="Times New Roman"/>
                  <w:bCs/>
                  <w:sz w:val="20"/>
                  <w:szCs w:val="20"/>
                  <w:rPrChange w:id="827" w:author="Ворожцова Наталья Андреевна" w:date="2018-02-07T11:57:00Z">
                    <w:rPr>
                      <w:rFonts w:ascii="Times New Roman" w:hAnsi="Times New Roman" w:cs="Times New Roman"/>
                      <w:bCs/>
                      <w:sz w:val="20"/>
                      <w:szCs w:val="20"/>
                      <w:lang w:val="en-US"/>
                    </w:rPr>
                  </w:rPrChange>
                </w:rPr>
                <w:t>1</w:t>
              </w:r>
              <w:r w:rsidRPr="00343977">
                <w:rPr>
                  <w:rFonts w:ascii="Times New Roman" w:hAnsi="Times New Roman" w:cs="Times New Roman"/>
                  <w:bCs/>
                  <w:sz w:val="20"/>
                  <w:szCs w:val="20"/>
                </w:rPr>
                <w:t>.</w:t>
              </w:r>
              <w:r w:rsidRPr="00567051">
                <w:rPr>
                  <w:rFonts w:ascii="Times New Roman" w:hAnsi="Times New Roman" w:cs="Times New Roman"/>
                  <w:bCs/>
                  <w:sz w:val="20"/>
                  <w:szCs w:val="20"/>
                </w:rPr>
                <w:t xml:space="preserve">Ведение справочника </w:t>
              </w:r>
              <w:r>
                <w:rPr>
                  <w:rFonts w:ascii="Times New Roman" w:hAnsi="Times New Roman" w:cs="Times New Roman"/>
                  <w:bCs/>
                  <w:sz w:val="20"/>
                  <w:szCs w:val="20"/>
                </w:rPr>
                <w:t>ТО специалистами отдела по проектированию ТО</w:t>
              </w:r>
            </w:ins>
          </w:p>
        </w:tc>
        <w:tc>
          <w:tcPr>
            <w:tcW w:w="1843" w:type="dxa"/>
          </w:tcPr>
          <w:p w14:paraId="09F63EF6" w14:textId="1A6DA602" w:rsidR="00F725CA" w:rsidRPr="00DA124A" w:rsidRDefault="00F725CA" w:rsidP="00F725CA">
            <w:pPr>
              <w:pStyle w:val="a3"/>
              <w:ind w:left="0"/>
              <w:jc w:val="center"/>
              <w:rPr>
                <w:ins w:id="828" w:author="Ворожцова Наталья Андреевна" w:date="2018-02-07T11:56:00Z"/>
                <w:rFonts w:ascii="Times New Roman" w:hAnsi="Times New Roman" w:cs="Times New Roman"/>
                <w:sz w:val="20"/>
                <w:szCs w:val="20"/>
              </w:rPr>
            </w:pPr>
            <w:ins w:id="829" w:author="Ворожцова Наталья Андреевна" w:date="2018-02-07T11:57:00Z">
              <w:r w:rsidRPr="00343977">
                <w:rPr>
                  <w:rFonts w:ascii="Times New Roman" w:hAnsi="Times New Roman" w:cs="Times New Roman"/>
                  <w:b/>
                  <w:bCs/>
                  <w:sz w:val="20"/>
                  <w:szCs w:val="20"/>
                </w:rPr>
                <w:t>АГАТ</w:t>
              </w:r>
            </w:ins>
          </w:p>
        </w:tc>
        <w:tc>
          <w:tcPr>
            <w:tcW w:w="2977" w:type="dxa"/>
          </w:tcPr>
          <w:p w14:paraId="7B865518" w14:textId="77777777" w:rsidR="00F725CA" w:rsidRDefault="00F725CA" w:rsidP="00F725CA">
            <w:pPr>
              <w:pStyle w:val="a3"/>
              <w:ind w:left="0"/>
              <w:jc w:val="center"/>
              <w:rPr>
                <w:ins w:id="830" w:author="Ворожцова Наталья Андреевна" w:date="2018-02-07T11:57:00Z"/>
                <w:rFonts w:ascii="Times New Roman" w:hAnsi="Times New Roman" w:cs="Times New Roman"/>
                <w:bCs/>
                <w:sz w:val="20"/>
                <w:szCs w:val="20"/>
              </w:rPr>
            </w:pPr>
            <w:ins w:id="831" w:author="Ворожцова Наталья Андреевна" w:date="2018-02-07T11:57:00Z">
              <w:r w:rsidRPr="00567051">
                <w:rPr>
                  <w:rFonts w:ascii="Times New Roman" w:hAnsi="Times New Roman" w:cs="Times New Roman"/>
                  <w:bCs/>
                  <w:sz w:val="20"/>
                  <w:szCs w:val="20"/>
                </w:rPr>
                <w:t>Конструктор-разработчик вносит в Агат утвержденные чертежи в формате PDF</w:t>
              </w:r>
              <w:r>
                <w:rPr>
                  <w:rFonts w:ascii="Times New Roman" w:hAnsi="Times New Roman" w:cs="Times New Roman"/>
                  <w:bCs/>
                  <w:sz w:val="20"/>
                  <w:szCs w:val="20"/>
                </w:rPr>
                <w:t xml:space="preserve">. Добавление данных в Агат специальной ТО, разработанной конструкторами ОДК-ПМ, осуществляется по договору. </w:t>
              </w:r>
            </w:ins>
          </w:p>
          <w:p w14:paraId="46DA1CE9" w14:textId="6B7B66AA" w:rsidR="00F725CA" w:rsidRDefault="00F725CA" w:rsidP="00F725CA">
            <w:pPr>
              <w:pStyle w:val="a3"/>
              <w:ind w:left="0"/>
              <w:jc w:val="center"/>
              <w:rPr>
                <w:ins w:id="832" w:author="Ворожцова Наталья Андреевна" w:date="2018-02-07T11:56:00Z"/>
                <w:rFonts w:ascii="Times New Roman" w:hAnsi="Times New Roman" w:cs="Times New Roman"/>
                <w:sz w:val="20"/>
                <w:szCs w:val="20"/>
              </w:rPr>
            </w:pPr>
            <w:ins w:id="833" w:author="Ворожцова Наталья Андреевна" w:date="2018-02-07T11:57:00Z">
              <w:r>
                <w:rPr>
                  <w:rFonts w:ascii="Times New Roman" w:hAnsi="Times New Roman" w:cs="Times New Roman"/>
                  <w:bCs/>
                  <w:sz w:val="20"/>
                  <w:szCs w:val="20"/>
                </w:rPr>
                <w:t>Добавление данных стандартизованного РИ в Агат ведется на этапе первоначального наполнения.</w:t>
              </w:r>
            </w:ins>
          </w:p>
        </w:tc>
        <w:tc>
          <w:tcPr>
            <w:tcW w:w="3549" w:type="dxa"/>
          </w:tcPr>
          <w:p w14:paraId="781E65CA" w14:textId="77777777" w:rsidR="00F725CA" w:rsidRDefault="00F725CA" w:rsidP="00F725CA">
            <w:pPr>
              <w:jc w:val="center"/>
              <w:rPr>
                <w:ins w:id="834" w:author="Ворожцова Наталья Андреевна" w:date="2018-02-07T11:57:00Z"/>
                <w:rFonts w:ascii="Times New Roman" w:hAnsi="Times New Roman" w:cs="Times New Roman"/>
                <w:color w:val="000000"/>
                <w:sz w:val="20"/>
                <w:szCs w:val="20"/>
              </w:rPr>
            </w:pPr>
            <w:ins w:id="835" w:author="Ворожцова Наталья Андреевна" w:date="2018-02-07T11:57:00Z">
              <w:r>
                <w:rPr>
                  <w:rFonts w:ascii="Times New Roman" w:hAnsi="Times New Roman" w:cs="Times New Roman"/>
                  <w:color w:val="000000"/>
                  <w:sz w:val="20"/>
                  <w:szCs w:val="20"/>
                </w:rPr>
                <w:t>1.Добавление данных ТО в справочник, согласование приобретения.</w:t>
              </w:r>
            </w:ins>
          </w:p>
          <w:p w14:paraId="4133F516" w14:textId="77777777" w:rsidR="00F725CA" w:rsidRDefault="00F725CA" w:rsidP="00F725CA">
            <w:pPr>
              <w:jc w:val="center"/>
              <w:rPr>
                <w:ins w:id="836" w:author="Ворожцова Наталья Андреевна" w:date="2018-02-07T11:57:00Z"/>
                <w:rFonts w:ascii="Times New Roman" w:hAnsi="Times New Roman" w:cs="Times New Roman"/>
                <w:color w:val="000000"/>
                <w:sz w:val="20"/>
                <w:szCs w:val="20"/>
              </w:rPr>
            </w:pPr>
            <w:ins w:id="837" w:author="Ворожцова Наталья Андреевна" w:date="2018-02-07T11:57:00Z">
              <w:r>
                <w:rPr>
                  <w:rFonts w:ascii="Times New Roman" w:hAnsi="Times New Roman" w:cs="Times New Roman"/>
                  <w:color w:val="000000"/>
                  <w:sz w:val="20"/>
                  <w:szCs w:val="20"/>
                </w:rPr>
                <w:t xml:space="preserve"> 2.Справочник должен быть интегрирован с редактором</w:t>
              </w:r>
              <w:commentRangeStart w:id="838"/>
              <w:r>
                <w:rPr>
                  <w:rFonts w:ascii="Times New Roman" w:hAnsi="Times New Roman" w:cs="Times New Roman"/>
                  <w:color w:val="000000"/>
                  <w:sz w:val="20"/>
                  <w:szCs w:val="20"/>
                </w:rPr>
                <w:t xml:space="preserve"> ТП (</w:t>
              </w:r>
              <w:r>
                <w:rPr>
                  <w:rFonts w:ascii="Times New Roman" w:hAnsi="Times New Roman" w:cs="Times New Roman"/>
                  <w:color w:val="000000"/>
                  <w:sz w:val="20"/>
                  <w:szCs w:val="20"/>
                  <w:lang w:val="en-US"/>
                </w:rPr>
                <w:t>TECHCARD</w:t>
              </w:r>
              <w:r w:rsidRPr="00343977">
                <w:rPr>
                  <w:rFonts w:ascii="Times New Roman" w:hAnsi="Times New Roman" w:cs="Times New Roman"/>
                  <w:color w:val="000000"/>
                  <w:sz w:val="20"/>
                  <w:szCs w:val="20"/>
                </w:rPr>
                <w:t>)</w:t>
              </w:r>
            </w:ins>
            <w:commentRangeEnd w:id="838"/>
            <w:r w:rsidR="00596DCF">
              <w:rPr>
                <w:rStyle w:val="ad"/>
              </w:rPr>
              <w:commentReference w:id="838"/>
            </w:r>
            <w:ins w:id="839" w:author="Ворожцова Наталья Андреевна" w:date="2018-02-07T11:57:00Z">
              <w:r>
                <w:rPr>
                  <w:rFonts w:ascii="Times New Roman" w:hAnsi="Times New Roman" w:cs="Times New Roman"/>
                  <w:color w:val="000000"/>
                  <w:sz w:val="20"/>
                  <w:szCs w:val="20"/>
                </w:rPr>
                <w:t xml:space="preserve"> и </w:t>
              </w:r>
              <w:r>
                <w:rPr>
                  <w:rFonts w:ascii="Times New Roman" w:hAnsi="Times New Roman" w:cs="Times New Roman"/>
                  <w:color w:val="000000"/>
                  <w:sz w:val="20"/>
                  <w:szCs w:val="20"/>
                  <w:lang w:val="en-US"/>
                </w:rPr>
                <w:t>ERP</w:t>
              </w:r>
              <w:r w:rsidRPr="00343977">
                <w:rPr>
                  <w:rFonts w:ascii="Times New Roman" w:hAnsi="Times New Roman" w:cs="Times New Roman"/>
                  <w:color w:val="000000"/>
                  <w:sz w:val="20"/>
                  <w:szCs w:val="20"/>
                </w:rPr>
                <w:t xml:space="preserve"> (1</w:t>
              </w:r>
              <w:r>
                <w:rPr>
                  <w:rFonts w:ascii="Times New Roman" w:hAnsi="Times New Roman" w:cs="Times New Roman"/>
                  <w:color w:val="000000"/>
                  <w:sz w:val="20"/>
                  <w:szCs w:val="20"/>
                  <w:lang w:val="en-US"/>
                </w:rPr>
                <w:t>C</w:t>
              </w:r>
              <w:r w:rsidRPr="0034397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343977">
                <w:rPr>
                  <w:rFonts w:ascii="Times New Roman" w:hAnsi="Times New Roman" w:cs="Times New Roman"/>
                  <w:color w:val="000000"/>
                  <w:sz w:val="20"/>
                  <w:szCs w:val="20"/>
                </w:rPr>
                <w:t>3</w:t>
              </w:r>
              <w:r>
                <w:rPr>
                  <w:rFonts w:ascii="Times New Roman" w:hAnsi="Times New Roman" w:cs="Times New Roman"/>
                  <w:color w:val="000000"/>
                  <w:sz w:val="20"/>
                  <w:szCs w:val="20"/>
                </w:rPr>
                <w:t>.Ввод процедуры выпуска КД с нашим обозначением после получения ТО по ТЗ. Последующая покупка по нашим чертежам. Двойное обозначение первой партии. 4.Введение формы паспорта в ИС совместно с чертежом</w:t>
              </w:r>
            </w:ins>
          </w:p>
          <w:p w14:paraId="014E2CD4" w14:textId="77777777" w:rsidR="00F725CA" w:rsidRDefault="00F725CA" w:rsidP="00F725CA">
            <w:pPr>
              <w:pStyle w:val="a3"/>
              <w:ind w:left="0"/>
              <w:jc w:val="center"/>
              <w:rPr>
                <w:ins w:id="840" w:author="Ворожцова Наталья Андреевна" w:date="2018-02-07T11:57:00Z"/>
                <w:rFonts w:ascii="Times New Roman" w:hAnsi="Times New Roman" w:cs="Times New Roman"/>
                <w:color w:val="000000"/>
                <w:sz w:val="20"/>
                <w:szCs w:val="20"/>
              </w:rPr>
            </w:pPr>
            <w:ins w:id="841" w:author="Ворожцова Наталья Андреевна" w:date="2018-02-07T11:57:00Z">
              <w:r>
                <w:rPr>
                  <w:rFonts w:ascii="Times New Roman" w:hAnsi="Times New Roman" w:cs="Times New Roman"/>
                  <w:color w:val="000000"/>
                  <w:sz w:val="20"/>
                  <w:szCs w:val="20"/>
                </w:rPr>
                <w:t xml:space="preserve">5.Первоначальное заполнение справочника прогрессивным РИ, составление структуры, параметров согласно РИ </w:t>
              </w:r>
              <w:r>
                <w:rPr>
                  <w:rFonts w:ascii="Times New Roman" w:hAnsi="Times New Roman" w:cs="Times New Roman"/>
                  <w:color w:val="000000"/>
                  <w:sz w:val="20"/>
                  <w:szCs w:val="20"/>
                  <w:lang w:val="en-US"/>
                </w:rPr>
                <w:t>ISO</w:t>
              </w:r>
              <w:r w:rsidRPr="0062721B">
                <w:rPr>
                  <w:rFonts w:ascii="Times New Roman" w:hAnsi="Times New Roman" w:cs="Times New Roman"/>
                  <w:color w:val="000000"/>
                  <w:sz w:val="20"/>
                  <w:szCs w:val="20"/>
                </w:rPr>
                <w:t xml:space="preserve"> 13399</w:t>
              </w:r>
              <w:r>
                <w:rPr>
                  <w:rFonts w:ascii="Times New Roman" w:hAnsi="Times New Roman" w:cs="Times New Roman"/>
                  <w:color w:val="000000"/>
                  <w:sz w:val="20"/>
                  <w:szCs w:val="20"/>
                </w:rPr>
                <w:t xml:space="preserve">. </w:t>
              </w:r>
            </w:ins>
          </w:p>
          <w:p w14:paraId="2F1A80B5" w14:textId="77777777" w:rsidR="00F725CA" w:rsidRDefault="00F725CA" w:rsidP="00F725CA">
            <w:pPr>
              <w:pStyle w:val="a3"/>
              <w:ind w:left="0"/>
              <w:jc w:val="center"/>
              <w:rPr>
                <w:ins w:id="842" w:author="Ворожцова Наталья Андреевна" w:date="2018-02-07T11:57:00Z"/>
                <w:rFonts w:ascii="Times New Roman" w:hAnsi="Times New Roman" w:cs="Times New Roman"/>
                <w:color w:val="000000"/>
                <w:sz w:val="20"/>
                <w:szCs w:val="20"/>
              </w:rPr>
            </w:pPr>
            <w:ins w:id="843" w:author="Ворожцова Наталья Андреевна" w:date="2018-02-07T11:57:00Z">
              <w:r>
                <w:rPr>
                  <w:rFonts w:ascii="Times New Roman" w:hAnsi="Times New Roman" w:cs="Times New Roman"/>
                  <w:color w:val="000000"/>
                  <w:sz w:val="20"/>
                  <w:szCs w:val="20"/>
                </w:rPr>
                <w:t xml:space="preserve">6.Заполнение справочника РИ, изготовленного в ИЗ-ПМ с новыми параметрами. Отказ от АГАТ. </w:t>
              </w:r>
            </w:ins>
          </w:p>
          <w:p w14:paraId="389403AA" w14:textId="2983B12D" w:rsidR="00F725CA" w:rsidRPr="00DA124A" w:rsidRDefault="00F725CA" w:rsidP="00F725CA">
            <w:pPr>
              <w:pStyle w:val="a3"/>
              <w:ind w:left="0"/>
              <w:jc w:val="center"/>
              <w:rPr>
                <w:ins w:id="844" w:author="Ворожцова Наталья Андреевна" w:date="2018-02-07T11:56:00Z"/>
                <w:rFonts w:ascii="Times New Roman" w:hAnsi="Times New Roman" w:cs="Times New Roman"/>
                <w:sz w:val="20"/>
                <w:szCs w:val="20"/>
              </w:rPr>
            </w:pPr>
            <w:ins w:id="845" w:author="Ворожцова Наталья Андреевна" w:date="2018-02-07T11:57:00Z">
              <w:r>
                <w:rPr>
                  <w:rFonts w:ascii="Times New Roman" w:hAnsi="Times New Roman" w:cs="Times New Roman"/>
                  <w:color w:val="000000"/>
                  <w:sz w:val="20"/>
                  <w:szCs w:val="20"/>
                </w:rPr>
                <w:t xml:space="preserve">7. Изменить СТП275.113 </w:t>
              </w:r>
              <w:r w:rsidRPr="00D92065">
                <w:rPr>
                  <w:rFonts w:ascii="Times New Roman" w:hAnsi="Times New Roman" w:cs="Times New Roman"/>
                  <w:sz w:val="20"/>
                  <w:szCs w:val="20"/>
                </w:rPr>
                <w:t>после отработки пилотного проекта</w:t>
              </w:r>
            </w:ins>
          </w:p>
        </w:tc>
      </w:tr>
      <w:tr w:rsidR="00F725CA" w14:paraId="1416241C" w14:textId="37A7422F" w:rsidTr="003103B0">
        <w:trPr>
          <w:ins w:id="846" w:author="Ворожцова Наталья Андреевна" w:date="2018-01-16T18:56:00Z"/>
          <w:trPrChange w:id="847" w:author="Ворожцова Наталья Андреевна" w:date="2018-02-07T11:54:00Z">
            <w:trPr>
              <w:gridBefore w:val="2"/>
              <w:gridAfter w:val="0"/>
            </w:trPr>
          </w:trPrChange>
        </w:trPr>
        <w:tc>
          <w:tcPr>
            <w:tcW w:w="1696" w:type="dxa"/>
            <w:tcPrChange w:id="848" w:author="Ворожцова Наталья Андреевна" w:date="2018-02-07T11:54:00Z">
              <w:tcPr>
                <w:tcW w:w="1838" w:type="dxa"/>
                <w:gridSpan w:val="4"/>
              </w:tcPr>
            </w:tcPrChange>
          </w:tcPr>
          <w:p w14:paraId="34401693" w14:textId="3E5DBDF6" w:rsidR="00F725CA" w:rsidRPr="00567051" w:rsidRDefault="00F725CA" w:rsidP="00F725CA">
            <w:pPr>
              <w:pStyle w:val="a3"/>
              <w:ind w:left="0"/>
              <w:jc w:val="center"/>
              <w:rPr>
                <w:ins w:id="849" w:author="Ворожцова Наталья Андреевна" w:date="2018-01-16T18:56:00Z"/>
                <w:rFonts w:ascii="Times New Roman" w:hAnsi="Times New Roman" w:cs="Times New Roman"/>
                <w:bCs/>
                <w:sz w:val="20"/>
                <w:szCs w:val="20"/>
                <w:rPrChange w:id="850" w:author="Ворожцова Наталья Андреевна" w:date="2018-01-16T19:01:00Z">
                  <w:rPr>
                    <w:ins w:id="851" w:author="Ворожцова Наталья Андреевна" w:date="2018-01-16T18:56:00Z"/>
                    <w:rFonts w:ascii="Times New Roman" w:hAnsi="Times New Roman" w:cs="Times New Roman"/>
                    <w:bCs/>
                    <w:sz w:val="28"/>
                    <w:szCs w:val="28"/>
                  </w:rPr>
                </w:rPrChange>
              </w:rPr>
            </w:pPr>
            <w:ins w:id="852" w:author="Ворожцова Наталья Андреевна" w:date="2018-02-07T11:57:00Z">
              <w:r w:rsidRPr="00F725CA">
                <w:rPr>
                  <w:rFonts w:ascii="Times New Roman" w:hAnsi="Times New Roman" w:cs="Times New Roman"/>
                  <w:bCs/>
                  <w:sz w:val="20"/>
                  <w:szCs w:val="20"/>
                  <w:rPrChange w:id="853" w:author="Ворожцова Наталья Андреевна" w:date="2018-02-07T11:57:00Z">
                    <w:rPr>
                      <w:rFonts w:ascii="Times New Roman" w:hAnsi="Times New Roman" w:cs="Times New Roman"/>
                      <w:bCs/>
                      <w:sz w:val="20"/>
                      <w:szCs w:val="20"/>
                      <w:lang w:val="en-US"/>
                    </w:rPr>
                  </w:rPrChange>
                </w:rPr>
                <w:t>2</w:t>
              </w:r>
            </w:ins>
            <w:ins w:id="854" w:author="Ворожцова Наталья Андреевна" w:date="2018-02-07T10:04:00Z">
              <w:r w:rsidRPr="00E56381">
                <w:rPr>
                  <w:rFonts w:ascii="Times New Roman" w:hAnsi="Times New Roman" w:cs="Times New Roman"/>
                  <w:bCs/>
                  <w:sz w:val="20"/>
                  <w:szCs w:val="20"/>
                  <w:rPrChange w:id="855" w:author="Ворожцова Наталья Андреевна" w:date="2018-02-07T10:04:00Z">
                    <w:rPr>
                      <w:rFonts w:ascii="Times New Roman" w:hAnsi="Times New Roman" w:cs="Times New Roman"/>
                      <w:bCs/>
                      <w:sz w:val="20"/>
                      <w:szCs w:val="20"/>
                      <w:lang w:val="en-US"/>
                    </w:rPr>
                  </w:rPrChange>
                </w:rPr>
                <w:t>.</w:t>
              </w:r>
            </w:ins>
            <w:ins w:id="856" w:author="Ворожцова Наталья Андреевна" w:date="2018-01-16T19:01:00Z">
              <w:r w:rsidRPr="00567051">
                <w:rPr>
                  <w:rFonts w:ascii="Times New Roman" w:hAnsi="Times New Roman" w:cs="Times New Roman"/>
                  <w:bCs/>
                  <w:sz w:val="20"/>
                  <w:szCs w:val="20"/>
                  <w:rPrChange w:id="857" w:author="Ворожцова Наталья Андреевна" w:date="2018-01-16T19:01:00Z">
                    <w:rPr>
                      <w:rFonts w:ascii="Times New Roman" w:hAnsi="Times New Roman" w:cs="Times New Roman"/>
                      <w:bCs/>
                      <w:sz w:val="28"/>
                      <w:szCs w:val="28"/>
                    </w:rPr>
                  </w:rPrChange>
                </w:rPr>
                <w:t>Формирование</w:t>
              </w:r>
            </w:ins>
            <w:ins w:id="858" w:author="Ворожцова Наталья Андреевна" w:date="2018-02-06T09:02:00Z">
              <w:r>
                <w:rPr>
                  <w:rFonts w:ascii="Times New Roman" w:hAnsi="Times New Roman" w:cs="Times New Roman"/>
                  <w:bCs/>
                  <w:sz w:val="20"/>
                  <w:szCs w:val="20"/>
                </w:rPr>
                <w:t xml:space="preserve"> технологами</w:t>
              </w:r>
            </w:ins>
            <w:ins w:id="859" w:author="Ворожцова Наталья Андреевна" w:date="2018-01-16T19:01:00Z">
              <w:r w:rsidRPr="00567051">
                <w:rPr>
                  <w:rFonts w:ascii="Times New Roman" w:hAnsi="Times New Roman" w:cs="Times New Roman"/>
                  <w:bCs/>
                  <w:sz w:val="20"/>
                  <w:szCs w:val="20"/>
                  <w:rPrChange w:id="860" w:author="Ворожцова Наталья Андреевна" w:date="2018-01-16T19:01:00Z">
                    <w:rPr>
                      <w:rFonts w:ascii="Times New Roman" w:hAnsi="Times New Roman" w:cs="Times New Roman"/>
                      <w:bCs/>
                      <w:sz w:val="28"/>
                      <w:szCs w:val="28"/>
                    </w:rPr>
                  </w:rPrChange>
                </w:rPr>
                <w:t xml:space="preserve"> заказов </w:t>
              </w:r>
            </w:ins>
            <w:ins w:id="861" w:author="Ворожцова Наталья Андреевна" w:date="2018-02-06T09:03:00Z">
              <w:r>
                <w:rPr>
                  <w:rFonts w:ascii="Times New Roman" w:hAnsi="Times New Roman" w:cs="Times New Roman"/>
                  <w:bCs/>
                  <w:sz w:val="20"/>
                  <w:szCs w:val="20"/>
                </w:rPr>
                <w:t xml:space="preserve">на </w:t>
              </w:r>
            </w:ins>
            <w:ins w:id="862" w:author="Ворожцова Наталья Андреевна" w:date="2018-02-06T09:04:00Z">
              <w:r>
                <w:rPr>
                  <w:rFonts w:ascii="Times New Roman" w:hAnsi="Times New Roman" w:cs="Times New Roman"/>
                  <w:bCs/>
                  <w:sz w:val="20"/>
                  <w:szCs w:val="20"/>
                </w:rPr>
                <w:t>проектирование</w:t>
              </w:r>
            </w:ins>
            <w:ins w:id="863" w:author="Ворожцова Наталья Андреевна" w:date="2018-02-06T09:05:00Z">
              <w:r>
                <w:rPr>
                  <w:rFonts w:ascii="Times New Roman" w:hAnsi="Times New Roman" w:cs="Times New Roman"/>
                  <w:bCs/>
                  <w:sz w:val="20"/>
                  <w:szCs w:val="20"/>
                </w:rPr>
                <w:t xml:space="preserve"> и </w:t>
              </w:r>
            </w:ins>
            <w:ins w:id="864" w:author="Ворожцова Наталья Андреевна" w:date="2018-01-16T19:01:00Z">
              <w:r w:rsidRPr="00567051">
                <w:rPr>
                  <w:rFonts w:ascii="Times New Roman" w:hAnsi="Times New Roman" w:cs="Times New Roman"/>
                  <w:bCs/>
                  <w:sz w:val="20"/>
                  <w:szCs w:val="20"/>
                  <w:rPrChange w:id="865" w:author="Ворожцова Наталья Андреевна" w:date="2018-01-16T19:01:00Z">
                    <w:rPr>
                      <w:rFonts w:ascii="Times New Roman" w:hAnsi="Times New Roman" w:cs="Times New Roman"/>
                      <w:bCs/>
                      <w:sz w:val="28"/>
                      <w:szCs w:val="28"/>
                    </w:rPr>
                  </w:rPrChange>
                </w:rPr>
                <w:t xml:space="preserve">списков на приобретение новой </w:t>
              </w:r>
            </w:ins>
            <w:ins w:id="866" w:author="Ворожцова Наталья Андреевна" w:date="2018-01-16T19:07:00Z">
              <w:r>
                <w:rPr>
                  <w:rFonts w:ascii="Times New Roman" w:hAnsi="Times New Roman" w:cs="Times New Roman"/>
                  <w:bCs/>
                  <w:sz w:val="20"/>
                  <w:szCs w:val="20"/>
                </w:rPr>
                <w:t>ТО</w:t>
              </w:r>
            </w:ins>
          </w:p>
        </w:tc>
        <w:tc>
          <w:tcPr>
            <w:tcW w:w="1843" w:type="dxa"/>
            <w:tcPrChange w:id="867" w:author="Ворожцова Наталья Андреевна" w:date="2018-02-07T11:54:00Z">
              <w:tcPr>
                <w:tcW w:w="2127" w:type="dxa"/>
                <w:gridSpan w:val="2"/>
              </w:tcPr>
            </w:tcPrChange>
          </w:tcPr>
          <w:p w14:paraId="0814D5FC" w14:textId="30EE4B93" w:rsidR="00F725CA" w:rsidRPr="00567051" w:rsidRDefault="00F725CA" w:rsidP="00F725CA">
            <w:pPr>
              <w:pStyle w:val="a3"/>
              <w:ind w:left="0"/>
              <w:jc w:val="center"/>
              <w:rPr>
                <w:ins w:id="868" w:author="Ворожцова Наталья Андреевна" w:date="2018-01-16T19:02:00Z"/>
                <w:rFonts w:ascii="Times New Roman" w:hAnsi="Times New Roman" w:cs="Times New Roman"/>
                <w:bCs/>
                <w:sz w:val="20"/>
                <w:szCs w:val="20"/>
              </w:rPr>
            </w:pPr>
            <w:ins w:id="869" w:author="Ворожцова Наталья Андреевна" w:date="2018-01-16T19:02:00Z">
              <w:r w:rsidRPr="00567051">
                <w:rPr>
                  <w:rFonts w:ascii="Times New Roman" w:hAnsi="Times New Roman" w:cs="Times New Roman"/>
                  <w:bCs/>
                  <w:sz w:val="20"/>
                  <w:szCs w:val="20"/>
                </w:rPr>
                <w:t xml:space="preserve">Список на изготовление </w:t>
              </w:r>
            </w:ins>
          </w:p>
          <w:p w14:paraId="2261D2EE" w14:textId="77777777" w:rsidR="00F725CA" w:rsidRPr="00C06815" w:rsidRDefault="00F725CA" w:rsidP="00F725CA">
            <w:pPr>
              <w:pStyle w:val="a3"/>
              <w:ind w:left="0"/>
              <w:jc w:val="center"/>
              <w:rPr>
                <w:ins w:id="870" w:author="Ворожцова Наталья Андреевна" w:date="2018-01-16T19:02:00Z"/>
                <w:rFonts w:ascii="Times New Roman" w:hAnsi="Times New Roman" w:cs="Times New Roman"/>
                <w:b/>
                <w:bCs/>
                <w:sz w:val="20"/>
                <w:szCs w:val="20"/>
                <w:rPrChange w:id="871" w:author="Ворожцова Наталья Андреевна" w:date="2018-02-06T09:09:00Z">
                  <w:rPr>
                    <w:ins w:id="872" w:author="Ворожцова Наталья Андреевна" w:date="2018-01-16T19:02:00Z"/>
                    <w:rFonts w:ascii="Times New Roman" w:hAnsi="Times New Roman" w:cs="Times New Roman"/>
                    <w:bCs/>
                    <w:sz w:val="20"/>
                    <w:szCs w:val="20"/>
                  </w:rPr>
                </w:rPrChange>
              </w:rPr>
            </w:pPr>
            <w:ins w:id="873" w:author="Ворожцова Наталья Андреевна" w:date="2018-01-16T19:02:00Z">
              <w:r w:rsidRPr="00C06815">
                <w:rPr>
                  <w:rFonts w:ascii="Times New Roman" w:hAnsi="Times New Roman" w:cs="Times New Roman"/>
                  <w:b/>
                  <w:bCs/>
                  <w:sz w:val="20"/>
                  <w:szCs w:val="20"/>
                  <w:rPrChange w:id="874" w:author="Ворожцова Наталья Андреевна" w:date="2018-02-06T09:09:00Z">
                    <w:rPr>
                      <w:rFonts w:ascii="Times New Roman" w:hAnsi="Times New Roman" w:cs="Times New Roman"/>
                      <w:bCs/>
                      <w:sz w:val="20"/>
                      <w:szCs w:val="20"/>
                    </w:rPr>
                  </w:rPrChange>
                </w:rPr>
                <w:t>ОГТ275-46;-47.</w:t>
              </w:r>
            </w:ins>
          </w:p>
          <w:p w14:paraId="1DE5B8A6" w14:textId="2A857C3D" w:rsidR="00F725CA" w:rsidRPr="00567051" w:rsidRDefault="00F725CA" w:rsidP="00F725CA">
            <w:pPr>
              <w:pStyle w:val="a3"/>
              <w:ind w:left="0"/>
              <w:jc w:val="center"/>
              <w:rPr>
                <w:ins w:id="875" w:author="Ворожцова Наталья Андреевна" w:date="2018-01-16T19:02:00Z"/>
                <w:rFonts w:ascii="Times New Roman" w:hAnsi="Times New Roman" w:cs="Times New Roman"/>
                <w:bCs/>
                <w:sz w:val="20"/>
                <w:szCs w:val="20"/>
              </w:rPr>
            </w:pPr>
            <w:ins w:id="876" w:author="Ворожцова Наталья Андреевна" w:date="2018-01-16T19:02:00Z">
              <w:r w:rsidRPr="00567051">
                <w:rPr>
                  <w:rFonts w:ascii="Times New Roman" w:hAnsi="Times New Roman" w:cs="Times New Roman"/>
                  <w:bCs/>
                  <w:sz w:val="20"/>
                  <w:szCs w:val="20"/>
                </w:rPr>
                <w:t>Заказ</w:t>
              </w:r>
            </w:ins>
            <w:ins w:id="877" w:author="Ворожцова Наталья Андреевна" w:date="2018-02-06T09:05:00Z">
              <w:r>
                <w:rPr>
                  <w:rFonts w:ascii="Times New Roman" w:hAnsi="Times New Roman" w:cs="Times New Roman"/>
                  <w:bCs/>
                  <w:sz w:val="20"/>
                  <w:szCs w:val="20"/>
                </w:rPr>
                <w:t xml:space="preserve"> на проектирование</w:t>
              </w:r>
            </w:ins>
          </w:p>
          <w:p w14:paraId="7F0435A7" w14:textId="77777777" w:rsidR="00F725CA" w:rsidRDefault="00F725CA" w:rsidP="00F725CA">
            <w:pPr>
              <w:pStyle w:val="a3"/>
              <w:ind w:left="0"/>
              <w:jc w:val="center"/>
              <w:rPr>
                <w:ins w:id="878" w:author="Ворожцова Наталья Андреевна" w:date="2018-02-06T09:22:00Z"/>
                <w:rFonts w:ascii="Times New Roman" w:hAnsi="Times New Roman" w:cs="Times New Roman"/>
                <w:bCs/>
                <w:sz w:val="20"/>
                <w:szCs w:val="20"/>
              </w:rPr>
            </w:pPr>
            <w:ins w:id="879" w:author="Ворожцова Наталья Андреевна" w:date="2018-01-16T19:02:00Z">
              <w:r w:rsidRPr="00C06815">
                <w:rPr>
                  <w:rFonts w:ascii="Times New Roman" w:hAnsi="Times New Roman" w:cs="Times New Roman"/>
                  <w:b/>
                  <w:bCs/>
                  <w:sz w:val="20"/>
                  <w:szCs w:val="20"/>
                  <w:rPrChange w:id="880" w:author="Ворожцова Наталья Андреевна" w:date="2018-02-06T09:09:00Z">
                    <w:rPr>
                      <w:rFonts w:ascii="Times New Roman" w:hAnsi="Times New Roman" w:cs="Times New Roman"/>
                      <w:bCs/>
                      <w:sz w:val="20"/>
                      <w:szCs w:val="20"/>
                    </w:rPr>
                  </w:rPrChange>
                </w:rPr>
                <w:t>ОГТ275-6;-7</w:t>
              </w:r>
            </w:ins>
            <w:ins w:id="881" w:author="Ворожцова Наталья Андреевна" w:date="2018-02-06T09:06:00Z">
              <w:r>
                <w:rPr>
                  <w:rFonts w:ascii="Times New Roman" w:hAnsi="Times New Roman" w:cs="Times New Roman"/>
                  <w:bCs/>
                  <w:sz w:val="20"/>
                  <w:szCs w:val="20"/>
                </w:rPr>
                <w:t xml:space="preserve"> в Редуктор-ПМ или в ОДК-ПМ</w:t>
              </w:r>
            </w:ins>
            <w:ins w:id="882" w:author="Ворожцова Наталья Андреевна" w:date="2018-01-16T19:02:00Z">
              <w:r w:rsidRPr="00567051">
                <w:rPr>
                  <w:rFonts w:ascii="Times New Roman" w:hAnsi="Times New Roman" w:cs="Times New Roman"/>
                  <w:bCs/>
                  <w:sz w:val="20"/>
                  <w:szCs w:val="20"/>
                </w:rPr>
                <w:t>.</w:t>
              </w:r>
            </w:ins>
            <w:ins w:id="883" w:author="Ворожцова Наталья Андреевна" w:date="2018-02-06T09:07:00Z">
              <w:r>
                <w:rPr>
                  <w:rFonts w:ascii="Times New Roman" w:hAnsi="Times New Roman" w:cs="Times New Roman"/>
                  <w:bCs/>
                  <w:sz w:val="20"/>
                  <w:szCs w:val="20"/>
                </w:rPr>
                <w:t xml:space="preserve"> В прочих организациях проектирование и изготовление по ТЗ</w:t>
              </w:r>
            </w:ins>
            <w:ins w:id="884" w:author="Ворожцова Наталья Андреевна" w:date="2018-02-06T09:22:00Z">
              <w:r>
                <w:rPr>
                  <w:rFonts w:ascii="Times New Roman" w:hAnsi="Times New Roman" w:cs="Times New Roman"/>
                  <w:bCs/>
                  <w:sz w:val="20"/>
                  <w:szCs w:val="20"/>
                </w:rPr>
                <w:t>.</w:t>
              </w:r>
            </w:ins>
          </w:p>
          <w:p w14:paraId="19AECC23" w14:textId="2DF6E48E" w:rsidR="00F725CA" w:rsidRPr="00567051" w:rsidRDefault="00F725CA" w:rsidP="00F725CA">
            <w:pPr>
              <w:pStyle w:val="a3"/>
              <w:ind w:left="0"/>
              <w:jc w:val="center"/>
              <w:rPr>
                <w:ins w:id="885" w:author="Ворожцова Наталья Андреевна" w:date="2018-01-16T18:56:00Z"/>
                <w:rFonts w:ascii="Times New Roman" w:hAnsi="Times New Roman" w:cs="Times New Roman"/>
                <w:bCs/>
                <w:sz w:val="20"/>
                <w:szCs w:val="20"/>
                <w:rPrChange w:id="886" w:author="Ворожцова Наталья Андреевна" w:date="2018-01-16T19:01:00Z">
                  <w:rPr>
                    <w:ins w:id="887" w:author="Ворожцова Наталья Андреевна" w:date="2018-01-16T18:56:00Z"/>
                    <w:rFonts w:ascii="Times New Roman" w:hAnsi="Times New Roman" w:cs="Times New Roman"/>
                    <w:bCs/>
                    <w:sz w:val="28"/>
                    <w:szCs w:val="28"/>
                  </w:rPr>
                </w:rPrChange>
              </w:rPr>
            </w:pPr>
            <w:ins w:id="888" w:author="Ворожцова Наталья Андреевна" w:date="2018-02-06T09:22:00Z">
              <w:r w:rsidRPr="00006250">
                <w:rPr>
                  <w:rFonts w:ascii="Times New Roman" w:hAnsi="Times New Roman" w:cs="Times New Roman"/>
                  <w:b/>
                  <w:color w:val="000000"/>
                  <w:sz w:val="20"/>
                  <w:szCs w:val="20"/>
                  <w:lang w:val="en-US"/>
                </w:rPr>
                <w:t>AutoCAD</w:t>
              </w:r>
            </w:ins>
          </w:p>
        </w:tc>
        <w:tc>
          <w:tcPr>
            <w:tcW w:w="2977" w:type="dxa"/>
            <w:tcPrChange w:id="889" w:author="Ворожцова Наталья Андреевна" w:date="2018-02-07T11:54:00Z">
              <w:tcPr>
                <w:tcW w:w="1842" w:type="dxa"/>
                <w:gridSpan w:val="3"/>
              </w:tcPr>
            </w:tcPrChange>
          </w:tcPr>
          <w:p w14:paraId="61DA202C" w14:textId="022CBE14" w:rsidR="00F725CA" w:rsidRPr="00567051" w:rsidRDefault="00F725CA" w:rsidP="00F725CA">
            <w:pPr>
              <w:pStyle w:val="a3"/>
              <w:ind w:left="0"/>
              <w:jc w:val="center"/>
              <w:rPr>
                <w:ins w:id="890" w:author="Ворожцова Наталья Андреевна" w:date="2018-01-16T18:56:00Z"/>
                <w:rFonts w:ascii="Times New Roman" w:hAnsi="Times New Roman" w:cs="Times New Roman"/>
                <w:bCs/>
                <w:sz w:val="20"/>
                <w:szCs w:val="20"/>
                <w:rPrChange w:id="891" w:author="Ворожцова Наталья Андреевна" w:date="2018-01-16T19:01:00Z">
                  <w:rPr>
                    <w:ins w:id="892" w:author="Ворожцова Наталья Андреевна" w:date="2018-01-16T18:56:00Z"/>
                    <w:rFonts w:ascii="Times New Roman" w:hAnsi="Times New Roman" w:cs="Times New Roman"/>
                    <w:bCs/>
                    <w:sz w:val="28"/>
                    <w:szCs w:val="28"/>
                  </w:rPr>
                </w:rPrChange>
              </w:rPr>
            </w:pPr>
            <w:ins w:id="893" w:author="Ворожцова Наталья Андреевна" w:date="2018-02-06T09:09:00Z">
              <w:r w:rsidRPr="00DA124A">
                <w:rPr>
                  <w:rFonts w:ascii="Times New Roman" w:hAnsi="Times New Roman" w:cs="Times New Roman"/>
                  <w:color w:val="000000"/>
                  <w:sz w:val="20"/>
                  <w:szCs w:val="20"/>
                </w:rPr>
                <w:t xml:space="preserve">Технолог формирует заказы и списки в </w:t>
              </w:r>
              <w:r w:rsidRPr="00006250">
                <w:rPr>
                  <w:rFonts w:ascii="Times New Roman" w:hAnsi="Times New Roman" w:cs="Times New Roman"/>
                  <w:b/>
                  <w:color w:val="000000"/>
                  <w:sz w:val="20"/>
                  <w:szCs w:val="20"/>
                  <w:lang w:val="en-US"/>
                </w:rPr>
                <w:t>AutoCAD</w:t>
              </w:r>
              <w:r>
                <w:rPr>
                  <w:rFonts w:ascii="Times New Roman" w:hAnsi="Times New Roman" w:cs="Times New Roman"/>
                  <w:color w:val="000000"/>
                  <w:sz w:val="20"/>
                  <w:szCs w:val="20"/>
                </w:rPr>
                <w:t>, согласовывает в бумажном виде, выдает две копии в ИРК с подписью за получение в подлиннике списка или журнале</w:t>
              </w:r>
            </w:ins>
          </w:p>
        </w:tc>
        <w:tc>
          <w:tcPr>
            <w:tcW w:w="3549" w:type="dxa"/>
            <w:tcPrChange w:id="894" w:author="Ворожцова Наталья Андреевна" w:date="2018-02-07T11:54:00Z">
              <w:tcPr>
                <w:tcW w:w="2835" w:type="dxa"/>
                <w:gridSpan w:val="4"/>
              </w:tcPr>
            </w:tcPrChange>
          </w:tcPr>
          <w:p w14:paraId="45FE2B4F" w14:textId="1E94B3BD" w:rsidR="00F725CA" w:rsidRPr="00DA124A" w:rsidRDefault="00F725CA" w:rsidP="00F725CA">
            <w:pPr>
              <w:pStyle w:val="a3"/>
              <w:ind w:left="70"/>
              <w:jc w:val="center"/>
              <w:rPr>
                <w:ins w:id="895" w:author="Ворожцова Наталья Андреевна" w:date="2018-02-06T09:13:00Z"/>
                <w:rFonts w:ascii="Times New Roman" w:hAnsi="Times New Roman" w:cs="Times New Roman"/>
                <w:color w:val="000000"/>
                <w:sz w:val="20"/>
                <w:szCs w:val="20"/>
              </w:rPr>
            </w:pPr>
            <w:ins w:id="896" w:author="Ворожцова Наталья Андреевна" w:date="2018-02-06T09:13:00Z">
              <w:r w:rsidRPr="00DA124A">
                <w:rPr>
                  <w:rFonts w:ascii="Times New Roman" w:hAnsi="Times New Roman" w:cs="Times New Roman"/>
                  <w:color w:val="000000"/>
                  <w:sz w:val="20"/>
                  <w:szCs w:val="20"/>
                </w:rPr>
                <w:t xml:space="preserve">1. </w:t>
              </w:r>
              <w:r>
                <w:rPr>
                  <w:rFonts w:ascii="Times New Roman" w:hAnsi="Times New Roman" w:cs="Times New Roman"/>
                  <w:bCs/>
                  <w:sz w:val="20"/>
                  <w:szCs w:val="20"/>
                </w:rPr>
                <w:t>Ввести электронное формирование списков</w:t>
              </w:r>
            </w:ins>
            <w:ins w:id="897" w:author="Ворожцова Наталья Андреевна" w:date="2018-02-06T09:18:00Z">
              <w:r>
                <w:rPr>
                  <w:rFonts w:ascii="Times New Roman" w:hAnsi="Times New Roman" w:cs="Times New Roman"/>
                  <w:bCs/>
                  <w:sz w:val="20"/>
                  <w:szCs w:val="20"/>
                </w:rPr>
                <w:t xml:space="preserve"> и ТЗ</w:t>
              </w:r>
            </w:ins>
            <w:ins w:id="898" w:author="Ворожцова Наталья Андреевна" w:date="2018-02-06T09:13:00Z">
              <w:r>
                <w:rPr>
                  <w:rFonts w:ascii="Times New Roman" w:hAnsi="Times New Roman" w:cs="Times New Roman"/>
                  <w:bCs/>
                  <w:sz w:val="20"/>
                  <w:szCs w:val="20"/>
                </w:rPr>
                <w:t xml:space="preserve">, согласование, </w:t>
              </w:r>
            </w:ins>
            <w:ins w:id="899" w:author="Ворожцова Наталья Андреевна" w:date="2018-02-06T09:14:00Z">
              <w:r>
                <w:rPr>
                  <w:rFonts w:ascii="Times New Roman" w:hAnsi="Times New Roman" w:cs="Times New Roman"/>
                  <w:bCs/>
                  <w:sz w:val="20"/>
                  <w:szCs w:val="20"/>
                </w:rPr>
                <w:t xml:space="preserve">рассылку, </w:t>
              </w:r>
            </w:ins>
            <w:ins w:id="900" w:author="Ворожцова Наталья Андреевна" w:date="2018-02-06T09:13:00Z">
              <w:r>
                <w:rPr>
                  <w:rFonts w:ascii="Times New Roman" w:hAnsi="Times New Roman" w:cs="Times New Roman"/>
                  <w:bCs/>
                  <w:sz w:val="20"/>
                  <w:szCs w:val="20"/>
                </w:rPr>
                <w:t>хранение.</w:t>
              </w:r>
            </w:ins>
          </w:p>
          <w:p w14:paraId="1CA68AB8" w14:textId="21EAFD4D" w:rsidR="00F725CA" w:rsidDel="00B2674D" w:rsidRDefault="00F725CA" w:rsidP="00F725CA">
            <w:pPr>
              <w:pStyle w:val="a3"/>
              <w:ind w:left="0"/>
              <w:jc w:val="center"/>
              <w:rPr>
                <w:del w:id="901" w:author="Ворожцова Наталья Андреевна" w:date="2018-02-06T09:38:00Z"/>
                <w:rFonts w:ascii="Times New Roman" w:hAnsi="Times New Roman" w:cs="Times New Roman"/>
                <w:bCs/>
                <w:sz w:val="20"/>
                <w:szCs w:val="20"/>
              </w:rPr>
            </w:pPr>
            <w:ins w:id="902" w:author="Ворожцова Наталья Андреевна" w:date="2018-02-06T09:15:00Z">
              <w:r>
                <w:rPr>
                  <w:rFonts w:ascii="Times New Roman" w:hAnsi="Times New Roman" w:cs="Times New Roman"/>
                  <w:bCs/>
                  <w:sz w:val="20"/>
                  <w:szCs w:val="20"/>
                </w:rPr>
                <w:t>2.</w:t>
              </w:r>
            </w:ins>
          </w:p>
          <w:p w14:paraId="566FD65E" w14:textId="579F8C26" w:rsidR="00F725CA" w:rsidRDefault="00F725CA" w:rsidP="00F725CA">
            <w:pPr>
              <w:pStyle w:val="a3"/>
              <w:ind w:left="0"/>
              <w:jc w:val="center"/>
              <w:rPr>
                <w:ins w:id="903" w:author="Ворожцова Наталья Андреевна" w:date="2018-02-06T09:14:00Z"/>
                <w:rFonts w:ascii="Times New Roman" w:hAnsi="Times New Roman" w:cs="Times New Roman"/>
                <w:bCs/>
                <w:sz w:val="20"/>
                <w:szCs w:val="20"/>
              </w:rPr>
            </w:pPr>
            <w:ins w:id="904" w:author="Ворожцова Наталья Андреевна" w:date="2018-01-16T19:02:00Z">
              <w:r w:rsidRPr="00567051">
                <w:rPr>
                  <w:rFonts w:ascii="Times New Roman" w:hAnsi="Times New Roman" w:cs="Times New Roman"/>
                  <w:bCs/>
                  <w:sz w:val="20"/>
                  <w:szCs w:val="20"/>
                </w:rPr>
                <w:t>А</w:t>
              </w:r>
              <w:r>
                <w:rPr>
                  <w:rFonts w:ascii="Times New Roman" w:hAnsi="Times New Roman" w:cs="Times New Roman"/>
                  <w:bCs/>
                  <w:sz w:val="20"/>
                  <w:szCs w:val="20"/>
                </w:rPr>
                <w:t>ктуализировать форм</w:t>
              </w:r>
            </w:ins>
            <w:ins w:id="905" w:author="Ворожцова Наталья Андреевна" w:date="2018-02-06T09:14:00Z">
              <w:r>
                <w:rPr>
                  <w:rFonts w:ascii="Times New Roman" w:hAnsi="Times New Roman" w:cs="Times New Roman"/>
                  <w:bCs/>
                  <w:sz w:val="20"/>
                  <w:szCs w:val="20"/>
                </w:rPr>
                <w:t>у</w:t>
              </w:r>
            </w:ins>
            <w:ins w:id="906" w:author="Ворожцова Наталья Андреевна" w:date="2018-01-16T19:02:00Z">
              <w:r w:rsidRPr="00567051">
                <w:rPr>
                  <w:rFonts w:ascii="Times New Roman" w:hAnsi="Times New Roman" w:cs="Times New Roman"/>
                  <w:bCs/>
                  <w:sz w:val="20"/>
                  <w:szCs w:val="20"/>
                </w:rPr>
                <w:t xml:space="preserve"> списка</w:t>
              </w:r>
              <w:r>
                <w:rPr>
                  <w:rFonts w:ascii="Times New Roman" w:hAnsi="Times New Roman" w:cs="Times New Roman"/>
                  <w:bCs/>
                  <w:sz w:val="20"/>
                  <w:szCs w:val="20"/>
                </w:rPr>
                <w:t xml:space="preserve"> и перечень согласующих</w:t>
              </w:r>
            </w:ins>
            <w:ins w:id="907" w:author="Ворожцова Наталья Андреевна" w:date="2018-02-06T09:14:00Z">
              <w:r>
                <w:rPr>
                  <w:rFonts w:ascii="Times New Roman" w:hAnsi="Times New Roman" w:cs="Times New Roman"/>
                  <w:bCs/>
                  <w:sz w:val="20"/>
                  <w:szCs w:val="20"/>
                </w:rPr>
                <w:t>.</w:t>
              </w:r>
            </w:ins>
          </w:p>
          <w:p w14:paraId="62E5926D" w14:textId="6DCEA119" w:rsidR="00F725CA" w:rsidRDefault="00F725CA" w:rsidP="00F725CA">
            <w:pPr>
              <w:pStyle w:val="a3"/>
              <w:ind w:left="0"/>
              <w:jc w:val="center"/>
              <w:rPr>
                <w:ins w:id="908" w:author="Ворожцова Наталья Андреевна" w:date="2018-02-06T09:17:00Z"/>
                <w:rFonts w:ascii="Times New Roman" w:hAnsi="Times New Roman" w:cs="Times New Roman"/>
                <w:bCs/>
                <w:sz w:val="20"/>
                <w:szCs w:val="20"/>
              </w:rPr>
            </w:pPr>
            <w:ins w:id="909" w:author="Ворожцова Наталья Андреевна" w:date="2018-02-06T09:15:00Z">
              <w:r>
                <w:rPr>
                  <w:rFonts w:ascii="Times New Roman" w:hAnsi="Times New Roman" w:cs="Times New Roman"/>
                  <w:bCs/>
                  <w:sz w:val="20"/>
                  <w:szCs w:val="20"/>
                </w:rPr>
                <w:t xml:space="preserve">3. </w:t>
              </w:r>
            </w:ins>
            <w:ins w:id="910" w:author="Ворожцова Наталья Андреевна" w:date="2018-02-06T09:16:00Z">
              <w:r>
                <w:rPr>
                  <w:rFonts w:ascii="Times New Roman" w:hAnsi="Times New Roman" w:cs="Times New Roman"/>
                  <w:bCs/>
                  <w:sz w:val="20"/>
                  <w:szCs w:val="20"/>
                </w:rPr>
                <w:t>Заказ на проектирование исключить. Все заказы на проектирование оформлять через ТЗ</w:t>
              </w:r>
            </w:ins>
            <w:ins w:id="911" w:author="Ворожцова Наталья Андреевна" w:date="2018-01-16T19:02:00Z">
              <w:r w:rsidRPr="00567051">
                <w:rPr>
                  <w:rFonts w:ascii="Times New Roman" w:hAnsi="Times New Roman" w:cs="Times New Roman"/>
                  <w:bCs/>
                  <w:sz w:val="20"/>
                  <w:szCs w:val="20"/>
                </w:rPr>
                <w:t>, т.к. противоречит ИПоЗ.</w:t>
              </w:r>
            </w:ins>
          </w:p>
          <w:p w14:paraId="7F512F57" w14:textId="06A7FA6E" w:rsidR="00F725CA" w:rsidRDefault="00F725CA" w:rsidP="00F725CA">
            <w:pPr>
              <w:pStyle w:val="a3"/>
              <w:ind w:left="0"/>
              <w:jc w:val="center"/>
              <w:rPr>
                <w:ins w:id="912" w:author="Ворожцова Наталья Андреевна" w:date="2018-01-16T19:04:00Z"/>
                <w:rFonts w:ascii="Times New Roman" w:hAnsi="Times New Roman" w:cs="Times New Roman"/>
                <w:bCs/>
                <w:sz w:val="20"/>
                <w:szCs w:val="20"/>
              </w:rPr>
            </w:pPr>
            <w:ins w:id="913" w:author="Ворожцова Наталья Андреевна" w:date="2018-02-06T09:17:00Z">
              <w:r>
                <w:rPr>
                  <w:rFonts w:ascii="Times New Roman" w:hAnsi="Times New Roman" w:cs="Times New Roman"/>
                  <w:bCs/>
                  <w:sz w:val="20"/>
                  <w:szCs w:val="20"/>
                </w:rPr>
                <w:t xml:space="preserve">4. Оформить электронную форму ТЗ, </w:t>
              </w:r>
            </w:ins>
            <w:ins w:id="914" w:author="Ворожцова Наталья Андреевна" w:date="2018-01-16T19:04:00Z">
              <w:r>
                <w:rPr>
                  <w:rFonts w:ascii="Times New Roman" w:hAnsi="Times New Roman" w:cs="Times New Roman"/>
                  <w:bCs/>
                  <w:sz w:val="20"/>
                  <w:szCs w:val="20"/>
                </w:rPr>
                <w:t xml:space="preserve">разработать </w:t>
              </w:r>
            </w:ins>
            <w:ins w:id="915" w:author="Ворожцова Наталья Андреевна" w:date="2018-01-16T19:02:00Z">
              <w:r w:rsidRPr="00567051">
                <w:rPr>
                  <w:rFonts w:ascii="Times New Roman" w:hAnsi="Times New Roman" w:cs="Times New Roman"/>
                  <w:bCs/>
                  <w:sz w:val="20"/>
                  <w:szCs w:val="20"/>
                </w:rPr>
                <w:t>требования к исполнителям</w:t>
              </w:r>
            </w:ins>
            <w:ins w:id="916" w:author="Ворожцова Наталья Андреевна" w:date="2018-02-06T09:18:00Z">
              <w:r>
                <w:rPr>
                  <w:rFonts w:ascii="Times New Roman" w:hAnsi="Times New Roman" w:cs="Times New Roman"/>
                  <w:bCs/>
                  <w:sz w:val="20"/>
                  <w:szCs w:val="20"/>
                </w:rPr>
                <w:t xml:space="preserve"> </w:t>
              </w:r>
              <w:r>
                <w:rPr>
                  <w:rFonts w:ascii="Times New Roman" w:hAnsi="Times New Roman" w:cs="Times New Roman"/>
                  <w:sz w:val="20"/>
                  <w:szCs w:val="20"/>
                </w:rPr>
                <w:t xml:space="preserve">(предоставление </w:t>
              </w:r>
              <w:commentRangeStart w:id="917"/>
              <w:r>
                <w:rPr>
                  <w:rFonts w:ascii="Times New Roman" w:hAnsi="Times New Roman" w:cs="Times New Roman"/>
                  <w:sz w:val="20"/>
                  <w:szCs w:val="20"/>
                </w:rPr>
                <w:t>параметрических</w:t>
              </w:r>
            </w:ins>
            <w:commentRangeEnd w:id="917"/>
            <w:r w:rsidR="00DD1D74">
              <w:rPr>
                <w:rStyle w:val="ad"/>
              </w:rPr>
              <w:commentReference w:id="917"/>
            </w:r>
            <w:ins w:id="918" w:author="Ворожцова Наталья Андреевна" w:date="2018-02-06T09:18:00Z">
              <w:r>
                <w:rPr>
                  <w:rFonts w:ascii="Times New Roman" w:hAnsi="Times New Roman" w:cs="Times New Roman"/>
                  <w:sz w:val="20"/>
                  <w:szCs w:val="20"/>
                </w:rPr>
                <w:t xml:space="preserve"> </w:t>
              </w:r>
              <w:r w:rsidRPr="00AC6D1D">
                <w:rPr>
                  <w:rFonts w:ascii="Times New Roman" w:hAnsi="Times New Roman" w:cs="Times New Roman"/>
                  <w:sz w:val="20"/>
                  <w:szCs w:val="20"/>
                </w:rPr>
                <w:t>3</w:t>
              </w:r>
              <w:r>
                <w:rPr>
                  <w:rFonts w:ascii="Times New Roman" w:hAnsi="Times New Roman" w:cs="Times New Roman"/>
                  <w:sz w:val="20"/>
                  <w:szCs w:val="20"/>
                  <w:lang w:val="en-US"/>
                </w:rPr>
                <w:t>D</w:t>
              </w:r>
              <w:r w:rsidRPr="00AC6D1D">
                <w:rPr>
                  <w:rFonts w:ascii="Times New Roman" w:hAnsi="Times New Roman" w:cs="Times New Roman"/>
                  <w:sz w:val="20"/>
                  <w:szCs w:val="20"/>
                </w:rPr>
                <w:t>-</w:t>
              </w:r>
              <w:r>
                <w:rPr>
                  <w:rFonts w:ascii="Times New Roman" w:hAnsi="Times New Roman" w:cs="Times New Roman"/>
                  <w:sz w:val="20"/>
                  <w:szCs w:val="20"/>
                </w:rPr>
                <w:t>моделей, необходимость проведения испытаний)</w:t>
              </w:r>
            </w:ins>
            <w:ins w:id="919" w:author="Ворожцова Наталья Андреевна" w:date="2018-01-16T19:04:00Z">
              <w:r>
                <w:rPr>
                  <w:rFonts w:ascii="Times New Roman" w:hAnsi="Times New Roman" w:cs="Times New Roman"/>
                  <w:bCs/>
                  <w:sz w:val="20"/>
                  <w:szCs w:val="20"/>
                </w:rPr>
                <w:t>.</w:t>
              </w:r>
            </w:ins>
          </w:p>
          <w:p w14:paraId="22BFC2B1" w14:textId="2B07261B" w:rsidR="00F725CA" w:rsidRDefault="00F725CA" w:rsidP="00F725CA">
            <w:pPr>
              <w:ind w:left="67" w:firstLine="3"/>
              <w:jc w:val="center"/>
              <w:rPr>
                <w:ins w:id="920" w:author="Ворожцова Наталья Андреевна" w:date="2018-02-06T09:14:00Z"/>
                <w:rFonts w:ascii="Times New Roman" w:hAnsi="Times New Roman" w:cs="Times New Roman"/>
                <w:bCs/>
                <w:sz w:val="20"/>
                <w:szCs w:val="20"/>
              </w:rPr>
            </w:pPr>
            <w:ins w:id="921" w:author="Ворожцова Наталья Андреевна" w:date="2018-02-06T09:18:00Z">
              <w:r>
                <w:rPr>
                  <w:rFonts w:ascii="Times New Roman" w:hAnsi="Times New Roman" w:cs="Times New Roman"/>
                  <w:bCs/>
                  <w:sz w:val="20"/>
                  <w:szCs w:val="20"/>
                </w:rPr>
                <w:t xml:space="preserve">5. </w:t>
              </w:r>
            </w:ins>
            <w:ins w:id="922" w:author="Ворожцова Наталья Андреевна" w:date="2018-02-06T09:14:00Z">
              <w:r>
                <w:rPr>
                  <w:rFonts w:ascii="Times New Roman" w:hAnsi="Times New Roman" w:cs="Times New Roman"/>
                  <w:bCs/>
                  <w:sz w:val="20"/>
                  <w:szCs w:val="20"/>
                </w:rPr>
                <w:t>Изменить</w:t>
              </w:r>
            </w:ins>
          </w:p>
          <w:p w14:paraId="26A2D0E7" w14:textId="48DC5825" w:rsidR="00F725CA" w:rsidRPr="00013B1B" w:rsidRDefault="00F725CA" w:rsidP="00F725CA">
            <w:pPr>
              <w:pStyle w:val="a3"/>
              <w:ind w:left="0"/>
              <w:jc w:val="center"/>
              <w:rPr>
                <w:ins w:id="923" w:author="Ворожцова Наталья Андреевна" w:date="2018-01-16T19:00:00Z"/>
                <w:rFonts w:ascii="Times New Roman" w:hAnsi="Times New Roman" w:cs="Times New Roman"/>
                <w:b/>
                <w:sz w:val="20"/>
                <w:szCs w:val="20"/>
                <w:rPrChange w:id="924" w:author="Ворожцова Наталья Андреевна" w:date="2018-02-06T09:21:00Z">
                  <w:rPr>
                    <w:ins w:id="925" w:author="Ворожцова Наталья Андреевна" w:date="2018-01-16T19:00:00Z"/>
                    <w:rFonts w:ascii="Times New Roman" w:hAnsi="Times New Roman" w:cs="Times New Roman"/>
                    <w:bCs/>
                    <w:sz w:val="28"/>
                    <w:szCs w:val="28"/>
                  </w:rPr>
                </w:rPrChange>
              </w:rPr>
            </w:pPr>
            <w:ins w:id="926" w:author="Ворожцова Наталья Андреевна" w:date="2018-02-06T09:14:00Z">
              <w:r w:rsidRPr="00006250">
                <w:rPr>
                  <w:rFonts w:ascii="Times New Roman" w:hAnsi="Times New Roman" w:cs="Times New Roman"/>
                  <w:b/>
                  <w:sz w:val="20"/>
                  <w:szCs w:val="20"/>
                </w:rPr>
                <w:t>СТП 275.113</w:t>
              </w:r>
              <w:r>
                <w:rPr>
                  <w:rFonts w:ascii="Times New Roman" w:hAnsi="Times New Roman" w:cs="Times New Roman"/>
                  <w:b/>
                  <w:sz w:val="20"/>
                  <w:szCs w:val="20"/>
                </w:rPr>
                <w:t xml:space="preserve">, </w:t>
              </w:r>
              <w:r w:rsidRPr="00006250">
                <w:rPr>
                  <w:rFonts w:ascii="Times New Roman" w:hAnsi="Times New Roman" w:cs="Times New Roman"/>
                  <w:b/>
                  <w:sz w:val="20"/>
                  <w:szCs w:val="20"/>
                </w:rPr>
                <w:t>И 275.042</w:t>
              </w:r>
            </w:ins>
            <w:ins w:id="927" w:author="Ворожцова Наталья Андреевна" w:date="2018-02-06T09:32:00Z">
              <w:r>
                <w:rPr>
                  <w:rFonts w:ascii="Times New Roman" w:hAnsi="Times New Roman" w:cs="Times New Roman"/>
                  <w:b/>
                  <w:sz w:val="20"/>
                  <w:szCs w:val="20"/>
                </w:rPr>
                <w:t xml:space="preserve"> </w:t>
              </w:r>
              <w:r w:rsidRPr="00B2674D">
                <w:rPr>
                  <w:rFonts w:ascii="Times New Roman" w:hAnsi="Times New Roman" w:cs="Times New Roman"/>
                  <w:sz w:val="20"/>
                  <w:szCs w:val="20"/>
                  <w:rPrChange w:id="928" w:author="Ворожцова Наталья Андреевна" w:date="2018-02-06T09:33:00Z">
                    <w:rPr>
                      <w:rFonts w:ascii="Times New Roman" w:hAnsi="Times New Roman" w:cs="Times New Roman"/>
                      <w:b/>
                      <w:sz w:val="20"/>
                      <w:szCs w:val="20"/>
                    </w:rPr>
                  </w:rPrChange>
                </w:rPr>
                <w:t>после отработки пилотного проекта</w:t>
              </w:r>
            </w:ins>
          </w:p>
        </w:tc>
      </w:tr>
      <w:tr w:rsidR="00F725CA" w14:paraId="79FB4608" w14:textId="77777777" w:rsidTr="003103B0">
        <w:tblPrEx>
          <w:tblPrExChange w:id="929" w:author="Ворожцова Наталья Андреевна" w:date="2018-02-07T11:54:00Z">
            <w:tblPrEx>
              <w:tblW w:w="9351" w:type="dxa"/>
            </w:tblPrEx>
          </w:tblPrExChange>
        </w:tblPrEx>
        <w:trPr>
          <w:ins w:id="930" w:author="Ворожцова Наталья Андреевна" w:date="2018-01-16T19:18:00Z"/>
          <w:trPrChange w:id="931" w:author="Ворожцова Наталья Андреевна" w:date="2018-02-07T11:54:00Z">
            <w:trPr>
              <w:gridBefore w:val="2"/>
              <w:gridAfter w:val="0"/>
            </w:trPr>
          </w:trPrChange>
        </w:trPr>
        <w:tc>
          <w:tcPr>
            <w:tcW w:w="1696" w:type="dxa"/>
            <w:tcPrChange w:id="932" w:author="Ворожцова Наталья Андреевна" w:date="2018-02-07T11:54:00Z">
              <w:tcPr>
                <w:tcW w:w="1838" w:type="dxa"/>
                <w:gridSpan w:val="2"/>
              </w:tcPr>
            </w:tcPrChange>
          </w:tcPr>
          <w:p w14:paraId="2EEBB1A9" w14:textId="3B773130" w:rsidR="00F725CA" w:rsidRPr="00AC7622" w:rsidRDefault="00F725CA" w:rsidP="00F725CA">
            <w:pPr>
              <w:pStyle w:val="a3"/>
              <w:ind w:left="0"/>
              <w:jc w:val="center"/>
              <w:rPr>
                <w:ins w:id="933" w:author="Ворожцова Наталья Андреевна" w:date="2018-01-16T19:18:00Z"/>
                <w:rFonts w:ascii="Times New Roman" w:hAnsi="Times New Roman" w:cs="Times New Roman"/>
                <w:bCs/>
                <w:sz w:val="20"/>
                <w:szCs w:val="20"/>
              </w:rPr>
            </w:pPr>
            <w:ins w:id="934" w:author="Ворожцова Наталья Андреевна" w:date="2018-02-07T11:57:00Z">
              <w:r w:rsidRPr="00F725CA">
                <w:rPr>
                  <w:rFonts w:ascii="Times New Roman" w:hAnsi="Times New Roman" w:cs="Times New Roman"/>
                  <w:bCs/>
                  <w:sz w:val="20"/>
                  <w:szCs w:val="20"/>
                  <w:rPrChange w:id="935" w:author="Ворожцова Наталья Андреевна" w:date="2018-02-07T11:57:00Z">
                    <w:rPr>
                      <w:rFonts w:ascii="Times New Roman" w:hAnsi="Times New Roman" w:cs="Times New Roman"/>
                      <w:bCs/>
                      <w:sz w:val="20"/>
                      <w:szCs w:val="20"/>
                      <w:lang w:val="en-US"/>
                    </w:rPr>
                  </w:rPrChange>
                </w:rPr>
                <w:t>3</w:t>
              </w:r>
            </w:ins>
            <w:ins w:id="936" w:author="Ворожцова Наталья Андреевна" w:date="2018-02-07T10:04:00Z">
              <w:r w:rsidRPr="00E56381">
                <w:rPr>
                  <w:rFonts w:ascii="Times New Roman" w:hAnsi="Times New Roman" w:cs="Times New Roman"/>
                  <w:bCs/>
                  <w:sz w:val="20"/>
                  <w:szCs w:val="20"/>
                  <w:rPrChange w:id="937" w:author="Ворожцова Наталья Андреевна" w:date="2018-02-07T10:04:00Z">
                    <w:rPr>
                      <w:rFonts w:ascii="Times New Roman" w:hAnsi="Times New Roman" w:cs="Times New Roman"/>
                      <w:bCs/>
                      <w:sz w:val="20"/>
                      <w:szCs w:val="20"/>
                      <w:lang w:val="en-US"/>
                    </w:rPr>
                  </w:rPrChange>
                </w:rPr>
                <w:t>.</w:t>
              </w:r>
            </w:ins>
            <w:ins w:id="938" w:author="Ворожцова Наталья Андреевна" w:date="2018-01-16T19:18:00Z">
              <w:r w:rsidRPr="00F208EB">
                <w:rPr>
                  <w:rFonts w:ascii="Times New Roman" w:hAnsi="Times New Roman" w:cs="Times New Roman"/>
                  <w:bCs/>
                  <w:sz w:val="20"/>
                  <w:szCs w:val="20"/>
                </w:rPr>
                <w:t>Проектирование и согласование технологической оснастки</w:t>
              </w:r>
            </w:ins>
            <w:ins w:id="939" w:author="Ворожцова Наталья Андреевна" w:date="2018-02-06T09:22:00Z">
              <w:r>
                <w:rPr>
                  <w:rFonts w:ascii="Times New Roman" w:hAnsi="Times New Roman" w:cs="Times New Roman"/>
                  <w:bCs/>
                  <w:sz w:val="20"/>
                  <w:szCs w:val="20"/>
                </w:rPr>
                <w:t xml:space="preserve"> </w:t>
              </w:r>
            </w:ins>
            <w:ins w:id="940" w:author="Ворожцова Наталья Андреевна" w:date="2018-02-06T09:39:00Z">
              <w:r>
                <w:rPr>
                  <w:rFonts w:ascii="Times New Roman" w:hAnsi="Times New Roman" w:cs="Times New Roman"/>
                  <w:bCs/>
                  <w:sz w:val="20"/>
                  <w:szCs w:val="20"/>
                </w:rPr>
                <w:t>специалистами</w:t>
              </w:r>
            </w:ins>
            <w:ins w:id="941" w:author="Ворожцова Наталья Андреевна" w:date="2018-02-06T09:22:00Z">
              <w:r>
                <w:rPr>
                  <w:rFonts w:ascii="Times New Roman" w:hAnsi="Times New Roman" w:cs="Times New Roman"/>
                  <w:bCs/>
                  <w:sz w:val="20"/>
                  <w:szCs w:val="20"/>
                </w:rPr>
                <w:t xml:space="preserve"> отдела по проектированию ТО</w:t>
              </w:r>
            </w:ins>
          </w:p>
        </w:tc>
        <w:tc>
          <w:tcPr>
            <w:tcW w:w="1843" w:type="dxa"/>
            <w:tcPrChange w:id="942" w:author="Ворожцова Наталья Андреевна" w:date="2018-02-07T11:54:00Z">
              <w:tcPr>
                <w:tcW w:w="2127" w:type="dxa"/>
                <w:gridSpan w:val="5"/>
              </w:tcPr>
            </w:tcPrChange>
          </w:tcPr>
          <w:p w14:paraId="230B7118" w14:textId="716AC102" w:rsidR="00F725CA" w:rsidRPr="00F71127" w:rsidRDefault="00F725CA">
            <w:pPr>
              <w:autoSpaceDE w:val="0"/>
              <w:autoSpaceDN w:val="0"/>
              <w:spacing w:before="40" w:after="40"/>
              <w:jc w:val="center"/>
              <w:rPr>
                <w:ins w:id="943" w:author="Ворожцова Наталья Андреевна" w:date="2018-01-16T19:18:00Z"/>
                <w:lang w:val="en-US"/>
                <w:rPrChange w:id="944" w:author="Ворожцова Наталья Андреевна" w:date="2018-02-06T09:28:00Z">
                  <w:rPr>
                    <w:ins w:id="945" w:author="Ворожцова Наталья Андреевна" w:date="2018-01-16T19:18:00Z"/>
                    <w:rFonts w:ascii="Times New Roman" w:hAnsi="Times New Roman" w:cs="Times New Roman"/>
                    <w:bCs/>
                    <w:sz w:val="20"/>
                    <w:szCs w:val="20"/>
                  </w:rPr>
                </w:rPrChange>
              </w:rPr>
              <w:pPrChange w:id="946" w:author="Ворожцова Наталья Андреевна" w:date="2018-02-06T09:25:00Z">
                <w:pPr>
                  <w:pStyle w:val="a3"/>
                  <w:ind w:left="0"/>
                  <w:jc w:val="center"/>
                </w:pPr>
              </w:pPrChange>
            </w:pPr>
            <w:ins w:id="947" w:author="Ворожцова Наталья Андреевна" w:date="2018-01-16T19:18:00Z">
              <w:r w:rsidRPr="00F71127">
                <w:rPr>
                  <w:rFonts w:ascii="Times New Roman" w:hAnsi="Times New Roman" w:cs="Times New Roman"/>
                  <w:b/>
                  <w:bCs/>
                  <w:sz w:val="20"/>
                  <w:szCs w:val="20"/>
                  <w:lang w:val="en-US"/>
                  <w:rPrChange w:id="948" w:author="Ворожцова Наталья Андреевна" w:date="2018-02-06T09:28:00Z">
                    <w:rPr>
                      <w:rFonts w:ascii="Times New Roman" w:hAnsi="Times New Roman" w:cs="Times New Roman"/>
                      <w:bCs/>
                      <w:sz w:val="20"/>
                      <w:szCs w:val="20"/>
                    </w:rPr>
                  </w:rPrChange>
                </w:rPr>
                <w:t>AutoCAD, NX</w:t>
              </w:r>
            </w:ins>
            <w:ins w:id="949" w:author="Ворожцова Наталья Андреевна" w:date="2018-02-06T09:22:00Z">
              <w:r w:rsidRPr="00F71127">
                <w:rPr>
                  <w:rFonts w:ascii="Times New Roman" w:hAnsi="Times New Roman" w:cs="Times New Roman"/>
                  <w:b/>
                  <w:bCs/>
                  <w:sz w:val="20"/>
                  <w:szCs w:val="20"/>
                  <w:lang w:val="en-US"/>
                  <w:rPrChange w:id="950" w:author="Ворожцова Наталья Андреевна" w:date="2018-02-06T09:28:00Z">
                    <w:rPr>
                      <w:rFonts w:ascii="Times New Roman" w:hAnsi="Times New Roman" w:cs="Times New Roman"/>
                      <w:bCs/>
                      <w:sz w:val="20"/>
                      <w:szCs w:val="20"/>
                    </w:rPr>
                  </w:rPrChange>
                </w:rPr>
                <w:t xml:space="preserve">, </w:t>
              </w:r>
            </w:ins>
            <w:ins w:id="951" w:author="Ворожцова Наталья Андреевна" w:date="2018-02-06T09:23:00Z">
              <w:r w:rsidRPr="00BC378B">
                <w:rPr>
                  <w:rFonts w:ascii="Times New Roman" w:hAnsi="Times New Roman" w:cs="Times New Roman"/>
                  <w:b/>
                  <w:color w:val="000000"/>
                  <w:sz w:val="20"/>
                  <w:szCs w:val="20"/>
                  <w:lang w:val="en-US"/>
                  <w:rPrChange w:id="952" w:author="Ворожцова Наталья Андреевна" w:date="2018-02-06T09:24:00Z">
                    <w:rPr>
                      <w:rFonts w:ascii="Times New Roman" w:hAnsi="Times New Roman" w:cs="Times New Roman"/>
                      <w:color w:val="000000"/>
                      <w:sz w:val="20"/>
                      <w:szCs w:val="20"/>
                      <w:lang w:val="en-US"/>
                    </w:rPr>
                  </w:rPrChange>
                </w:rPr>
                <w:t>ProCAST</w:t>
              </w:r>
            </w:ins>
            <w:ins w:id="953" w:author="Ворожцова Наталья Андреевна" w:date="2018-02-06T09:25:00Z">
              <w:r w:rsidRPr="00F71127">
                <w:rPr>
                  <w:rFonts w:ascii="Times New Roman" w:hAnsi="Times New Roman" w:cs="Times New Roman"/>
                  <w:b/>
                  <w:color w:val="000000"/>
                  <w:sz w:val="20"/>
                  <w:szCs w:val="20"/>
                  <w:lang w:val="en-US"/>
                  <w:rPrChange w:id="954" w:author="Ворожцова Наталья Андреевна" w:date="2018-02-06T09:28:00Z">
                    <w:rPr>
                      <w:rFonts w:ascii="Times New Roman" w:hAnsi="Times New Roman" w:cs="Times New Roman"/>
                      <w:b/>
                      <w:color w:val="000000"/>
                      <w:sz w:val="20"/>
                      <w:szCs w:val="20"/>
                    </w:rPr>
                  </w:rPrChange>
                </w:rPr>
                <w:t xml:space="preserve">, </w:t>
              </w:r>
              <w:r w:rsidRPr="00F71127">
                <w:rPr>
                  <w:rFonts w:ascii="Times New Roman CYR" w:hAnsi="Times New Roman CYR" w:cs="Times New Roman CYR"/>
                  <w:b/>
                  <w:sz w:val="24"/>
                  <w:szCs w:val="24"/>
                  <w:lang w:val="en-US"/>
                  <w:rPrChange w:id="955" w:author="Ворожцова Наталья Андреевна" w:date="2018-02-06T09:28:00Z">
                    <w:rPr>
                      <w:rFonts w:ascii="Times New Roman CYR" w:hAnsi="Times New Roman CYR" w:cs="Times New Roman CYR"/>
                      <w:sz w:val="24"/>
                      <w:szCs w:val="24"/>
                    </w:rPr>
                  </w:rPrChange>
                </w:rPr>
                <w:t>Kompas</w:t>
              </w:r>
            </w:ins>
            <w:ins w:id="956" w:author="Ворожцова Наталья Андреевна" w:date="2018-02-06T09:28:00Z">
              <w:r w:rsidRPr="00F71127">
                <w:rPr>
                  <w:rFonts w:ascii="Times New Roman CYR" w:hAnsi="Times New Roman CYR" w:cs="Times New Roman CYR"/>
                  <w:b/>
                  <w:sz w:val="24"/>
                  <w:szCs w:val="24"/>
                  <w:lang w:val="en-US"/>
                  <w:rPrChange w:id="957" w:author="Ворожцова Наталья Андреевна" w:date="2018-02-06T09:28:00Z">
                    <w:rPr>
                      <w:rFonts w:ascii="Times New Roman CYR" w:hAnsi="Times New Roman CYR" w:cs="Times New Roman CYR"/>
                      <w:b/>
                      <w:sz w:val="24"/>
                      <w:szCs w:val="24"/>
                    </w:rPr>
                  </w:rPrChange>
                </w:rPr>
                <w:t xml:space="preserve">, </w:t>
              </w:r>
              <w:r w:rsidRPr="00F71127">
                <w:rPr>
                  <w:rFonts w:ascii="Times New Roman" w:hAnsi="Times New Roman" w:cs="Times New Roman"/>
                  <w:b/>
                  <w:sz w:val="24"/>
                  <w:szCs w:val="24"/>
                  <w:lang w:val="en-US"/>
                  <w:rPrChange w:id="958" w:author="Ворожцова Наталья Андреевна" w:date="2018-02-06T09:28:00Z">
                    <w:rPr>
                      <w:rFonts w:ascii="Times New Roman" w:hAnsi="Times New Roman" w:cs="Times New Roman"/>
                      <w:sz w:val="20"/>
                      <w:szCs w:val="20"/>
                      <w:lang w:val="en-US"/>
                    </w:rPr>
                  </w:rPrChange>
                </w:rPr>
                <w:t>Gleason (Cage)</w:t>
              </w:r>
            </w:ins>
          </w:p>
        </w:tc>
        <w:tc>
          <w:tcPr>
            <w:tcW w:w="2977" w:type="dxa"/>
            <w:tcPrChange w:id="959" w:author="Ворожцова Наталья Андреевна" w:date="2018-02-07T11:54:00Z">
              <w:tcPr>
                <w:tcW w:w="1842" w:type="dxa"/>
                <w:gridSpan w:val="3"/>
              </w:tcPr>
            </w:tcPrChange>
          </w:tcPr>
          <w:p w14:paraId="717A7AD8" w14:textId="1352BD70" w:rsidR="00F725CA" w:rsidRPr="00F208EB" w:rsidRDefault="00F725CA" w:rsidP="00F725CA">
            <w:pPr>
              <w:pStyle w:val="a3"/>
              <w:ind w:left="35"/>
              <w:jc w:val="center"/>
              <w:rPr>
                <w:ins w:id="960" w:author="Ворожцова Наталья Андреевна" w:date="2018-01-16T19:18:00Z"/>
                <w:rFonts w:ascii="Times New Roman" w:hAnsi="Times New Roman" w:cs="Times New Roman"/>
                <w:bCs/>
                <w:sz w:val="20"/>
                <w:szCs w:val="20"/>
              </w:rPr>
            </w:pPr>
            <w:ins w:id="961" w:author="Ворожцова Наталья Андреевна" w:date="2018-01-16T19:18:00Z">
              <w:r w:rsidRPr="00F208EB">
                <w:rPr>
                  <w:rFonts w:ascii="Times New Roman" w:hAnsi="Times New Roman" w:cs="Times New Roman"/>
                  <w:bCs/>
                  <w:sz w:val="20"/>
                  <w:szCs w:val="20"/>
                </w:rPr>
                <w:t>Проектирование КД на ТО</w:t>
              </w:r>
            </w:ins>
            <w:ins w:id="962" w:author="Ворожцова Наталья Андреевна" w:date="2018-02-06T09:23:00Z">
              <w:r>
                <w:rPr>
                  <w:rFonts w:ascii="Times New Roman" w:hAnsi="Times New Roman" w:cs="Times New Roman"/>
                  <w:bCs/>
                  <w:sz w:val="20"/>
                  <w:szCs w:val="20"/>
                </w:rPr>
                <w:t xml:space="preserve"> (приспособлений) в </w:t>
              </w:r>
              <w:r w:rsidRPr="00BC378B">
                <w:rPr>
                  <w:rFonts w:ascii="Times New Roman" w:hAnsi="Times New Roman" w:cs="Times New Roman"/>
                  <w:color w:val="000000"/>
                  <w:sz w:val="20"/>
                  <w:szCs w:val="20"/>
                  <w:lang w:val="en-US"/>
                  <w:rPrChange w:id="963" w:author="Ворожцова Наталья Андреевна" w:date="2018-02-06T09:24:00Z">
                    <w:rPr>
                      <w:rFonts w:ascii="Times New Roman" w:hAnsi="Times New Roman" w:cs="Times New Roman"/>
                      <w:b/>
                      <w:color w:val="000000"/>
                      <w:sz w:val="20"/>
                      <w:szCs w:val="20"/>
                      <w:lang w:val="en-US"/>
                    </w:rPr>
                  </w:rPrChange>
                </w:rPr>
                <w:t>AutoCAD</w:t>
              </w:r>
              <w:r w:rsidRPr="00BC378B">
                <w:rPr>
                  <w:rFonts w:ascii="Times New Roman" w:hAnsi="Times New Roman" w:cs="Times New Roman"/>
                  <w:color w:val="000000"/>
                  <w:sz w:val="20"/>
                  <w:szCs w:val="20"/>
                  <w:rPrChange w:id="964" w:author="Ворожцова Наталья Андреевна" w:date="2018-02-06T09:24:00Z">
                    <w:rPr>
                      <w:rFonts w:ascii="Times New Roman" w:hAnsi="Times New Roman" w:cs="Times New Roman"/>
                      <w:b/>
                      <w:color w:val="000000"/>
                      <w:sz w:val="20"/>
                      <w:szCs w:val="20"/>
                    </w:rPr>
                  </w:rPrChange>
                </w:rPr>
                <w:t>,</w:t>
              </w:r>
            </w:ins>
            <w:ins w:id="965" w:author="Ворожцова Наталья Андреевна" w:date="2018-02-06T09:24:00Z">
              <w:r>
                <w:rPr>
                  <w:rFonts w:ascii="Times New Roman" w:hAnsi="Times New Roman" w:cs="Times New Roman"/>
                  <w:b/>
                  <w:color w:val="000000"/>
                  <w:sz w:val="20"/>
                  <w:szCs w:val="20"/>
                </w:rPr>
                <w:t xml:space="preserve"> </w:t>
              </w:r>
              <w:r w:rsidRPr="00BC378B">
                <w:rPr>
                  <w:rFonts w:ascii="Times New Roman" w:hAnsi="Times New Roman" w:cs="Times New Roman"/>
                  <w:color w:val="000000"/>
                  <w:sz w:val="20"/>
                  <w:szCs w:val="20"/>
                  <w:rPrChange w:id="966" w:author="Ворожцова Наталья Андреевна" w:date="2018-02-06T09:24:00Z">
                    <w:rPr>
                      <w:rFonts w:ascii="Times New Roman" w:hAnsi="Times New Roman" w:cs="Times New Roman"/>
                      <w:b/>
                      <w:color w:val="000000"/>
                      <w:sz w:val="20"/>
                      <w:szCs w:val="20"/>
                    </w:rPr>
                  </w:rPrChange>
                </w:rPr>
                <w:t>литейных форм</w:t>
              </w:r>
              <w:r>
                <w:rPr>
                  <w:rFonts w:ascii="Times New Roman" w:hAnsi="Times New Roman" w:cs="Times New Roman"/>
                  <w:b/>
                  <w:color w:val="000000"/>
                  <w:sz w:val="20"/>
                  <w:szCs w:val="20"/>
                </w:rPr>
                <w:t xml:space="preserve"> - </w:t>
              </w:r>
            </w:ins>
            <w:ins w:id="967" w:author="Ворожцова Наталья Андреевна" w:date="2018-02-06T09:23:00Z">
              <w:r>
                <w:rPr>
                  <w:rFonts w:ascii="Times New Roman" w:hAnsi="Times New Roman" w:cs="Times New Roman"/>
                  <w:b/>
                  <w:color w:val="000000"/>
                  <w:sz w:val="20"/>
                  <w:szCs w:val="20"/>
                </w:rPr>
                <w:t xml:space="preserve"> </w:t>
              </w:r>
            </w:ins>
            <w:ins w:id="968" w:author="Ворожцова Наталья Андреевна" w:date="2018-02-06T09:24:00Z">
              <w:r>
                <w:rPr>
                  <w:rFonts w:ascii="Times New Roman" w:hAnsi="Times New Roman" w:cs="Times New Roman"/>
                  <w:b/>
                  <w:color w:val="000000"/>
                  <w:sz w:val="20"/>
                  <w:szCs w:val="20"/>
                </w:rPr>
                <w:t xml:space="preserve">в </w:t>
              </w:r>
              <w:r w:rsidRPr="00F208EB">
                <w:rPr>
                  <w:rFonts w:ascii="Times New Roman" w:hAnsi="Times New Roman" w:cs="Times New Roman"/>
                  <w:bCs/>
                  <w:sz w:val="20"/>
                  <w:szCs w:val="20"/>
                </w:rPr>
                <w:t>NX</w:t>
              </w:r>
              <w:r>
                <w:rPr>
                  <w:rFonts w:ascii="Times New Roman" w:hAnsi="Times New Roman" w:cs="Times New Roman"/>
                  <w:bCs/>
                  <w:sz w:val="20"/>
                  <w:szCs w:val="20"/>
                </w:rPr>
                <w:t>.</w:t>
              </w:r>
            </w:ins>
          </w:p>
          <w:p w14:paraId="02C7A3CA" w14:textId="28ED1DB6" w:rsidR="00F725CA" w:rsidRPr="00F208EB" w:rsidRDefault="00F725CA" w:rsidP="00F725CA">
            <w:pPr>
              <w:pStyle w:val="a3"/>
              <w:ind w:left="35"/>
              <w:jc w:val="center"/>
              <w:rPr>
                <w:ins w:id="969" w:author="Ворожцова Наталья Андреевна" w:date="2018-01-16T19:18:00Z"/>
                <w:rFonts w:ascii="Times New Roman" w:hAnsi="Times New Roman" w:cs="Times New Roman"/>
                <w:bCs/>
                <w:sz w:val="20"/>
                <w:szCs w:val="20"/>
              </w:rPr>
            </w:pPr>
            <w:ins w:id="970" w:author="Ворожцова Наталья Андреевна" w:date="2018-01-16T19:18:00Z">
              <w:r w:rsidRPr="00F208EB">
                <w:rPr>
                  <w:rFonts w:ascii="Times New Roman" w:hAnsi="Times New Roman" w:cs="Times New Roman"/>
                  <w:bCs/>
                  <w:sz w:val="20"/>
                  <w:szCs w:val="20"/>
                </w:rPr>
                <w:t xml:space="preserve">Согласование </w:t>
              </w:r>
            </w:ins>
          </w:p>
          <w:p w14:paraId="3FE31E7A" w14:textId="77777777" w:rsidR="00F725CA" w:rsidRPr="00F208EB" w:rsidRDefault="00F725CA" w:rsidP="00F725CA">
            <w:pPr>
              <w:pStyle w:val="a3"/>
              <w:ind w:left="35"/>
              <w:jc w:val="center"/>
              <w:rPr>
                <w:ins w:id="971" w:author="Ворожцова Наталья Андреевна" w:date="2018-01-16T19:18:00Z"/>
                <w:rFonts w:ascii="Times New Roman" w:hAnsi="Times New Roman" w:cs="Times New Roman"/>
                <w:bCs/>
                <w:sz w:val="20"/>
                <w:szCs w:val="20"/>
              </w:rPr>
            </w:pPr>
            <w:ins w:id="972" w:author="Ворожцова Наталья Андреевна" w:date="2018-01-16T19:18:00Z">
              <w:r w:rsidRPr="00F208EB">
                <w:rPr>
                  <w:rFonts w:ascii="Times New Roman" w:hAnsi="Times New Roman" w:cs="Times New Roman"/>
                  <w:bCs/>
                  <w:sz w:val="20"/>
                  <w:szCs w:val="20"/>
                </w:rPr>
                <w:t>в бумажном виде</w:t>
              </w:r>
            </w:ins>
          </w:p>
          <w:p w14:paraId="08FE7140" w14:textId="7705A84E" w:rsidR="00F725CA" w:rsidRPr="00567051" w:rsidRDefault="00F725CA" w:rsidP="00F725CA">
            <w:pPr>
              <w:pStyle w:val="a3"/>
              <w:ind w:left="35"/>
              <w:jc w:val="center"/>
              <w:rPr>
                <w:ins w:id="973" w:author="Ворожцова Наталья Андреевна" w:date="2018-01-16T19:18:00Z"/>
                <w:rFonts w:ascii="Times New Roman" w:hAnsi="Times New Roman" w:cs="Times New Roman"/>
                <w:bCs/>
                <w:sz w:val="20"/>
                <w:szCs w:val="20"/>
              </w:rPr>
            </w:pPr>
            <w:ins w:id="974" w:author="Ворожцова Наталья Андреевна" w:date="2018-01-16T19:18:00Z">
              <w:r w:rsidRPr="00F208EB">
                <w:rPr>
                  <w:rFonts w:ascii="Times New Roman" w:hAnsi="Times New Roman" w:cs="Times New Roman"/>
                  <w:bCs/>
                  <w:sz w:val="20"/>
                  <w:szCs w:val="20"/>
                </w:rPr>
                <w:t xml:space="preserve">Оформление извещений на изменение </w:t>
              </w:r>
            </w:ins>
            <w:ins w:id="975" w:author="Ворожцова Наталья Андреевна" w:date="2018-02-06T09:24:00Z">
              <w:r>
                <w:rPr>
                  <w:rFonts w:ascii="Times New Roman" w:hAnsi="Times New Roman" w:cs="Times New Roman"/>
                  <w:bCs/>
                  <w:sz w:val="20"/>
                  <w:szCs w:val="20"/>
                </w:rPr>
                <w:t xml:space="preserve">(ИИ) </w:t>
              </w:r>
            </w:ins>
            <w:ins w:id="976" w:author="Ворожцова Наталья Андреевна" w:date="2018-01-16T19:18:00Z">
              <w:r w:rsidRPr="00F208EB">
                <w:rPr>
                  <w:rFonts w:ascii="Times New Roman" w:hAnsi="Times New Roman" w:cs="Times New Roman"/>
                  <w:bCs/>
                  <w:sz w:val="20"/>
                  <w:szCs w:val="20"/>
                </w:rPr>
                <w:t>КД на ТО и согласование ИИ</w:t>
              </w:r>
            </w:ins>
          </w:p>
        </w:tc>
        <w:tc>
          <w:tcPr>
            <w:tcW w:w="3549" w:type="dxa"/>
            <w:tcPrChange w:id="977" w:author="Ворожцова Наталья Андреевна" w:date="2018-02-07T11:54:00Z">
              <w:tcPr>
                <w:tcW w:w="3544" w:type="dxa"/>
                <w:gridSpan w:val="4"/>
              </w:tcPr>
            </w:tcPrChange>
          </w:tcPr>
          <w:p w14:paraId="771A7573" w14:textId="77777777" w:rsidR="00F725CA" w:rsidRDefault="00F725CA" w:rsidP="00F725CA">
            <w:pPr>
              <w:pStyle w:val="a3"/>
              <w:ind w:left="70"/>
              <w:jc w:val="center"/>
              <w:rPr>
                <w:ins w:id="978" w:author="Ворожцова Наталья Андреевна" w:date="2018-02-06T09:38:00Z"/>
                <w:rFonts w:ascii="Times New Roman" w:hAnsi="Times New Roman" w:cs="Times New Roman"/>
                <w:color w:val="000000"/>
                <w:sz w:val="20"/>
                <w:szCs w:val="20"/>
              </w:rPr>
            </w:pPr>
            <w:ins w:id="979" w:author="Ворожцова Наталья Андреевна" w:date="2018-02-06T09:38:00Z">
              <w:r>
                <w:rPr>
                  <w:rFonts w:ascii="Times New Roman" w:hAnsi="Times New Roman" w:cs="Times New Roman"/>
                  <w:color w:val="000000"/>
                  <w:sz w:val="20"/>
                  <w:szCs w:val="20"/>
                </w:rPr>
                <w:t xml:space="preserve">1. </w:t>
              </w:r>
            </w:ins>
            <w:ins w:id="980" w:author="Ворожцова Наталья Андреевна" w:date="2018-01-16T19:19:00Z">
              <w:r w:rsidRPr="00DA124A">
                <w:rPr>
                  <w:rFonts w:ascii="Times New Roman" w:hAnsi="Times New Roman" w:cs="Times New Roman"/>
                  <w:color w:val="000000"/>
                  <w:sz w:val="20"/>
                  <w:szCs w:val="20"/>
                </w:rPr>
                <w:t xml:space="preserve">Проектирование 3D-моделей по запросу технолога с указанием в электронном заказе. </w:t>
              </w:r>
            </w:ins>
          </w:p>
          <w:p w14:paraId="4C2A7968" w14:textId="482B0589" w:rsidR="00F725CA" w:rsidRDefault="00F725CA" w:rsidP="00F725CA">
            <w:pPr>
              <w:pStyle w:val="a3"/>
              <w:ind w:left="70"/>
              <w:jc w:val="center"/>
              <w:rPr>
                <w:ins w:id="981" w:author="Ворожцова Наталья Андреевна" w:date="2018-02-06T09:26:00Z"/>
                <w:rFonts w:ascii="Times New Roman" w:hAnsi="Times New Roman" w:cs="Times New Roman"/>
                <w:b/>
                <w:sz w:val="20"/>
                <w:szCs w:val="20"/>
              </w:rPr>
            </w:pPr>
            <w:ins w:id="982" w:author="Ворожцова Наталья Андреевна" w:date="2018-02-06T09:38:00Z">
              <w:r>
                <w:rPr>
                  <w:rFonts w:ascii="Times New Roman" w:hAnsi="Times New Roman" w:cs="Times New Roman"/>
                  <w:color w:val="000000"/>
                  <w:sz w:val="20"/>
                  <w:szCs w:val="20"/>
                </w:rPr>
                <w:t>2.</w:t>
              </w:r>
            </w:ins>
            <w:ins w:id="983" w:author="Ворожцова Наталья Андреевна" w:date="2018-01-16T19:19:00Z">
              <w:r w:rsidRPr="00DA124A">
                <w:rPr>
                  <w:rFonts w:ascii="Times New Roman" w:hAnsi="Times New Roman" w:cs="Times New Roman"/>
                  <w:color w:val="000000"/>
                  <w:sz w:val="20"/>
                  <w:szCs w:val="20"/>
                </w:rPr>
                <w:t>Согласование новой КД на ТО ИИ в электронном виде</w:t>
              </w:r>
            </w:ins>
            <w:ins w:id="984" w:author="Ворожцова Наталья Андреевна" w:date="2018-01-16T19:20:00Z">
              <w:r>
                <w:rPr>
                  <w:rFonts w:ascii="Times New Roman" w:hAnsi="Times New Roman" w:cs="Times New Roman"/>
                  <w:color w:val="000000"/>
                  <w:sz w:val="20"/>
                  <w:szCs w:val="20"/>
                </w:rPr>
                <w:t xml:space="preserve">. </w:t>
              </w:r>
            </w:ins>
            <w:ins w:id="985" w:author="Ворожцова Наталья Андреевна" w:date="2018-02-06T09:38:00Z">
              <w:r>
                <w:rPr>
                  <w:rFonts w:ascii="Times New Roman" w:hAnsi="Times New Roman" w:cs="Times New Roman"/>
                  <w:color w:val="000000"/>
                  <w:sz w:val="20"/>
                  <w:szCs w:val="20"/>
                </w:rPr>
                <w:t>3.</w:t>
              </w:r>
            </w:ins>
            <w:ins w:id="986" w:author="Ворожцова Наталья Андреевна" w:date="2018-02-06T09:26:00Z">
              <w:r w:rsidRPr="00BC378B">
                <w:rPr>
                  <w:rFonts w:ascii="Times New Roman" w:hAnsi="Times New Roman" w:cs="Times New Roman"/>
                  <w:bCs/>
                  <w:sz w:val="20"/>
                  <w:szCs w:val="20"/>
                  <w:rPrChange w:id="987" w:author="Ворожцова Наталья Андреевна" w:date="2018-02-06T09:26:00Z">
                    <w:rPr>
                      <w:rFonts w:ascii="Times New Roman" w:hAnsi="Times New Roman" w:cs="Times New Roman"/>
                      <w:b/>
                      <w:bCs/>
                      <w:sz w:val="20"/>
                      <w:szCs w:val="20"/>
                    </w:rPr>
                  </w:rPrChange>
                </w:rPr>
                <w:t>Изменить</w:t>
              </w:r>
              <w:r w:rsidRPr="00427A06">
                <w:rPr>
                  <w:rFonts w:ascii="Times New Roman" w:hAnsi="Times New Roman" w:cs="Times New Roman"/>
                  <w:b/>
                  <w:bCs/>
                  <w:sz w:val="20"/>
                  <w:szCs w:val="20"/>
                </w:rPr>
                <w:t xml:space="preserve"> </w:t>
              </w:r>
              <w:r w:rsidRPr="00427A06">
                <w:rPr>
                  <w:rFonts w:ascii="Times New Roman" w:hAnsi="Times New Roman" w:cs="Times New Roman"/>
                  <w:b/>
                  <w:sz w:val="20"/>
                  <w:szCs w:val="20"/>
                </w:rPr>
                <w:t>СТП 275.113</w:t>
              </w:r>
              <w:r>
                <w:rPr>
                  <w:rFonts w:ascii="Times New Roman" w:hAnsi="Times New Roman" w:cs="Times New Roman"/>
                  <w:b/>
                  <w:sz w:val="20"/>
                  <w:szCs w:val="20"/>
                </w:rPr>
                <w:t>, СТП 275.043, И275.118</w:t>
              </w:r>
              <w:r w:rsidRPr="00A82E2A">
                <w:rPr>
                  <w:rFonts w:ascii="Times New Roman" w:hAnsi="Times New Roman" w:cs="Times New Roman"/>
                  <w:sz w:val="20"/>
                  <w:szCs w:val="20"/>
                </w:rPr>
                <w:t>,</w:t>
              </w:r>
            </w:ins>
          </w:p>
          <w:p w14:paraId="244B5B53" w14:textId="7CCD78CB" w:rsidR="00F725CA" w:rsidRPr="00567051" w:rsidRDefault="00F725CA" w:rsidP="00F725CA">
            <w:pPr>
              <w:pStyle w:val="a3"/>
              <w:ind w:left="0"/>
              <w:jc w:val="center"/>
              <w:rPr>
                <w:ins w:id="988" w:author="Ворожцова Наталья Андреевна" w:date="2018-01-16T19:18:00Z"/>
                <w:rFonts w:ascii="Times New Roman" w:hAnsi="Times New Roman" w:cs="Times New Roman"/>
                <w:bCs/>
                <w:sz w:val="20"/>
                <w:szCs w:val="20"/>
              </w:rPr>
            </w:pPr>
            <w:ins w:id="989" w:author="Ворожцова Наталья Андреевна" w:date="2018-02-06T09:26:00Z">
              <w:r>
                <w:rPr>
                  <w:rFonts w:ascii="Times New Roman" w:hAnsi="Times New Roman" w:cs="Times New Roman"/>
                  <w:b/>
                  <w:sz w:val="20"/>
                  <w:szCs w:val="20"/>
                </w:rPr>
                <w:t>И275.117</w:t>
              </w:r>
            </w:ins>
            <w:ins w:id="990" w:author="Ворожцова Наталья Андреевна" w:date="2018-02-06T09:33:00Z">
              <w:r>
                <w:rPr>
                  <w:rFonts w:ascii="Times New Roman" w:hAnsi="Times New Roman" w:cs="Times New Roman"/>
                  <w:b/>
                  <w:sz w:val="20"/>
                  <w:szCs w:val="20"/>
                </w:rPr>
                <w:t xml:space="preserve"> </w:t>
              </w:r>
              <w:r w:rsidRPr="00D92065">
                <w:rPr>
                  <w:rFonts w:ascii="Times New Roman" w:hAnsi="Times New Roman" w:cs="Times New Roman"/>
                  <w:sz w:val="20"/>
                  <w:szCs w:val="20"/>
                </w:rPr>
                <w:t>после отработки пилотного проекта</w:t>
              </w:r>
            </w:ins>
          </w:p>
        </w:tc>
      </w:tr>
      <w:tr w:rsidR="00F725CA" w14:paraId="0A19613B" w14:textId="1FA1D041" w:rsidTr="003103B0">
        <w:trPr>
          <w:ins w:id="991" w:author="Ворожцова Наталья Андреевна" w:date="2018-01-16T18:56:00Z"/>
          <w:trPrChange w:id="992" w:author="Ворожцова Наталья Андреевна" w:date="2018-02-07T11:54:00Z">
            <w:trPr>
              <w:gridBefore w:val="2"/>
              <w:gridAfter w:val="0"/>
            </w:trPr>
          </w:trPrChange>
        </w:trPr>
        <w:tc>
          <w:tcPr>
            <w:tcW w:w="1696" w:type="dxa"/>
            <w:tcPrChange w:id="993" w:author="Ворожцова Наталья Андреевна" w:date="2018-02-07T11:54:00Z">
              <w:tcPr>
                <w:tcW w:w="1838" w:type="dxa"/>
                <w:gridSpan w:val="4"/>
              </w:tcPr>
            </w:tcPrChange>
          </w:tcPr>
          <w:p w14:paraId="05D44C81" w14:textId="18463883" w:rsidR="00F725CA" w:rsidRPr="00567051" w:rsidRDefault="00F725CA" w:rsidP="00F725CA">
            <w:pPr>
              <w:pStyle w:val="a3"/>
              <w:ind w:left="0"/>
              <w:jc w:val="center"/>
              <w:rPr>
                <w:ins w:id="994" w:author="Ворожцова Наталья Андреевна" w:date="2018-01-16T18:56:00Z"/>
                <w:rFonts w:ascii="Times New Roman" w:hAnsi="Times New Roman" w:cs="Times New Roman"/>
                <w:bCs/>
                <w:sz w:val="20"/>
                <w:szCs w:val="20"/>
                <w:rPrChange w:id="995" w:author="Ворожцова Наталья Андреевна" w:date="2018-01-16T19:01:00Z">
                  <w:rPr>
                    <w:ins w:id="996" w:author="Ворожцова Наталья Андреевна" w:date="2018-01-16T18:56:00Z"/>
                    <w:rFonts w:ascii="Times New Roman" w:hAnsi="Times New Roman" w:cs="Times New Roman"/>
                    <w:bCs/>
                    <w:sz w:val="28"/>
                    <w:szCs w:val="28"/>
                  </w:rPr>
                </w:rPrChange>
              </w:rPr>
            </w:pPr>
            <w:ins w:id="997" w:author="Ворожцова Наталья Андреевна" w:date="2018-02-07T10:04:00Z">
              <w:r>
                <w:rPr>
                  <w:rFonts w:ascii="Times New Roman" w:hAnsi="Times New Roman" w:cs="Times New Roman"/>
                  <w:sz w:val="20"/>
                  <w:szCs w:val="20"/>
                  <w:lang w:val="en-US"/>
                </w:rPr>
                <w:t>4.</w:t>
              </w:r>
            </w:ins>
            <w:ins w:id="998" w:author="Ворожцова Наталья Андреевна" w:date="2018-01-16T19:11:00Z">
              <w:r w:rsidRPr="0039122F">
                <w:rPr>
                  <w:rFonts w:ascii="Times New Roman" w:hAnsi="Times New Roman" w:cs="Times New Roman"/>
                  <w:sz w:val="20"/>
                  <w:szCs w:val="20"/>
                </w:rPr>
                <w:t xml:space="preserve">Приобретение </w:t>
              </w:r>
            </w:ins>
            <w:ins w:id="999" w:author="Ворожцова Наталья Андреевна" w:date="2018-02-06T09:56:00Z">
              <w:r>
                <w:rPr>
                  <w:rFonts w:ascii="Times New Roman" w:hAnsi="Times New Roman" w:cs="Times New Roman"/>
                  <w:sz w:val="20"/>
                  <w:szCs w:val="20"/>
                </w:rPr>
                <w:t>ТО</w:t>
              </w:r>
            </w:ins>
            <w:ins w:id="1000" w:author="Ворожцова Наталья Андреевна" w:date="2018-02-06T10:07:00Z">
              <w:r>
                <w:rPr>
                  <w:rFonts w:ascii="Times New Roman" w:hAnsi="Times New Roman" w:cs="Times New Roman"/>
                  <w:sz w:val="20"/>
                  <w:szCs w:val="20"/>
                </w:rPr>
                <w:t xml:space="preserve"> специалистами ОПП</w:t>
              </w:r>
            </w:ins>
          </w:p>
        </w:tc>
        <w:tc>
          <w:tcPr>
            <w:tcW w:w="1843" w:type="dxa"/>
            <w:tcPrChange w:id="1001" w:author="Ворожцова Наталья Андреевна" w:date="2018-02-07T11:54:00Z">
              <w:tcPr>
                <w:tcW w:w="2127" w:type="dxa"/>
                <w:gridSpan w:val="2"/>
              </w:tcPr>
            </w:tcPrChange>
          </w:tcPr>
          <w:p w14:paraId="46250ADC" w14:textId="77777777" w:rsidR="00F725CA" w:rsidRPr="0039122F" w:rsidRDefault="00F725CA" w:rsidP="00F725CA">
            <w:pPr>
              <w:jc w:val="center"/>
              <w:rPr>
                <w:ins w:id="1002" w:author="Ворожцова Наталья Андреевна" w:date="2018-01-16T19:11:00Z"/>
                <w:rFonts w:ascii="Times New Roman" w:hAnsi="Times New Roman" w:cs="Times New Roman"/>
                <w:sz w:val="20"/>
                <w:szCs w:val="20"/>
              </w:rPr>
            </w:pPr>
            <w:ins w:id="1003" w:author="Ворожцова Наталья Андреевна" w:date="2018-01-16T19:11:00Z">
              <w:r w:rsidRPr="0039122F">
                <w:rPr>
                  <w:rFonts w:ascii="Times New Roman" w:hAnsi="Times New Roman" w:cs="Times New Roman"/>
                  <w:sz w:val="20"/>
                  <w:szCs w:val="20"/>
                </w:rPr>
                <w:t xml:space="preserve">Заявка на приобретение ТМЦ </w:t>
              </w:r>
              <w:r w:rsidRPr="007D7BC4">
                <w:rPr>
                  <w:rFonts w:ascii="Times New Roman" w:hAnsi="Times New Roman" w:cs="Times New Roman"/>
                  <w:b/>
                  <w:sz w:val="20"/>
                  <w:szCs w:val="20"/>
                  <w:rPrChange w:id="1004" w:author="Ворожцова Наталья Андреевна" w:date="2018-02-06T09:49:00Z">
                    <w:rPr>
                      <w:rFonts w:ascii="Times New Roman" w:hAnsi="Times New Roman" w:cs="Times New Roman"/>
                      <w:sz w:val="20"/>
                      <w:szCs w:val="20"/>
                    </w:rPr>
                  </w:rPrChange>
                </w:rPr>
                <w:t>ОГТ 275-5-4</w:t>
              </w:r>
              <w:r w:rsidRPr="0039122F">
                <w:rPr>
                  <w:rFonts w:ascii="Times New Roman" w:hAnsi="Times New Roman" w:cs="Times New Roman"/>
                  <w:sz w:val="20"/>
                  <w:szCs w:val="20"/>
                </w:rPr>
                <w:t xml:space="preserve">, </w:t>
              </w:r>
              <w:r>
                <w:rPr>
                  <w:rFonts w:ascii="Times New Roman" w:hAnsi="Times New Roman" w:cs="Times New Roman"/>
                  <w:sz w:val="20"/>
                  <w:szCs w:val="20"/>
                </w:rPr>
                <w:t>СД</w:t>
              </w:r>
              <w:r w:rsidRPr="0039122F">
                <w:rPr>
                  <w:rFonts w:ascii="Times New Roman" w:hAnsi="Times New Roman" w:cs="Times New Roman"/>
                  <w:sz w:val="20"/>
                  <w:szCs w:val="20"/>
                </w:rPr>
                <w:t xml:space="preserve"> поставщика</w:t>
              </w:r>
              <w:r>
                <w:rPr>
                  <w:rFonts w:ascii="Times New Roman" w:hAnsi="Times New Roman" w:cs="Times New Roman"/>
                  <w:sz w:val="20"/>
                  <w:szCs w:val="20"/>
                </w:rPr>
                <w:t>:</w:t>
              </w:r>
              <w:r w:rsidRPr="0039122F">
                <w:rPr>
                  <w:rFonts w:ascii="Times New Roman" w:hAnsi="Times New Roman" w:cs="Times New Roman"/>
                  <w:sz w:val="20"/>
                  <w:szCs w:val="20"/>
                </w:rPr>
                <w:t xml:space="preserve"> </w:t>
              </w:r>
              <w:r w:rsidRPr="007D7BC4">
                <w:rPr>
                  <w:rFonts w:ascii="Times New Roman" w:hAnsi="Times New Roman" w:cs="Times New Roman"/>
                  <w:sz w:val="20"/>
                  <w:szCs w:val="20"/>
                </w:rPr>
                <w:t>УПД</w:t>
              </w:r>
              <w:r w:rsidRPr="0039122F">
                <w:rPr>
                  <w:rFonts w:ascii="Times New Roman" w:hAnsi="Times New Roman" w:cs="Times New Roman"/>
                  <w:sz w:val="20"/>
                  <w:szCs w:val="20"/>
                </w:rPr>
                <w:t xml:space="preserve"> или товарная накладная ТОРГ-12 + счет-фактура, </w:t>
              </w:r>
            </w:ins>
          </w:p>
          <w:p w14:paraId="161E7E41" w14:textId="77777777" w:rsidR="00F725CA" w:rsidRDefault="00F725CA" w:rsidP="00F725CA">
            <w:pPr>
              <w:jc w:val="center"/>
              <w:rPr>
                <w:ins w:id="1005" w:author="Ворожцова Наталья Андреевна" w:date="2018-01-16T19:11:00Z"/>
                <w:rFonts w:ascii="Times New Roman" w:hAnsi="Times New Roman" w:cs="Times New Roman"/>
                <w:sz w:val="20"/>
                <w:szCs w:val="20"/>
              </w:rPr>
            </w:pPr>
            <w:ins w:id="1006" w:author="Ворожцова Наталья Андреевна" w:date="2018-01-16T19:11:00Z">
              <w:r w:rsidRPr="0039122F">
                <w:rPr>
                  <w:rFonts w:ascii="Times New Roman" w:hAnsi="Times New Roman" w:cs="Times New Roman"/>
                  <w:sz w:val="20"/>
                  <w:szCs w:val="20"/>
                </w:rPr>
                <w:t xml:space="preserve">Заявка-заказ на изготовление </w:t>
              </w:r>
              <w:r w:rsidRPr="007D7BC4">
                <w:rPr>
                  <w:rFonts w:ascii="Times New Roman" w:hAnsi="Times New Roman" w:cs="Times New Roman"/>
                  <w:b/>
                  <w:sz w:val="20"/>
                  <w:szCs w:val="20"/>
                  <w:rPrChange w:id="1007" w:author="Ворожцова Наталья Андреевна" w:date="2018-02-06T09:49:00Z">
                    <w:rPr>
                      <w:rFonts w:ascii="Times New Roman" w:hAnsi="Times New Roman" w:cs="Times New Roman"/>
                      <w:sz w:val="20"/>
                      <w:szCs w:val="20"/>
                    </w:rPr>
                  </w:rPrChange>
                </w:rPr>
                <w:t>ИО-39-5</w:t>
              </w:r>
              <w:r w:rsidRPr="0039122F">
                <w:rPr>
                  <w:rFonts w:ascii="Times New Roman" w:hAnsi="Times New Roman" w:cs="Times New Roman"/>
                  <w:sz w:val="20"/>
                  <w:szCs w:val="20"/>
                </w:rPr>
                <w:t xml:space="preserve">. </w:t>
              </w:r>
            </w:ins>
          </w:p>
          <w:p w14:paraId="3C87AD2E" w14:textId="2ADE3F68" w:rsidR="00F725CA" w:rsidRPr="007D7BC4" w:rsidRDefault="00F725CA" w:rsidP="00F725CA">
            <w:pPr>
              <w:pStyle w:val="a3"/>
              <w:ind w:left="0"/>
              <w:jc w:val="center"/>
              <w:rPr>
                <w:ins w:id="1008" w:author="Ворожцова Наталья Андреевна" w:date="2018-01-16T18:56:00Z"/>
                <w:rFonts w:ascii="Times New Roman" w:hAnsi="Times New Roman" w:cs="Times New Roman"/>
                <w:b/>
                <w:bCs/>
                <w:sz w:val="20"/>
                <w:szCs w:val="20"/>
                <w:rPrChange w:id="1009" w:author="Ворожцова Наталья Андреевна" w:date="2018-02-06T09:49:00Z">
                  <w:rPr>
                    <w:ins w:id="1010" w:author="Ворожцова Наталья Андреевна" w:date="2018-01-16T18:56:00Z"/>
                    <w:rFonts w:ascii="Times New Roman" w:hAnsi="Times New Roman" w:cs="Times New Roman"/>
                    <w:bCs/>
                    <w:sz w:val="28"/>
                    <w:szCs w:val="28"/>
                  </w:rPr>
                </w:rPrChange>
              </w:rPr>
            </w:pPr>
            <w:ins w:id="1011" w:author="Ворожцова Наталья Андреевна" w:date="2018-01-16T19:11:00Z">
              <w:r w:rsidRPr="007D7BC4">
                <w:rPr>
                  <w:rFonts w:ascii="Times New Roman" w:hAnsi="Times New Roman" w:cs="Times New Roman"/>
                  <w:b/>
                  <w:sz w:val="20"/>
                  <w:szCs w:val="20"/>
                  <w:rPrChange w:id="1012" w:author="Ворожцова Наталья Андреевна" w:date="2018-02-06T09:49:00Z">
                    <w:rPr>
                      <w:rFonts w:ascii="Times New Roman" w:hAnsi="Times New Roman" w:cs="Times New Roman"/>
                      <w:sz w:val="20"/>
                      <w:szCs w:val="20"/>
                    </w:rPr>
                  </w:rPrChange>
                </w:rPr>
                <w:t>ТМЦ, ИНФО предприятия, Основные средства</w:t>
              </w:r>
            </w:ins>
          </w:p>
        </w:tc>
        <w:tc>
          <w:tcPr>
            <w:tcW w:w="2977" w:type="dxa"/>
            <w:tcPrChange w:id="1013" w:author="Ворожцова Наталья Андреевна" w:date="2018-02-07T11:54:00Z">
              <w:tcPr>
                <w:tcW w:w="1842" w:type="dxa"/>
                <w:gridSpan w:val="3"/>
              </w:tcPr>
            </w:tcPrChange>
          </w:tcPr>
          <w:p w14:paraId="3C0BA004" w14:textId="351DF4F7" w:rsidR="00F725CA" w:rsidRPr="00567051" w:rsidRDefault="00F725CA" w:rsidP="00F725CA">
            <w:pPr>
              <w:pStyle w:val="a3"/>
              <w:ind w:left="0"/>
              <w:jc w:val="center"/>
              <w:rPr>
                <w:ins w:id="1014" w:author="Ворожцова Наталья Андреевна" w:date="2018-01-16T18:56:00Z"/>
                <w:rFonts w:ascii="Times New Roman" w:hAnsi="Times New Roman" w:cs="Times New Roman"/>
                <w:bCs/>
                <w:sz w:val="20"/>
                <w:szCs w:val="20"/>
                <w:rPrChange w:id="1015" w:author="Ворожцова Наталья Андреевна" w:date="2018-01-16T19:01:00Z">
                  <w:rPr>
                    <w:ins w:id="1016" w:author="Ворожцова Наталья Андреевна" w:date="2018-01-16T18:56:00Z"/>
                    <w:rFonts w:ascii="Times New Roman" w:hAnsi="Times New Roman" w:cs="Times New Roman"/>
                    <w:bCs/>
                    <w:sz w:val="28"/>
                    <w:szCs w:val="28"/>
                  </w:rPr>
                </w:rPrChange>
              </w:rPr>
            </w:pPr>
            <w:ins w:id="1017" w:author="Ворожцова Наталья Андреевна" w:date="2018-02-06T09:56:00Z">
              <w:r>
                <w:rPr>
                  <w:rFonts w:ascii="Times New Roman" w:hAnsi="Times New Roman" w:cs="Times New Roman"/>
                  <w:sz w:val="20"/>
                  <w:szCs w:val="20"/>
                </w:rPr>
                <w:t xml:space="preserve">Оформление заявки на </w:t>
              </w:r>
            </w:ins>
            <w:ins w:id="1018" w:author="Ворожцова Наталья Андреевна" w:date="2018-02-06T09:57:00Z">
              <w:r>
                <w:rPr>
                  <w:rFonts w:ascii="Times New Roman" w:hAnsi="Times New Roman" w:cs="Times New Roman"/>
                  <w:sz w:val="20"/>
                  <w:szCs w:val="20"/>
                </w:rPr>
                <w:t xml:space="preserve">приобретение </w:t>
              </w:r>
            </w:ins>
            <w:ins w:id="1019" w:author="Ворожцова Наталья Андреевна" w:date="2018-02-06T10:02:00Z">
              <w:r>
                <w:rPr>
                  <w:rFonts w:ascii="Times New Roman" w:hAnsi="Times New Roman" w:cs="Times New Roman"/>
                  <w:sz w:val="20"/>
                  <w:szCs w:val="20"/>
                </w:rPr>
                <w:t xml:space="preserve">ТО </w:t>
              </w:r>
              <w:r w:rsidRPr="00DA2DB6">
                <w:rPr>
                  <w:rFonts w:ascii="Times New Roman" w:hAnsi="Times New Roman" w:cs="Times New Roman"/>
                  <w:bCs/>
                  <w:sz w:val="20"/>
                  <w:szCs w:val="20"/>
                </w:rPr>
                <w:t>кладовщиками</w:t>
              </w:r>
            </w:ins>
            <w:ins w:id="1020" w:author="Ворожцова Наталья Андреевна" w:date="2018-02-06T09:57:00Z">
              <w:r>
                <w:rPr>
                  <w:rFonts w:ascii="Times New Roman" w:hAnsi="Times New Roman" w:cs="Times New Roman"/>
                  <w:bCs/>
                  <w:sz w:val="20"/>
                  <w:szCs w:val="20"/>
                </w:rPr>
                <w:t xml:space="preserve"> ИРК, закупка специалистами ОПП ТО, у</w:t>
              </w:r>
            </w:ins>
            <w:ins w:id="1021" w:author="Ворожцова Наталья Андреевна" w:date="2018-01-16T19:12:00Z">
              <w:r w:rsidRPr="00DA2DB6">
                <w:rPr>
                  <w:rFonts w:ascii="Times New Roman" w:hAnsi="Times New Roman" w:cs="Times New Roman"/>
                  <w:bCs/>
                  <w:sz w:val="20"/>
                  <w:szCs w:val="20"/>
                </w:rPr>
                <w:t>чет в УТМЦ специалистами ОПП, бухгалтерией в ИНФО предприятия или Основные средства</w:t>
              </w:r>
            </w:ins>
          </w:p>
        </w:tc>
        <w:tc>
          <w:tcPr>
            <w:tcW w:w="3549" w:type="dxa"/>
            <w:tcPrChange w:id="1022" w:author="Ворожцова Наталья Андреевна" w:date="2018-02-07T11:54:00Z">
              <w:tcPr>
                <w:tcW w:w="2835" w:type="dxa"/>
                <w:gridSpan w:val="4"/>
              </w:tcPr>
            </w:tcPrChange>
          </w:tcPr>
          <w:p w14:paraId="1211AE62" w14:textId="5AB4871D" w:rsidR="00F725CA" w:rsidRDefault="00F725CA" w:rsidP="00F725CA">
            <w:pPr>
              <w:pStyle w:val="a3"/>
              <w:ind w:left="70"/>
              <w:jc w:val="center"/>
              <w:rPr>
                <w:ins w:id="1023" w:author="Ворожцова Наталья Андреевна" w:date="2018-02-06T09:59:00Z"/>
                <w:rFonts w:ascii="Times New Roman" w:hAnsi="Times New Roman" w:cs="Times New Roman"/>
                <w:color w:val="000000"/>
                <w:sz w:val="20"/>
                <w:szCs w:val="20"/>
              </w:rPr>
            </w:pPr>
            <w:ins w:id="1024" w:author="Ворожцова Наталья Андреевна" w:date="2018-02-06T09:50:00Z">
              <w:r>
                <w:rPr>
                  <w:rFonts w:ascii="Times New Roman" w:hAnsi="Times New Roman" w:cs="Times New Roman"/>
                  <w:color w:val="000000"/>
                  <w:sz w:val="20"/>
                  <w:szCs w:val="20"/>
                </w:rPr>
                <w:t>1.</w:t>
              </w:r>
            </w:ins>
            <w:ins w:id="1025" w:author="Ворожцова Наталья Андреевна" w:date="2018-01-16T19:12:00Z">
              <w:r>
                <w:rPr>
                  <w:rFonts w:ascii="Times New Roman" w:hAnsi="Times New Roman" w:cs="Times New Roman"/>
                  <w:color w:val="000000"/>
                  <w:sz w:val="20"/>
                  <w:szCs w:val="20"/>
                </w:rPr>
                <w:t>Ввод автоматического формирования</w:t>
              </w:r>
            </w:ins>
            <w:ins w:id="1026" w:author="Ворожцова Наталья Андреевна" w:date="2018-02-06T10:00:00Z">
              <w:r>
                <w:rPr>
                  <w:rFonts w:ascii="Times New Roman" w:hAnsi="Times New Roman" w:cs="Times New Roman"/>
                  <w:color w:val="000000"/>
                  <w:sz w:val="20"/>
                  <w:szCs w:val="20"/>
                </w:rPr>
                <w:t xml:space="preserve"> на 1 квартал</w:t>
              </w:r>
            </w:ins>
            <w:ins w:id="1027" w:author="Ворожцова Наталья Андреевна" w:date="2018-01-16T19:12:00Z">
              <w:r>
                <w:rPr>
                  <w:rFonts w:ascii="Times New Roman" w:hAnsi="Times New Roman" w:cs="Times New Roman"/>
                  <w:color w:val="000000"/>
                  <w:sz w:val="20"/>
                  <w:szCs w:val="20"/>
                </w:rPr>
                <w:t xml:space="preserve"> заявок на приобретение на основе списков</w:t>
              </w:r>
            </w:ins>
            <w:ins w:id="1028" w:author="Ворожцова Наталья Андреевна" w:date="2018-02-06T09:50:00Z">
              <w:r>
                <w:rPr>
                  <w:rFonts w:ascii="Times New Roman" w:hAnsi="Times New Roman" w:cs="Times New Roman"/>
                  <w:color w:val="000000"/>
                  <w:sz w:val="20"/>
                  <w:szCs w:val="20"/>
                </w:rPr>
                <w:t xml:space="preserve"> в 1С</w:t>
              </w:r>
            </w:ins>
            <w:ins w:id="1029" w:author="Ворожцова Наталья Андреевна" w:date="2018-01-16T19:12:00Z">
              <w:r>
                <w:rPr>
                  <w:rFonts w:ascii="Times New Roman" w:hAnsi="Times New Roman" w:cs="Times New Roman"/>
                  <w:color w:val="000000"/>
                  <w:sz w:val="20"/>
                  <w:szCs w:val="20"/>
                </w:rPr>
                <w:t xml:space="preserve">. </w:t>
              </w:r>
            </w:ins>
          </w:p>
          <w:p w14:paraId="1911C580" w14:textId="09CD5663" w:rsidR="00F725CA" w:rsidRDefault="00F725CA" w:rsidP="00F725CA">
            <w:pPr>
              <w:pStyle w:val="a3"/>
              <w:ind w:left="70"/>
              <w:jc w:val="center"/>
              <w:rPr>
                <w:ins w:id="1030" w:author="Ворожцова Наталья Андреевна" w:date="2018-02-06T09:59:00Z"/>
                <w:rFonts w:ascii="Times New Roman" w:hAnsi="Times New Roman" w:cs="Times New Roman"/>
                <w:color w:val="000000"/>
                <w:sz w:val="20"/>
                <w:szCs w:val="20"/>
              </w:rPr>
            </w:pPr>
            <w:ins w:id="1031" w:author="Ворожцова Наталья Андреевна" w:date="2018-02-06T09:59:00Z">
              <w:r>
                <w:rPr>
                  <w:rFonts w:ascii="Times New Roman" w:hAnsi="Times New Roman" w:cs="Times New Roman"/>
                  <w:color w:val="000000"/>
                  <w:sz w:val="20"/>
                  <w:szCs w:val="20"/>
                </w:rPr>
                <w:t xml:space="preserve">2.Электронное согласование ОГТ275-5-4. </w:t>
              </w:r>
            </w:ins>
          </w:p>
          <w:p w14:paraId="477C1C1B" w14:textId="609F8B66" w:rsidR="00F725CA" w:rsidRDefault="00F725CA" w:rsidP="00F725CA">
            <w:pPr>
              <w:pStyle w:val="a3"/>
              <w:ind w:left="70"/>
              <w:jc w:val="center"/>
              <w:rPr>
                <w:ins w:id="1032" w:author="Ворожцова Наталья Андреевна" w:date="2018-02-06T09:51:00Z"/>
                <w:rFonts w:ascii="Times New Roman" w:hAnsi="Times New Roman" w:cs="Times New Roman"/>
                <w:color w:val="000000"/>
                <w:sz w:val="20"/>
                <w:szCs w:val="20"/>
              </w:rPr>
            </w:pPr>
            <w:ins w:id="1033" w:author="Ворожцова Наталья Андреевна" w:date="2018-02-06T09:50:00Z">
              <w:r>
                <w:rPr>
                  <w:rFonts w:ascii="Times New Roman" w:hAnsi="Times New Roman" w:cs="Times New Roman"/>
                  <w:color w:val="000000"/>
                  <w:sz w:val="20"/>
                  <w:szCs w:val="20"/>
                </w:rPr>
                <w:t>2.</w:t>
              </w:r>
            </w:ins>
            <w:ins w:id="1034" w:author="Ворожцова Наталья Андреевна" w:date="2018-01-16T19:13:00Z">
              <w:r>
                <w:rPr>
                  <w:rFonts w:ascii="Times New Roman" w:hAnsi="Times New Roman" w:cs="Times New Roman"/>
                  <w:color w:val="000000"/>
                  <w:sz w:val="20"/>
                  <w:szCs w:val="20"/>
                </w:rPr>
                <w:t>Актуализация согласующих заявку</w:t>
              </w:r>
            </w:ins>
            <w:ins w:id="1035" w:author="Ворожцова Наталья Андреевна" w:date="2018-02-06T09:52:00Z">
              <w:r>
                <w:rPr>
                  <w:rFonts w:ascii="Times New Roman" w:hAnsi="Times New Roman" w:cs="Times New Roman"/>
                  <w:color w:val="000000"/>
                  <w:sz w:val="20"/>
                  <w:szCs w:val="20"/>
                </w:rPr>
                <w:t xml:space="preserve"> в 1С</w:t>
              </w:r>
            </w:ins>
            <w:ins w:id="1036" w:author="Ворожцова Наталья Андреевна" w:date="2018-01-16T19:13:00Z">
              <w:r>
                <w:rPr>
                  <w:rFonts w:ascii="Times New Roman" w:hAnsi="Times New Roman" w:cs="Times New Roman"/>
                  <w:color w:val="000000"/>
                  <w:sz w:val="20"/>
                  <w:szCs w:val="20"/>
                </w:rPr>
                <w:t xml:space="preserve">. </w:t>
              </w:r>
            </w:ins>
          </w:p>
          <w:p w14:paraId="5C698DE2" w14:textId="1BC6D63E" w:rsidR="00F725CA" w:rsidRDefault="00F725CA" w:rsidP="00F725CA">
            <w:pPr>
              <w:pStyle w:val="a3"/>
              <w:ind w:left="70"/>
              <w:jc w:val="center"/>
              <w:rPr>
                <w:ins w:id="1037" w:author="Ворожцова Наталья Андреевна" w:date="2018-01-16T19:12:00Z"/>
                <w:rFonts w:ascii="Times New Roman" w:hAnsi="Times New Roman" w:cs="Times New Roman"/>
                <w:color w:val="000000"/>
                <w:sz w:val="20"/>
                <w:szCs w:val="20"/>
              </w:rPr>
            </w:pPr>
            <w:ins w:id="1038" w:author="Ворожцова Наталья Андреевна" w:date="2018-02-06T09:51:00Z">
              <w:r>
                <w:rPr>
                  <w:rFonts w:ascii="Times New Roman" w:hAnsi="Times New Roman" w:cs="Times New Roman"/>
                  <w:color w:val="000000"/>
                  <w:sz w:val="20"/>
                  <w:szCs w:val="20"/>
                </w:rPr>
                <w:t>3.В</w:t>
              </w:r>
            </w:ins>
            <w:ins w:id="1039" w:author="Ворожцова Наталья Андреевна" w:date="2018-01-16T19:14:00Z">
              <w:r>
                <w:rPr>
                  <w:rFonts w:ascii="Times New Roman" w:hAnsi="Times New Roman" w:cs="Times New Roman"/>
                  <w:color w:val="000000"/>
                  <w:sz w:val="20"/>
                  <w:szCs w:val="20"/>
                </w:rPr>
                <w:t xml:space="preserve">озможность ведения журнала с отметками </w:t>
              </w:r>
            </w:ins>
            <w:ins w:id="1040" w:author="Ворожцова Наталья Андреевна" w:date="2018-01-16T19:15:00Z">
              <w:r>
                <w:rPr>
                  <w:rFonts w:ascii="Times New Roman" w:hAnsi="Times New Roman" w:cs="Times New Roman"/>
                  <w:color w:val="000000"/>
                  <w:sz w:val="20"/>
                  <w:szCs w:val="20"/>
                </w:rPr>
                <w:t>о прохождении</w:t>
              </w:r>
            </w:ins>
            <w:ins w:id="1041" w:author="Ворожцова Наталья Андреевна" w:date="2018-01-16T19:12:00Z">
              <w:r>
                <w:rPr>
                  <w:rFonts w:ascii="Times New Roman" w:hAnsi="Times New Roman" w:cs="Times New Roman"/>
                  <w:color w:val="000000"/>
                  <w:sz w:val="20"/>
                  <w:szCs w:val="20"/>
                </w:rPr>
                <w:t xml:space="preserve"> процедуры согласования, взятия в работу и изготовления.</w:t>
              </w:r>
            </w:ins>
          </w:p>
          <w:p w14:paraId="09450AC5" w14:textId="1E1950C3" w:rsidR="00F725CA" w:rsidRDefault="00F725CA">
            <w:pPr>
              <w:pStyle w:val="a3"/>
              <w:ind w:left="70"/>
              <w:jc w:val="center"/>
              <w:rPr>
                <w:ins w:id="1042" w:author="Ворожцова Наталья Андреевна" w:date="2018-01-16T19:16:00Z"/>
                <w:rFonts w:ascii="Times New Roman" w:hAnsi="Times New Roman" w:cs="Times New Roman"/>
                <w:color w:val="000000"/>
                <w:sz w:val="20"/>
                <w:szCs w:val="20"/>
              </w:rPr>
              <w:pPrChange w:id="1043" w:author="Ворожцова Наталья Андреевна" w:date="2018-01-16T19:16:00Z">
                <w:pPr>
                  <w:pStyle w:val="a3"/>
                  <w:ind w:left="0"/>
                  <w:jc w:val="center"/>
                </w:pPr>
              </w:pPrChange>
            </w:pPr>
            <w:ins w:id="1044" w:author="Ворожцова Наталья Андреевна" w:date="2018-02-06T09:53:00Z">
              <w:r>
                <w:rPr>
                  <w:rFonts w:ascii="Times New Roman" w:hAnsi="Times New Roman" w:cs="Times New Roman"/>
                  <w:color w:val="000000"/>
                  <w:sz w:val="20"/>
                  <w:szCs w:val="20"/>
                </w:rPr>
                <w:t>5. Исключение формы</w:t>
              </w:r>
            </w:ins>
            <w:ins w:id="1045" w:author="Ворожцова Наталья Андреевна" w:date="2018-01-16T19:12:00Z">
              <w:r>
                <w:rPr>
                  <w:rFonts w:ascii="Times New Roman" w:hAnsi="Times New Roman" w:cs="Times New Roman"/>
                  <w:color w:val="000000"/>
                  <w:sz w:val="20"/>
                  <w:szCs w:val="20"/>
                </w:rPr>
                <w:t xml:space="preserve"> ИО-39-5</w:t>
              </w:r>
            </w:ins>
            <w:ins w:id="1046" w:author="Ворожцова Наталья Андреевна" w:date="2018-02-06T09:54:00Z">
              <w:r>
                <w:rPr>
                  <w:rFonts w:ascii="Times New Roman" w:hAnsi="Times New Roman" w:cs="Times New Roman"/>
                  <w:color w:val="000000"/>
                  <w:sz w:val="20"/>
                  <w:szCs w:val="20"/>
                </w:rPr>
                <w:t xml:space="preserve"> (изготовление по ТЗ – нет выделение </w:t>
              </w:r>
            </w:ins>
            <w:ins w:id="1047" w:author="Ворожцова Наталья Андреевна" w:date="2018-02-06T09:55:00Z">
              <w:r>
                <w:rPr>
                  <w:rFonts w:ascii="Times New Roman" w:hAnsi="Times New Roman" w:cs="Times New Roman"/>
                  <w:color w:val="000000"/>
                  <w:sz w:val="20"/>
                  <w:szCs w:val="20"/>
                </w:rPr>
                <w:t>изготовителя ИЗ</w:t>
              </w:r>
            </w:ins>
            <w:ins w:id="1048" w:author="Ворожцова Наталья Андреевна" w:date="2018-02-06T09:54:00Z">
              <w:r>
                <w:rPr>
                  <w:rFonts w:ascii="Times New Roman" w:hAnsi="Times New Roman" w:cs="Times New Roman"/>
                  <w:color w:val="000000"/>
                  <w:sz w:val="20"/>
                  <w:szCs w:val="20"/>
                </w:rPr>
                <w:t>-ПМ).</w:t>
              </w:r>
            </w:ins>
            <w:ins w:id="1049" w:author="Ворожцова Наталья Андреевна" w:date="2018-02-06T10:01:00Z">
              <w:r>
                <w:rPr>
                  <w:rFonts w:ascii="Times New Roman" w:hAnsi="Times New Roman" w:cs="Times New Roman"/>
                  <w:color w:val="000000"/>
                  <w:sz w:val="20"/>
                  <w:szCs w:val="20"/>
                </w:rPr>
                <w:t xml:space="preserve"> Ввод новой формы для всех изготовителей.</w:t>
              </w:r>
            </w:ins>
          </w:p>
          <w:p w14:paraId="1DBF1FBD" w14:textId="0D86F94A" w:rsidR="00F725CA" w:rsidRPr="00567051" w:rsidRDefault="00F725CA" w:rsidP="00F725CA">
            <w:pPr>
              <w:pStyle w:val="a3"/>
              <w:ind w:left="0"/>
              <w:jc w:val="center"/>
              <w:rPr>
                <w:ins w:id="1050" w:author="Ворожцова Наталья Андреевна" w:date="2018-01-16T19:00:00Z"/>
                <w:rFonts w:ascii="Times New Roman" w:hAnsi="Times New Roman" w:cs="Times New Roman"/>
                <w:bCs/>
                <w:sz w:val="20"/>
                <w:szCs w:val="20"/>
                <w:rPrChange w:id="1051" w:author="Ворожцова Наталья Андреевна" w:date="2018-01-16T19:01:00Z">
                  <w:rPr>
                    <w:ins w:id="1052" w:author="Ворожцова Наталья Андреевна" w:date="2018-01-16T19:00:00Z"/>
                    <w:rFonts w:ascii="Times New Roman" w:hAnsi="Times New Roman" w:cs="Times New Roman"/>
                    <w:bCs/>
                    <w:sz w:val="28"/>
                    <w:szCs w:val="28"/>
                  </w:rPr>
                </w:rPrChange>
              </w:rPr>
            </w:pPr>
            <w:ins w:id="1053" w:author="Ворожцова Наталья Андреевна" w:date="2018-02-06T09:55:00Z">
              <w:r>
                <w:rPr>
                  <w:rFonts w:ascii="Times New Roman" w:hAnsi="Times New Roman" w:cs="Times New Roman"/>
                  <w:bCs/>
                  <w:sz w:val="20"/>
                  <w:szCs w:val="20"/>
                </w:rPr>
                <w:t>6.</w:t>
              </w:r>
            </w:ins>
            <w:ins w:id="1054" w:author="Ворожцова Наталья Андреевна" w:date="2018-01-16T19:17:00Z">
              <w:r>
                <w:rPr>
                  <w:rFonts w:ascii="Times New Roman" w:hAnsi="Times New Roman" w:cs="Times New Roman"/>
                  <w:bCs/>
                  <w:sz w:val="20"/>
                  <w:szCs w:val="20"/>
                </w:rPr>
                <w:t>Изменить</w:t>
              </w:r>
              <w:r w:rsidRPr="0039122F">
                <w:rPr>
                  <w:rFonts w:ascii="Times New Roman" w:hAnsi="Times New Roman" w:cs="Times New Roman"/>
                  <w:color w:val="000000"/>
                  <w:sz w:val="20"/>
                  <w:szCs w:val="20"/>
                </w:rPr>
                <w:t xml:space="preserve"> </w:t>
              </w:r>
              <w:r w:rsidRPr="001D2022">
                <w:rPr>
                  <w:rFonts w:ascii="Times New Roman" w:hAnsi="Times New Roman" w:cs="Times New Roman"/>
                  <w:b/>
                  <w:color w:val="000000"/>
                  <w:sz w:val="20"/>
                  <w:szCs w:val="20"/>
                  <w:rPrChange w:id="1055" w:author="Ворожцова Наталья Андреевна" w:date="2018-02-06T09:54:00Z">
                    <w:rPr>
                      <w:rFonts w:ascii="Times New Roman" w:hAnsi="Times New Roman" w:cs="Times New Roman"/>
                      <w:color w:val="000000"/>
                      <w:sz w:val="20"/>
                      <w:szCs w:val="20"/>
                    </w:rPr>
                  </w:rPrChange>
                </w:rPr>
                <w:t>И275.050</w:t>
              </w:r>
            </w:ins>
            <w:ins w:id="1056" w:author="Ворожцова Наталья Андреевна" w:date="2018-01-16T19:12:00Z">
              <w:r w:rsidRPr="001D2022">
                <w:rPr>
                  <w:rFonts w:ascii="Times New Roman" w:hAnsi="Times New Roman" w:cs="Times New Roman"/>
                  <w:b/>
                  <w:color w:val="000000"/>
                  <w:sz w:val="20"/>
                  <w:szCs w:val="20"/>
                  <w:rPrChange w:id="1057" w:author="Ворожцова Наталья Андреевна" w:date="2018-02-06T09:54:00Z">
                    <w:rPr>
                      <w:rFonts w:ascii="Times New Roman" w:hAnsi="Times New Roman" w:cs="Times New Roman"/>
                      <w:color w:val="000000"/>
                      <w:sz w:val="20"/>
                      <w:szCs w:val="20"/>
                    </w:rPr>
                  </w:rPrChange>
                </w:rPr>
                <w:t>, И275.002, СТП275.065</w:t>
              </w:r>
            </w:ins>
            <w:ins w:id="1058" w:author="Ворожцова Наталья Андреевна" w:date="2018-02-06T10:25:00Z">
              <w:r>
                <w:rPr>
                  <w:rFonts w:ascii="Times New Roman" w:hAnsi="Times New Roman" w:cs="Times New Roman"/>
                  <w:b/>
                  <w:color w:val="000000"/>
                  <w:sz w:val="20"/>
                  <w:szCs w:val="20"/>
                </w:rPr>
                <w:t xml:space="preserve"> </w:t>
              </w:r>
              <w:r w:rsidRPr="00D92065">
                <w:rPr>
                  <w:rFonts w:ascii="Times New Roman" w:hAnsi="Times New Roman" w:cs="Times New Roman"/>
                  <w:sz w:val="20"/>
                  <w:szCs w:val="20"/>
                </w:rPr>
                <w:t>после отработки пилотного проекта</w:t>
              </w:r>
            </w:ins>
          </w:p>
        </w:tc>
      </w:tr>
      <w:tr w:rsidR="00F725CA" w14:paraId="58137348" w14:textId="48314C22" w:rsidTr="003103B0">
        <w:trPr>
          <w:ins w:id="1059" w:author="Ворожцова Наталья Андреевна" w:date="2018-01-16T18:56:00Z"/>
          <w:trPrChange w:id="1060" w:author="Ворожцова Наталья Андреевна" w:date="2018-02-07T11:54:00Z">
            <w:trPr>
              <w:gridBefore w:val="2"/>
              <w:gridAfter w:val="0"/>
            </w:trPr>
          </w:trPrChange>
        </w:trPr>
        <w:tc>
          <w:tcPr>
            <w:tcW w:w="1696" w:type="dxa"/>
            <w:tcPrChange w:id="1061" w:author="Ворожцова Наталья Андреевна" w:date="2018-02-07T11:54:00Z">
              <w:tcPr>
                <w:tcW w:w="1838" w:type="dxa"/>
                <w:gridSpan w:val="4"/>
              </w:tcPr>
            </w:tcPrChange>
          </w:tcPr>
          <w:p w14:paraId="0AB3C045" w14:textId="74A459B9" w:rsidR="00F725CA" w:rsidRPr="00567051" w:rsidRDefault="00F725CA" w:rsidP="00F725CA">
            <w:pPr>
              <w:pStyle w:val="a3"/>
              <w:ind w:left="0"/>
              <w:jc w:val="center"/>
              <w:rPr>
                <w:ins w:id="1062" w:author="Ворожцова Наталья Андреевна" w:date="2018-01-16T18:56:00Z"/>
                <w:rFonts w:ascii="Times New Roman" w:hAnsi="Times New Roman" w:cs="Times New Roman"/>
                <w:bCs/>
                <w:sz w:val="20"/>
                <w:szCs w:val="20"/>
                <w:rPrChange w:id="1063" w:author="Ворожцова Наталья Андреевна" w:date="2018-01-16T19:01:00Z">
                  <w:rPr>
                    <w:ins w:id="1064" w:author="Ворожцова Наталья Андреевна" w:date="2018-01-16T18:56:00Z"/>
                    <w:rFonts w:ascii="Times New Roman" w:hAnsi="Times New Roman" w:cs="Times New Roman"/>
                    <w:bCs/>
                    <w:sz w:val="28"/>
                    <w:szCs w:val="28"/>
                  </w:rPr>
                </w:rPrChange>
              </w:rPr>
            </w:pPr>
            <w:ins w:id="1065" w:author="Ворожцова Наталья Андреевна" w:date="2018-02-07T10:05:00Z">
              <w:r w:rsidRPr="00E56381">
                <w:rPr>
                  <w:rFonts w:ascii="Times New Roman" w:hAnsi="Times New Roman" w:cs="Times New Roman"/>
                  <w:bCs/>
                  <w:sz w:val="20"/>
                  <w:szCs w:val="20"/>
                  <w:rPrChange w:id="1066" w:author="Ворожцова Наталья Андреевна" w:date="2018-02-07T10:05:00Z">
                    <w:rPr>
                      <w:rFonts w:ascii="Times New Roman" w:hAnsi="Times New Roman" w:cs="Times New Roman"/>
                      <w:bCs/>
                      <w:sz w:val="20"/>
                      <w:szCs w:val="20"/>
                      <w:lang w:val="en-US"/>
                    </w:rPr>
                  </w:rPrChange>
                </w:rPr>
                <w:t>5.</w:t>
              </w:r>
            </w:ins>
            <w:ins w:id="1067" w:author="Ворожцова Наталья Андреевна" w:date="2018-01-16T19:20:00Z">
              <w:r w:rsidRPr="000A4355">
                <w:rPr>
                  <w:rFonts w:ascii="Times New Roman" w:hAnsi="Times New Roman" w:cs="Times New Roman"/>
                  <w:bCs/>
                  <w:sz w:val="20"/>
                  <w:szCs w:val="20"/>
                </w:rPr>
                <w:t xml:space="preserve">Входной контроль новой технологической оснастки и после </w:t>
              </w:r>
              <w:r w:rsidRPr="000A4355">
                <w:rPr>
                  <w:rFonts w:ascii="Times New Roman" w:hAnsi="Times New Roman" w:cs="Times New Roman"/>
                  <w:bCs/>
                  <w:sz w:val="20"/>
                  <w:szCs w:val="20"/>
                </w:rPr>
                <w:lastRenderedPageBreak/>
                <w:t>ремонта</w:t>
              </w:r>
            </w:ins>
            <w:ins w:id="1068" w:author="Ворожцова Наталья Андреевна" w:date="2018-02-06T10:08:00Z">
              <w:r>
                <w:rPr>
                  <w:rFonts w:ascii="Times New Roman" w:hAnsi="Times New Roman" w:cs="Times New Roman"/>
                  <w:bCs/>
                  <w:sz w:val="20"/>
                  <w:szCs w:val="20"/>
                </w:rPr>
                <w:t xml:space="preserve"> контролерами КПП</w:t>
              </w:r>
            </w:ins>
          </w:p>
        </w:tc>
        <w:tc>
          <w:tcPr>
            <w:tcW w:w="1843" w:type="dxa"/>
            <w:tcPrChange w:id="1069" w:author="Ворожцова Наталья Андреевна" w:date="2018-02-07T11:54:00Z">
              <w:tcPr>
                <w:tcW w:w="2127" w:type="dxa"/>
                <w:gridSpan w:val="2"/>
              </w:tcPr>
            </w:tcPrChange>
          </w:tcPr>
          <w:p w14:paraId="37534437" w14:textId="77777777" w:rsidR="00F725CA" w:rsidRPr="00673308" w:rsidRDefault="00F725CA" w:rsidP="00F725CA">
            <w:pPr>
              <w:jc w:val="center"/>
              <w:rPr>
                <w:ins w:id="1070" w:author="Ворожцова Наталья Андреевна" w:date="2018-01-16T19:21:00Z"/>
                <w:rFonts w:ascii="Times New Roman" w:hAnsi="Times New Roman" w:cs="Times New Roman"/>
                <w:sz w:val="20"/>
                <w:szCs w:val="20"/>
              </w:rPr>
            </w:pPr>
            <w:ins w:id="1071" w:author="Ворожцова Наталья Андреевна" w:date="2018-01-16T19:21:00Z">
              <w:r w:rsidRPr="00673308">
                <w:rPr>
                  <w:rFonts w:ascii="Times New Roman" w:hAnsi="Times New Roman" w:cs="Times New Roman"/>
                  <w:sz w:val="20"/>
                  <w:szCs w:val="20"/>
                </w:rPr>
                <w:lastRenderedPageBreak/>
                <w:t xml:space="preserve">Заявка на приобретение ТМЦ ОГТ 275-5-4, </w:t>
              </w:r>
              <w:r>
                <w:rPr>
                  <w:rFonts w:ascii="Times New Roman" w:hAnsi="Times New Roman" w:cs="Times New Roman"/>
                  <w:sz w:val="20"/>
                  <w:szCs w:val="20"/>
                </w:rPr>
                <w:t>СД</w:t>
              </w:r>
              <w:r w:rsidRPr="00673308">
                <w:rPr>
                  <w:rFonts w:ascii="Times New Roman" w:hAnsi="Times New Roman" w:cs="Times New Roman"/>
                  <w:sz w:val="20"/>
                  <w:szCs w:val="20"/>
                </w:rPr>
                <w:t xml:space="preserve"> поставщика</w:t>
              </w:r>
              <w:r>
                <w:rPr>
                  <w:rFonts w:ascii="Times New Roman" w:hAnsi="Times New Roman" w:cs="Times New Roman"/>
                  <w:sz w:val="20"/>
                  <w:szCs w:val="20"/>
                </w:rPr>
                <w:t>:</w:t>
              </w:r>
              <w:r w:rsidRPr="00673308">
                <w:rPr>
                  <w:rFonts w:ascii="Times New Roman" w:hAnsi="Times New Roman" w:cs="Times New Roman"/>
                  <w:sz w:val="20"/>
                  <w:szCs w:val="20"/>
                </w:rPr>
                <w:t xml:space="preserve"> УПД или </w:t>
              </w:r>
              <w:r w:rsidRPr="00673308">
                <w:rPr>
                  <w:rFonts w:ascii="Times New Roman" w:hAnsi="Times New Roman" w:cs="Times New Roman"/>
                  <w:sz w:val="20"/>
                  <w:szCs w:val="20"/>
                </w:rPr>
                <w:lastRenderedPageBreak/>
                <w:t xml:space="preserve">товарная накладная ТОРГ-12 + счет-фактура, </w:t>
              </w:r>
            </w:ins>
          </w:p>
          <w:p w14:paraId="2CE3D482" w14:textId="2D7CE346" w:rsidR="00F725CA" w:rsidRPr="00567051" w:rsidRDefault="00F725CA" w:rsidP="00F725CA">
            <w:pPr>
              <w:pStyle w:val="a3"/>
              <w:ind w:left="0"/>
              <w:jc w:val="center"/>
              <w:rPr>
                <w:ins w:id="1072" w:author="Ворожцова Наталья Андреевна" w:date="2018-01-16T18:56:00Z"/>
                <w:rFonts w:ascii="Times New Roman" w:hAnsi="Times New Roman" w:cs="Times New Roman"/>
                <w:bCs/>
                <w:sz w:val="20"/>
                <w:szCs w:val="20"/>
                <w:rPrChange w:id="1073" w:author="Ворожцова Наталья Андреевна" w:date="2018-01-16T19:01:00Z">
                  <w:rPr>
                    <w:ins w:id="1074" w:author="Ворожцова Наталья Андреевна" w:date="2018-01-16T18:56:00Z"/>
                    <w:rFonts w:ascii="Times New Roman" w:hAnsi="Times New Roman" w:cs="Times New Roman"/>
                    <w:bCs/>
                    <w:sz w:val="28"/>
                    <w:szCs w:val="28"/>
                  </w:rPr>
                </w:rPrChange>
              </w:rPr>
            </w:pPr>
            <w:ins w:id="1075" w:author="Ворожцова Наталья Андреевна" w:date="2018-01-16T19:21:00Z">
              <w:r w:rsidRPr="00673308">
                <w:rPr>
                  <w:rFonts w:ascii="Times New Roman" w:hAnsi="Times New Roman" w:cs="Times New Roman"/>
                  <w:sz w:val="20"/>
                  <w:szCs w:val="20"/>
                </w:rPr>
                <w:t>Заявка-заказ на изг</w:t>
              </w:r>
              <w:r>
                <w:rPr>
                  <w:rFonts w:ascii="Times New Roman" w:hAnsi="Times New Roman" w:cs="Times New Roman"/>
                  <w:sz w:val="20"/>
                  <w:szCs w:val="20"/>
                </w:rPr>
                <w:t>отовление оснастки ИО-39-5, КД на ТО</w:t>
              </w:r>
            </w:ins>
            <w:ins w:id="1076" w:author="Ворожцова Наталья Андреевна" w:date="2018-02-06T10:08:00Z">
              <w:r>
                <w:rPr>
                  <w:rFonts w:ascii="Times New Roman" w:hAnsi="Times New Roman" w:cs="Times New Roman"/>
                  <w:sz w:val="20"/>
                  <w:szCs w:val="20"/>
                </w:rPr>
                <w:t>, паспорт ТО</w:t>
              </w:r>
            </w:ins>
            <w:ins w:id="1077" w:author="Ворожцова Наталья Андреевна" w:date="2018-02-06T10:10:00Z">
              <w:r>
                <w:rPr>
                  <w:rFonts w:ascii="Times New Roman" w:hAnsi="Times New Roman" w:cs="Times New Roman"/>
                  <w:sz w:val="20"/>
                  <w:szCs w:val="20"/>
                </w:rPr>
                <w:t xml:space="preserve"> – ИО-42, ОГМетр 55-2, ОТК-209, ОТК-2830-1 или др.</w:t>
              </w:r>
            </w:ins>
          </w:p>
        </w:tc>
        <w:tc>
          <w:tcPr>
            <w:tcW w:w="2977" w:type="dxa"/>
            <w:tcPrChange w:id="1078" w:author="Ворожцова Наталья Андреевна" w:date="2018-02-07T11:54:00Z">
              <w:tcPr>
                <w:tcW w:w="1842" w:type="dxa"/>
                <w:gridSpan w:val="3"/>
              </w:tcPr>
            </w:tcPrChange>
          </w:tcPr>
          <w:p w14:paraId="62816663" w14:textId="77777777" w:rsidR="00F725CA" w:rsidRPr="00040EB3" w:rsidRDefault="00F725CA" w:rsidP="00F725CA">
            <w:pPr>
              <w:jc w:val="center"/>
              <w:rPr>
                <w:ins w:id="1079" w:author="Ворожцова Наталья Андреевна" w:date="2018-01-16T19:21:00Z"/>
                <w:rFonts w:ascii="Times New Roman" w:hAnsi="Times New Roman" w:cs="Times New Roman"/>
                <w:color w:val="000000"/>
                <w:sz w:val="20"/>
                <w:szCs w:val="20"/>
              </w:rPr>
            </w:pPr>
            <w:ins w:id="1080" w:author="Ворожцова Наталья Андреевна" w:date="2018-01-16T19:21:00Z">
              <w:r w:rsidRPr="00040EB3">
                <w:rPr>
                  <w:rFonts w:ascii="Times New Roman" w:hAnsi="Times New Roman" w:cs="Times New Roman"/>
                  <w:color w:val="000000"/>
                  <w:sz w:val="20"/>
                  <w:szCs w:val="20"/>
                </w:rPr>
                <w:lastRenderedPageBreak/>
                <w:t xml:space="preserve">Согласно п.7 И275.050 специалист ОПП принимает ТО с кладовщиком, впервые приобретаемые СИ </w:t>
              </w:r>
              <w:r w:rsidRPr="00040EB3">
                <w:rPr>
                  <w:rFonts w:ascii="Times New Roman" w:hAnsi="Times New Roman" w:cs="Times New Roman"/>
                  <w:color w:val="000000"/>
                  <w:sz w:val="20"/>
                  <w:szCs w:val="20"/>
                </w:rPr>
                <w:lastRenderedPageBreak/>
                <w:t>проверяются с начальником метрологического обеспечения.</w:t>
              </w:r>
            </w:ins>
          </w:p>
          <w:p w14:paraId="1941E00C" w14:textId="77777777" w:rsidR="00F725CA" w:rsidRPr="00040EB3" w:rsidRDefault="00F725CA" w:rsidP="00F725CA">
            <w:pPr>
              <w:jc w:val="center"/>
              <w:rPr>
                <w:ins w:id="1081" w:author="Ворожцова Наталья Андреевна" w:date="2018-01-16T19:21:00Z"/>
                <w:rFonts w:ascii="Times New Roman" w:hAnsi="Times New Roman" w:cs="Times New Roman"/>
                <w:color w:val="000000"/>
                <w:sz w:val="20"/>
                <w:szCs w:val="20"/>
              </w:rPr>
            </w:pPr>
            <w:ins w:id="1082" w:author="Ворожцова Наталья Андреевна" w:date="2018-01-16T19:21:00Z">
              <w:r w:rsidRPr="00040EB3">
                <w:rPr>
                  <w:rFonts w:ascii="Times New Roman" w:hAnsi="Times New Roman" w:cs="Times New Roman"/>
                  <w:color w:val="000000"/>
                  <w:sz w:val="20"/>
                  <w:szCs w:val="20"/>
                </w:rPr>
                <w:t xml:space="preserve">Согласно СТП275.043 контролер КПП осуществляет контроль новой ТО и после ремонта. Ответственный за предъявление Начальник БИХ. </w:t>
              </w:r>
            </w:ins>
          </w:p>
          <w:p w14:paraId="29A60E5A" w14:textId="5606EA72" w:rsidR="00F725CA" w:rsidRPr="00BA053D" w:rsidRDefault="00F725CA" w:rsidP="00F725CA">
            <w:pPr>
              <w:pStyle w:val="a3"/>
              <w:ind w:left="0"/>
              <w:jc w:val="center"/>
              <w:rPr>
                <w:ins w:id="1083" w:author="Ворожцова Наталья Андреевна" w:date="2018-01-16T18:56:00Z"/>
                <w:rFonts w:ascii="Times New Roman" w:hAnsi="Times New Roman" w:cs="Times New Roman"/>
                <w:bCs/>
                <w:sz w:val="20"/>
                <w:szCs w:val="20"/>
                <w:rPrChange w:id="1084" w:author="Ворожцова Наталья Андреевна" w:date="2018-01-18T15:15:00Z">
                  <w:rPr>
                    <w:ins w:id="1085" w:author="Ворожцова Наталья Андреевна" w:date="2018-01-16T18:56:00Z"/>
                    <w:rFonts w:ascii="Times New Roman" w:hAnsi="Times New Roman" w:cs="Times New Roman"/>
                    <w:bCs/>
                    <w:sz w:val="28"/>
                    <w:szCs w:val="28"/>
                  </w:rPr>
                </w:rPrChange>
              </w:rPr>
            </w:pPr>
            <w:ins w:id="1086" w:author="Ворожцова Наталья Андреевна" w:date="2018-01-16T19:21:00Z">
              <w:r w:rsidRPr="00040EB3">
                <w:rPr>
                  <w:rFonts w:ascii="Times New Roman" w:hAnsi="Times New Roman" w:cs="Times New Roman"/>
                  <w:color w:val="000000"/>
                  <w:sz w:val="20"/>
                  <w:szCs w:val="20"/>
                </w:rPr>
                <w:t>ТО без чертежа не контролируют</w:t>
              </w:r>
            </w:ins>
          </w:p>
        </w:tc>
        <w:tc>
          <w:tcPr>
            <w:tcW w:w="3549" w:type="dxa"/>
            <w:tcPrChange w:id="1087" w:author="Ворожцова Наталья Андреевна" w:date="2018-02-07T11:54:00Z">
              <w:tcPr>
                <w:tcW w:w="2835" w:type="dxa"/>
                <w:gridSpan w:val="4"/>
              </w:tcPr>
            </w:tcPrChange>
          </w:tcPr>
          <w:p w14:paraId="5A5F45B1" w14:textId="77777777" w:rsidR="00F725CA" w:rsidRDefault="00F725CA" w:rsidP="00F725CA">
            <w:pPr>
              <w:pStyle w:val="a3"/>
              <w:ind w:left="0"/>
              <w:jc w:val="center"/>
              <w:rPr>
                <w:ins w:id="1088" w:author="Ворожцова Наталья Андреевна" w:date="2018-02-06T10:12:00Z"/>
                <w:rFonts w:ascii="Times New Roman" w:hAnsi="Times New Roman" w:cs="Times New Roman"/>
                <w:sz w:val="20"/>
                <w:szCs w:val="20"/>
              </w:rPr>
            </w:pPr>
            <w:ins w:id="1089" w:author="Ворожцова Наталья Андреевна" w:date="2018-02-06T10:12:00Z">
              <w:r>
                <w:rPr>
                  <w:rFonts w:ascii="Times New Roman" w:hAnsi="Times New Roman" w:cs="Times New Roman"/>
                  <w:sz w:val="20"/>
                  <w:szCs w:val="20"/>
                </w:rPr>
                <w:lastRenderedPageBreak/>
                <w:t>1.</w:t>
              </w:r>
            </w:ins>
            <w:ins w:id="1090" w:author="Ворожцова Наталья Андреевна" w:date="2018-01-16T19:22:00Z">
              <w:r>
                <w:rPr>
                  <w:rFonts w:ascii="Times New Roman" w:hAnsi="Times New Roman" w:cs="Times New Roman"/>
                  <w:sz w:val="20"/>
                  <w:szCs w:val="20"/>
                </w:rPr>
                <w:t xml:space="preserve">Разработать документ, определяющий для каждого вида ТО объем входного контроля. </w:t>
              </w:r>
            </w:ins>
          </w:p>
          <w:p w14:paraId="5E91A338" w14:textId="47FEDA0A" w:rsidR="00F725CA" w:rsidRDefault="00F725CA" w:rsidP="00F725CA">
            <w:pPr>
              <w:pStyle w:val="a3"/>
              <w:ind w:left="0"/>
              <w:jc w:val="center"/>
              <w:rPr>
                <w:ins w:id="1091" w:author="Ворожцова Наталья Андреевна" w:date="2018-01-16T19:22:00Z"/>
                <w:rFonts w:ascii="Times New Roman" w:hAnsi="Times New Roman" w:cs="Times New Roman"/>
                <w:sz w:val="20"/>
                <w:szCs w:val="20"/>
              </w:rPr>
            </w:pPr>
            <w:ins w:id="1092" w:author="Ворожцова Наталья Андреевна" w:date="2018-02-06T10:12:00Z">
              <w:r>
                <w:rPr>
                  <w:rFonts w:ascii="Times New Roman" w:hAnsi="Times New Roman" w:cs="Times New Roman"/>
                  <w:sz w:val="20"/>
                  <w:szCs w:val="20"/>
                </w:rPr>
                <w:t>2.Г</w:t>
              </w:r>
            </w:ins>
            <w:ins w:id="1093" w:author="Ворожцова Наталья Андреевна" w:date="2018-01-16T19:22:00Z">
              <w:r>
                <w:rPr>
                  <w:rFonts w:ascii="Times New Roman" w:hAnsi="Times New Roman" w:cs="Times New Roman"/>
                  <w:sz w:val="20"/>
                  <w:szCs w:val="20"/>
                </w:rPr>
                <w:t>рафики проверки вести в электронном виде.</w:t>
              </w:r>
            </w:ins>
          </w:p>
          <w:p w14:paraId="26429037" w14:textId="645E553A" w:rsidR="00F725CA" w:rsidRPr="00567051" w:rsidRDefault="00F725CA" w:rsidP="00F725CA">
            <w:pPr>
              <w:pStyle w:val="a3"/>
              <w:ind w:left="0"/>
              <w:jc w:val="center"/>
              <w:rPr>
                <w:ins w:id="1094" w:author="Ворожцова Наталья Андреевна" w:date="2018-01-16T19:00:00Z"/>
                <w:rFonts w:ascii="Times New Roman" w:hAnsi="Times New Roman" w:cs="Times New Roman"/>
                <w:bCs/>
                <w:sz w:val="20"/>
                <w:szCs w:val="20"/>
                <w:rPrChange w:id="1095" w:author="Ворожцова Наталья Андреевна" w:date="2018-01-16T19:01:00Z">
                  <w:rPr>
                    <w:ins w:id="1096" w:author="Ворожцова Наталья Андреевна" w:date="2018-01-16T19:00:00Z"/>
                    <w:rFonts w:ascii="Times New Roman" w:hAnsi="Times New Roman" w:cs="Times New Roman"/>
                    <w:bCs/>
                    <w:sz w:val="28"/>
                    <w:szCs w:val="28"/>
                  </w:rPr>
                </w:rPrChange>
              </w:rPr>
            </w:pPr>
            <w:ins w:id="1097" w:author="Ворожцова Наталья Андреевна" w:date="2018-02-06T10:13:00Z">
              <w:r>
                <w:rPr>
                  <w:rFonts w:ascii="Times New Roman" w:hAnsi="Times New Roman" w:cs="Times New Roman"/>
                  <w:sz w:val="20"/>
                  <w:szCs w:val="20"/>
                </w:rPr>
                <w:lastRenderedPageBreak/>
                <w:t>3.</w:t>
              </w:r>
            </w:ins>
            <w:ins w:id="1098" w:author="Ворожцова Наталья Андреевна" w:date="2018-01-16T19:22:00Z">
              <w:r>
                <w:rPr>
                  <w:rFonts w:ascii="Times New Roman" w:hAnsi="Times New Roman" w:cs="Times New Roman"/>
                  <w:sz w:val="20"/>
                  <w:szCs w:val="20"/>
                </w:rPr>
                <w:t xml:space="preserve">Изменить </w:t>
              </w:r>
              <w:r w:rsidRPr="00673308">
                <w:rPr>
                  <w:rFonts w:ascii="Times New Roman" w:hAnsi="Times New Roman" w:cs="Times New Roman"/>
                  <w:sz w:val="20"/>
                  <w:szCs w:val="20"/>
                </w:rPr>
                <w:t>И275.050, СТП275.043</w:t>
              </w:r>
            </w:ins>
            <w:ins w:id="1099" w:author="Ворожцова Наталья Андреевна" w:date="2018-02-06T10:25:00Z">
              <w:r>
                <w:rPr>
                  <w:rFonts w:ascii="Times New Roman" w:hAnsi="Times New Roman" w:cs="Times New Roman"/>
                  <w:sz w:val="20"/>
                  <w:szCs w:val="20"/>
                </w:rPr>
                <w:t xml:space="preserve"> </w:t>
              </w:r>
              <w:r w:rsidRPr="00D92065">
                <w:rPr>
                  <w:rFonts w:ascii="Times New Roman" w:hAnsi="Times New Roman" w:cs="Times New Roman"/>
                  <w:sz w:val="20"/>
                  <w:szCs w:val="20"/>
                </w:rPr>
                <w:t>после отработки пилотного проекта</w:t>
              </w:r>
            </w:ins>
          </w:p>
        </w:tc>
      </w:tr>
      <w:tr w:rsidR="00F725CA" w14:paraId="68F7D3F0" w14:textId="77777777" w:rsidTr="003103B0">
        <w:tblPrEx>
          <w:tblPrExChange w:id="1100" w:author="Ворожцова Наталья Андреевна" w:date="2018-02-07T11:54:00Z">
            <w:tblPrEx>
              <w:tblW w:w="9351" w:type="dxa"/>
            </w:tblPrEx>
          </w:tblPrExChange>
        </w:tblPrEx>
        <w:trPr>
          <w:ins w:id="1101" w:author="Ворожцова Наталья Андреевна" w:date="2018-01-16T19:23:00Z"/>
          <w:trPrChange w:id="1102" w:author="Ворожцова Наталья Андреевна" w:date="2018-02-07T11:54:00Z">
            <w:trPr>
              <w:gridBefore w:val="2"/>
              <w:gridAfter w:val="0"/>
            </w:trPr>
          </w:trPrChange>
        </w:trPr>
        <w:tc>
          <w:tcPr>
            <w:tcW w:w="1696" w:type="dxa"/>
            <w:tcPrChange w:id="1103" w:author="Ворожцова Наталья Андреевна" w:date="2018-02-07T11:54:00Z">
              <w:tcPr>
                <w:tcW w:w="1838" w:type="dxa"/>
                <w:gridSpan w:val="2"/>
              </w:tcPr>
            </w:tcPrChange>
          </w:tcPr>
          <w:p w14:paraId="1166D550" w14:textId="0D4D162E" w:rsidR="00F725CA" w:rsidRPr="000A4355" w:rsidRDefault="00F725CA" w:rsidP="00F725CA">
            <w:pPr>
              <w:pStyle w:val="a3"/>
              <w:ind w:left="0"/>
              <w:jc w:val="center"/>
              <w:rPr>
                <w:ins w:id="1104" w:author="Ворожцова Наталья Андреевна" w:date="2018-01-16T19:23:00Z"/>
                <w:rFonts w:ascii="Times New Roman" w:hAnsi="Times New Roman" w:cs="Times New Roman"/>
                <w:bCs/>
                <w:sz w:val="20"/>
                <w:szCs w:val="20"/>
              </w:rPr>
            </w:pPr>
            <w:ins w:id="1105" w:author="Ворожцова Наталья Андреевна" w:date="2018-02-07T10:05:00Z">
              <w:r w:rsidRPr="00E56381">
                <w:rPr>
                  <w:rFonts w:ascii="Times New Roman" w:hAnsi="Times New Roman" w:cs="Times New Roman"/>
                  <w:bCs/>
                  <w:sz w:val="20"/>
                  <w:szCs w:val="20"/>
                  <w:rPrChange w:id="1106" w:author="Ворожцова Наталья Андреевна" w:date="2018-02-07T10:05:00Z">
                    <w:rPr>
                      <w:rFonts w:ascii="Times New Roman" w:hAnsi="Times New Roman" w:cs="Times New Roman"/>
                      <w:bCs/>
                      <w:sz w:val="20"/>
                      <w:szCs w:val="20"/>
                      <w:lang w:val="en-US"/>
                    </w:rPr>
                  </w:rPrChange>
                </w:rPr>
                <w:lastRenderedPageBreak/>
                <w:t>6.</w:t>
              </w:r>
            </w:ins>
            <w:ins w:id="1107" w:author="Ворожцова Наталья Андреевна" w:date="2018-01-16T19:23:00Z">
              <w:r w:rsidRPr="00737AED">
                <w:rPr>
                  <w:rFonts w:ascii="Times New Roman" w:hAnsi="Times New Roman" w:cs="Times New Roman"/>
                  <w:bCs/>
                  <w:sz w:val="20"/>
                  <w:szCs w:val="20"/>
                </w:rPr>
                <w:t>Испытание технологической оснастки</w:t>
              </w:r>
            </w:ins>
            <w:ins w:id="1108" w:author="Ворожцова Наталья Андреевна" w:date="2018-02-06T10:13:00Z">
              <w:r>
                <w:rPr>
                  <w:rFonts w:ascii="Times New Roman" w:hAnsi="Times New Roman" w:cs="Times New Roman"/>
                  <w:bCs/>
                  <w:sz w:val="20"/>
                  <w:szCs w:val="20"/>
                </w:rPr>
                <w:t xml:space="preserve"> в присутствии техсовета участка</w:t>
              </w:r>
            </w:ins>
          </w:p>
        </w:tc>
        <w:tc>
          <w:tcPr>
            <w:tcW w:w="1843" w:type="dxa"/>
            <w:tcPrChange w:id="1109" w:author="Ворожцова Наталья Андреевна" w:date="2018-02-07T11:54:00Z">
              <w:tcPr>
                <w:tcW w:w="2127" w:type="dxa"/>
                <w:gridSpan w:val="5"/>
              </w:tcPr>
            </w:tcPrChange>
          </w:tcPr>
          <w:p w14:paraId="7C6624CA" w14:textId="77777777" w:rsidR="00F725CA" w:rsidRPr="00737AED" w:rsidRDefault="00F725CA" w:rsidP="00F725CA">
            <w:pPr>
              <w:jc w:val="center"/>
              <w:rPr>
                <w:ins w:id="1110" w:author="Ворожцова Наталья Андреевна" w:date="2018-01-16T19:23:00Z"/>
                <w:rFonts w:ascii="Times New Roman" w:hAnsi="Times New Roman" w:cs="Times New Roman"/>
                <w:sz w:val="20"/>
                <w:szCs w:val="20"/>
              </w:rPr>
            </w:pPr>
            <w:ins w:id="1111" w:author="Ворожцова Наталья Андреевна" w:date="2018-01-16T19:23:00Z">
              <w:r w:rsidRPr="00737AED">
                <w:rPr>
                  <w:rFonts w:ascii="Times New Roman" w:hAnsi="Times New Roman" w:cs="Times New Roman"/>
                  <w:sz w:val="20"/>
                  <w:szCs w:val="20"/>
                </w:rPr>
                <w:t xml:space="preserve">Заказ на изготовление </w:t>
              </w:r>
            </w:ins>
          </w:p>
          <w:p w14:paraId="759E669F" w14:textId="77777777" w:rsidR="00F725CA" w:rsidRPr="00737AED" w:rsidRDefault="00F725CA" w:rsidP="00F725CA">
            <w:pPr>
              <w:jc w:val="center"/>
              <w:rPr>
                <w:ins w:id="1112" w:author="Ворожцова Наталья Андреевна" w:date="2018-01-16T19:23:00Z"/>
                <w:rFonts w:ascii="Times New Roman" w:hAnsi="Times New Roman" w:cs="Times New Roman"/>
                <w:sz w:val="20"/>
                <w:szCs w:val="20"/>
              </w:rPr>
            </w:pPr>
            <w:ins w:id="1113" w:author="Ворожцова Наталья Андреевна" w:date="2018-01-16T19:23:00Z">
              <w:r w:rsidRPr="00737AED">
                <w:rPr>
                  <w:rFonts w:ascii="Times New Roman" w:hAnsi="Times New Roman" w:cs="Times New Roman"/>
                  <w:sz w:val="20"/>
                  <w:szCs w:val="20"/>
                </w:rPr>
                <w:t xml:space="preserve">ИО-39-4-5, </w:t>
              </w:r>
            </w:ins>
          </w:p>
          <w:p w14:paraId="5D65E6F2" w14:textId="58D3CABC" w:rsidR="00F725CA" w:rsidRPr="00AC7622" w:rsidRDefault="00F725CA" w:rsidP="00F725CA">
            <w:pPr>
              <w:jc w:val="center"/>
              <w:rPr>
                <w:ins w:id="1114" w:author="Ворожцова Наталья Андреевна" w:date="2018-01-16T19:23:00Z"/>
                <w:rFonts w:ascii="Times New Roman" w:hAnsi="Times New Roman" w:cs="Times New Roman"/>
                <w:sz w:val="20"/>
                <w:szCs w:val="20"/>
              </w:rPr>
            </w:pPr>
            <w:ins w:id="1115" w:author="Ворожцова Наталья Андреевна" w:date="2018-01-16T19:23:00Z">
              <w:r w:rsidRPr="00737AED">
                <w:rPr>
                  <w:rFonts w:ascii="Times New Roman" w:hAnsi="Times New Roman" w:cs="Times New Roman"/>
                  <w:sz w:val="20"/>
                  <w:szCs w:val="20"/>
                </w:rPr>
                <w:t>перечень поступившей ТО КОС-301, акт испытания ОТК5190, перечень периодической проверки ОГТ275-4</w:t>
              </w:r>
            </w:ins>
          </w:p>
        </w:tc>
        <w:tc>
          <w:tcPr>
            <w:tcW w:w="2977" w:type="dxa"/>
            <w:tcPrChange w:id="1116" w:author="Ворожцова Наталья Андреевна" w:date="2018-02-07T11:54:00Z">
              <w:tcPr>
                <w:tcW w:w="1842" w:type="dxa"/>
                <w:gridSpan w:val="3"/>
              </w:tcPr>
            </w:tcPrChange>
          </w:tcPr>
          <w:p w14:paraId="1F0677FC" w14:textId="40A4DC9C" w:rsidR="00F725CA" w:rsidRPr="00040EB3" w:rsidRDefault="00F725CA" w:rsidP="00F725CA">
            <w:pPr>
              <w:jc w:val="center"/>
              <w:rPr>
                <w:ins w:id="1117" w:author="Ворожцова Наталья Андреевна" w:date="2018-01-16T19:23:00Z"/>
                <w:rFonts w:ascii="Times New Roman" w:hAnsi="Times New Roman" w:cs="Times New Roman"/>
                <w:color w:val="000000"/>
                <w:sz w:val="20"/>
                <w:szCs w:val="20"/>
              </w:rPr>
            </w:pPr>
            <w:ins w:id="1118" w:author="Ворожцова Наталья Андреевна" w:date="2018-01-16T19:23:00Z">
              <w:r w:rsidRPr="00737AED">
                <w:rPr>
                  <w:rFonts w:ascii="Times New Roman" w:hAnsi="Times New Roman" w:cs="Times New Roman"/>
                  <w:color w:val="000000"/>
                  <w:sz w:val="20"/>
                  <w:szCs w:val="20"/>
                </w:rPr>
                <w:t>Испытание технологической оснастки специальной по СТП275.043, стандартной по И275.064</w:t>
              </w:r>
            </w:ins>
          </w:p>
        </w:tc>
        <w:tc>
          <w:tcPr>
            <w:tcW w:w="3549" w:type="dxa"/>
            <w:tcPrChange w:id="1119" w:author="Ворожцова Наталья Андреевна" w:date="2018-02-07T11:54:00Z">
              <w:tcPr>
                <w:tcW w:w="3544" w:type="dxa"/>
                <w:gridSpan w:val="4"/>
              </w:tcPr>
            </w:tcPrChange>
          </w:tcPr>
          <w:p w14:paraId="691DE95F" w14:textId="77777777" w:rsidR="00F725CA" w:rsidRDefault="00F725CA" w:rsidP="00F725CA">
            <w:pPr>
              <w:pStyle w:val="a3"/>
              <w:ind w:left="0"/>
              <w:jc w:val="center"/>
              <w:rPr>
                <w:ins w:id="1120" w:author="Ворожцова Наталья Андреевна" w:date="2018-02-06T10:16:00Z"/>
                <w:rFonts w:ascii="Times New Roman" w:hAnsi="Times New Roman" w:cs="Times New Roman"/>
                <w:color w:val="000000"/>
                <w:sz w:val="20"/>
                <w:szCs w:val="20"/>
              </w:rPr>
            </w:pPr>
            <w:ins w:id="1121" w:author="Ворожцова Наталья Андреевна" w:date="2018-02-06T10:14:00Z">
              <w:r>
                <w:rPr>
                  <w:rFonts w:ascii="Times New Roman" w:hAnsi="Times New Roman" w:cs="Times New Roman"/>
                  <w:color w:val="000000"/>
                  <w:sz w:val="20"/>
                  <w:szCs w:val="20"/>
                </w:rPr>
                <w:t xml:space="preserve">1. Отказ </w:t>
              </w:r>
            </w:ins>
            <w:ins w:id="1122" w:author="Ворожцова Наталья Андреевна" w:date="2018-02-06T10:15:00Z">
              <w:r>
                <w:rPr>
                  <w:rFonts w:ascii="Times New Roman" w:hAnsi="Times New Roman" w:cs="Times New Roman"/>
                  <w:color w:val="000000"/>
                  <w:sz w:val="20"/>
                  <w:szCs w:val="20"/>
                </w:rPr>
                <w:t>от</w:t>
              </w:r>
              <w:r w:rsidRPr="000A3C29">
                <w:rPr>
                  <w:rFonts w:ascii="Times New Roman" w:hAnsi="Times New Roman" w:cs="Times New Roman"/>
                  <w:sz w:val="20"/>
                  <w:szCs w:val="20"/>
                </w:rPr>
                <w:t xml:space="preserve"> ИО-39-4-5</w:t>
              </w:r>
              <w:r>
                <w:rPr>
                  <w:rFonts w:ascii="Times New Roman" w:hAnsi="Times New Roman" w:cs="Times New Roman"/>
                  <w:sz w:val="20"/>
                  <w:szCs w:val="20"/>
                </w:rPr>
                <w:t xml:space="preserve"> - э</w:t>
              </w:r>
            </w:ins>
            <w:ins w:id="1123" w:author="Ворожцова Наталья Андреевна" w:date="2018-01-16T19:23:00Z">
              <w:r>
                <w:rPr>
                  <w:rFonts w:ascii="Times New Roman" w:hAnsi="Times New Roman" w:cs="Times New Roman"/>
                  <w:color w:val="000000"/>
                  <w:sz w:val="20"/>
                  <w:szCs w:val="20"/>
                </w:rPr>
                <w:t xml:space="preserve">лектронный журнал </w:t>
              </w:r>
            </w:ins>
            <w:ins w:id="1124" w:author="Ворожцова Наталья Андреевна" w:date="2018-02-06T10:15:00Z">
              <w:r>
                <w:rPr>
                  <w:rFonts w:ascii="Times New Roman" w:hAnsi="Times New Roman" w:cs="Times New Roman"/>
                  <w:color w:val="000000"/>
                  <w:sz w:val="20"/>
                  <w:szCs w:val="20"/>
                </w:rPr>
                <w:t>заданий на испытание и отмети о проведенной испытании</w:t>
              </w:r>
            </w:ins>
            <w:ins w:id="1125" w:author="Ворожцова Наталья Андреевна" w:date="2018-02-06T10:16:00Z">
              <w:r>
                <w:rPr>
                  <w:rFonts w:ascii="Times New Roman" w:hAnsi="Times New Roman" w:cs="Times New Roman"/>
                  <w:color w:val="000000"/>
                  <w:sz w:val="20"/>
                  <w:szCs w:val="20"/>
                </w:rPr>
                <w:t>, с прикреплением результатов замера.</w:t>
              </w:r>
            </w:ins>
          </w:p>
          <w:p w14:paraId="38303CFF" w14:textId="77777777" w:rsidR="00F725CA" w:rsidRDefault="00F725CA" w:rsidP="00F725CA">
            <w:pPr>
              <w:pStyle w:val="a3"/>
              <w:ind w:left="0"/>
              <w:jc w:val="center"/>
              <w:rPr>
                <w:ins w:id="1126" w:author="Ворожцова Наталья Андреевна" w:date="2018-02-06T10:17:00Z"/>
                <w:rFonts w:ascii="Times New Roman" w:hAnsi="Times New Roman" w:cs="Times New Roman"/>
                <w:sz w:val="20"/>
                <w:szCs w:val="20"/>
              </w:rPr>
            </w:pPr>
            <w:ins w:id="1127" w:author="Ворожцова Наталья Андреевна" w:date="2018-01-16T19:23:00Z">
              <w:r>
                <w:rPr>
                  <w:rFonts w:ascii="Times New Roman" w:hAnsi="Times New Roman" w:cs="Times New Roman"/>
                  <w:color w:val="000000"/>
                  <w:sz w:val="20"/>
                  <w:szCs w:val="20"/>
                </w:rPr>
                <w:t xml:space="preserve"> </w:t>
              </w:r>
            </w:ins>
            <w:ins w:id="1128" w:author="Ворожцова Наталья Андреевна" w:date="2018-02-06T10:16:00Z">
              <w:r>
                <w:rPr>
                  <w:rFonts w:ascii="Times New Roman" w:hAnsi="Times New Roman" w:cs="Times New Roman"/>
                  <w:color w:val="000000"/>
                  <w:sz w:val="20"/>
                  <w:szCs w:val="20"/>
                </w:rPr>
                <w:t>2.</w:t>
              </w:r>
            </w:ins>
            <w:ins w:id="1129" w:author="Ворожцова Наталья Андреевна" w:date="2018-01-16T19:23:00Z">
              <w:r>
                <w:rPr>
                  <w:rFonts w:ascii="Times New Roman" w:hAnsi="Times New Roman" w:cs="Times New Roman"/>
                  <w:sz w:val="20"/>
                  <w:szCs w:val="20"/>
                </w:rPr>
                <w:t xml:space="preserve"> </w:t>
              </w:r>
            </w:ins>
            <w:ins w:id="1130" w:author="Ворожцова Наталья Андреевна" w:date="2018-02-06T10:17:00Z">
              <w:r>
                <w:rPr>
                  <w:rFonts w:ascii="Times New Roman" w:hAnsi="Times New Roman" w:cs="Times New Roman"/>
                  <w:sz w:val="20"/>
                  <w:szCs w:val="20"/>
                </w:rPr>
                <w:t>С</w:t>
              </w:r>
            </w:ins>
            <w:ins w:id="1131" w:author="Ворожцова Наталья Андреевна" w:date="2018-01-16T19:23:00Z">
              <w:r>
                <w:rPr>
                  <w:rFonts w:ascii="Times New Roman" w:hAnsi="Times New Roman" w:cs="Times New Roman"/>
                  <w:sz w:val="20"/>
                  <w:szCs w:val="20"/>
                </w:rPr>
                <w:t>огласование актов испытаний</w:t>
              </w:r>
            </w:ins>
            <w:ins w:id="1132" w:author="Ворожцова Наталья Андреевна" w:date="2018-02-06T10:17:00Z">
              <w:r>
                <w:rPr>
                  <w:rFonts w:ascii="Times New Roman" w:hAnsi="Times New Roman" w:cs="Times New Roman"/>
                  <w:sz w:val="20"/>
                  <w:szCs w:val="20"/>
                </w:rPr>
                <w:t xml:space="preserve"> для стандартной ТО</w:t>
              </w:r>
            </w:ins>
            <w:ins w:id="1133" w:author="Ворожцова Наталья Андреевна" w:date="2018-01-16T19:23:00Z">
              <w:r>
                <w:rPr>
                  <w:rFonts w:ascii="Times New Roman" w:hAnsi="Times New Roman" w:cs="Times New Roman"/>
                  <w:sz w:val="20"/>
                  <w:szCs w:val="20"/>
                </w:rPr>
                <w:t xml:space="preserve"> внутри ИС.</w:t>
              </w:r>
            </w:ins>
          </w:p>
          <w:p w14:paraId="5635CC9F" w14:textId="3FAF68E3" w:rsidR="00F725CA" w:rsidRDefault="00F725CA" w:rsidP="00F725CA">
            <w:pPr>
              <w:pStyle w:val="a3"/>
              <w:ind w:left="0"/>
              <w:jc w:val="center"/>
              <w:rPr>
                <w:ins w:id="1134" w:author="Ворожцова Наталья Андреевна" w:date="2018-01-16T19:23:00Z"/>
                <w:rFonts w:ascii="Times New Roman" w:hAnsi="Times New Roman" w:cs="Times New Roman"/>
                <w:sz w:val="20"/>
                <w:szCs w:val="20"/>
              </w:rPr>
            </w:pPr>
            <w:ins w:id="1135" w:author="Ворожцова Наталья Андреевна" w:date="2018-02-06T10:17:00Z">
              <w:r>
                <w:rPr>
                  <w:rFonts w:ascii="Times New Roman" w:hAnsi="Times New Roman" w:cs="Times New Roman"/>
                  <w:sz w:val="20"/>
                  <w:szCs w:val="20"/>
                </w:rPr>
                <w:t xml:space="preserve">3.Измениеть </w:t>
              </w:r>
            </w:ins>
            <w:ins w:id="1136" w:author="Ворожцова Наталья Андреевна" w:date="2018-02-06T10:18:00Z">
              <w:r w:rsidRPr="00737AED">
                <w:rPr>
                  <w:rFonts w:ascii="Times New Roman" w:hAnsi="Times New Roman" w:cs="Times New Roman"/>
                  <w:color w:val="000000"/>
                  <w:sz w:val="20"/>
                  <w:szCs w:val="20"/>
                </w:rPr>
                <w:t>СТП275.043</w:t>
              </w:r>
              <w:r>
                <w:rPr>
                  <w:rFonts w:ascii="Times New Roman" w:hAnsi="Times New Roman" w:cs="Times New Roman"/>
                  <w:color w:val="000000"/>
                  <w:sz w:val="20"/>
                  <w:szCs w:val="20"/>
                </w:rPr>
                <w:t xml:space="preserve">, </w:t>
              </w:r>
              <w:r w:rsidRPr="00737AED">
                <w:rPr>
                  <w:rFonts w:ascii="Times New Roman" w:hAnsi="Times New Roman" w:cs="Times New Roman"/>
                  <w:color w:val="000000"/>
                  <w:sz w:val="20"/>
                  <w:szCs w:val="20"/>
                </w:rPr>
                <w:t>И275.064</w:t>
              </w:r>
            </w:ins>
            <w:ins w:id="1137" w:author="Ворожцова Наталья Андреевна" w:date="2018-02-06T10:25:00Z">
              <w:r>
                <w:rPr>
                  <w:rFonts w:ascii="Times New Roman" w:hAnsi="Times New Roman" w:cs="Times New Roman"/>
                  <w:color w:val="000000"/>
                  <w:sz w:val="20"/>
                  <w:szCs w:val="20"/>
                </w:rPr>
                <w:t xml:space="preserve"> </w:t>
              </w:r>
              <w:r w:rsidRPr="00D92065">
                <w:rPr>
                  <w:rFonts w:ascii="Times New Roman" w:hAnsi="Times New Roman" w:cs="Times New Roman"/>
                  <w:sz w:val="20"/>
                  <w:szCs w:val="20"/>
                </w:rPr>
                <w:t>после отработки пилотного проекта</w:t>
              </w:r>
            </w:ins>
          </w:p>
        </w:tc>
      </w:tr>
      <w:tr w:rsidR="00F725CA" w14:paraId="3C309EA2" w14:textId="77777777" w:rsidTr="003103B0">
        <w:tblPrEx>
          <w:tblPrExChange w:id="1138" w:author="Ворожцова Наталья Андреевна" w:date="2018-02-07T11:54:00Z">
            <w:tblPrEx>
              <w:tblW w:w="9351" w:type="dxa"/>
            </w:tblPrEx>
          </w:tblPrExChange>
        </w:tblPrEx>
        <w:trPr>
          <w:ins w:id="1139" w:author="Ворожцова Наталья Андреевна" w:date="2018-01-16T19:24:00Z"/>
          <w:trPrChange w:id="1140" w:author="Ворожцова Наталья Андреевна" w:date="2018-02-07T11:54:00Z">
            <w:trPr>
              <w:gridBefore w:val="2"/>
              <w:gridAfter w:val="0"/>
            </w:trPr>
          </w:trPrChange>
        </w:trPr>
        <w:tc>
          <w:tcPr>
            <w:tcW w:w="1696" w:type="dxa"/>
            <w:tcPrChange w:id="1141" w:author="Ворожцова Наталья Андреевна" w:date="2018-02-07T11:54:00Z">
              <w:tcPr>
                <w:tcW w:w="1838" w:type="dxa"/>
                <w:gridSpan w:val="2"/>
              </w:tcPr>
            </w:tcPrChange>
          </w:tcPr>
          <w:p w14:paraId="2730B00A" w14:textId="6872A157" w:rsidR="00F725CA" w:rsidRDefault="00F725CA" w:rsidP="00F725CA">
            <w:pPr>
              <w:pStyle w:val="a3"/>
              <w:ind w:left="0"/>
              <w:jc w:val="center"/>
              <w:rPr>
                <w:ins w:id="1142" w:author="Ворожцова Наталья Андреевна" w:date="2018-01-16T19:24:00Z"/>
                <w:rFonts w:ascii="Times New Roman" w:hAnsi="Times New Roman" w:cs="Times New Roman"/>
                <w:bCs/>
                <w:sz w:val="20"/>
                <w:szCs w:val="20"/>
              </w:rPr>
            </w:pPr>
            <w:ins w:id="1143" w:author="Ворожцова Наталья Андреевна" w:date="2018-02-07T10:05:00Z">
              <w:r w:rsidRPr="00E56381">
                <w:rPr>
                  <w:rFonts w:ascii="Times New Roman" w:hAnsi="Times New Roman" w:cs="Times New Roman"/>
                  <w:color w:val="000000"/>
                  <w:sz w:val="20"/>
                  <w:szCs w:val="20"/>
                  <w:rPrChange w:id="1144" w:author="Ворожцова Наталья Андреевна" w:date="2018-02-07T10:05:00Z">
                    <w:rPr>
                      <w:rFonts w:ascii="Times New Roman" w:hAnsi="Times New Roman" w:cs="Times New Roman"/>
                      <w:color w:val="000000"/>
                      <w:sz w:val="20"/>
                      <w:szCs w:val="20"/>
                      <w:lang w:val="en-US"/>
                    </w:rPr>
                  </w:rPrChange>
                </w:rPr>
                <w:t>7.</w:t>
              </w:r>
            </w:ins>
            <w:ins w:id="1145" w:author="Ворожцова Наталья Андреевна" w:date="2018-02-06T10:19:00Z">
              <w:r>
                <w:rPr>
                  <w:rFonts w:ascii="Times New Roman" w:hAnsi="Times New Roman" w:cs="Times New Roman"/>
                  <w:color w:val="000000"/>
                  <w:sz w:val="20"/>
                  <w:szCs w:val="20"/>
                </w:rPr>
                <w:t>Внесение</w:t>
              </w:r>
            </w:ins>
            <w:ins w:id="1146" w:author="Ворожцова Наталья Андреевна" w:date="2018-01-16T19:24:00Z">
              <w:r>
                <w:rPr>
                  <w:rFonts w:ascii="Times New Roman" w:hAnsi="Times New Roman" w:cs="Times New Roman"/>
                  <w:color w:val="000000"/>
                  <w:sz w:val="20"/>
                  <w:szCs w:val="20"/>
                </w:rPr>
                <w:t xml:space="preserve"> </w:t>
              </w:r>
            </w:ins>
            <w:ins w:id="1147" w:author="Ворожцова Наталья Андреевна" w:date="2018-02-06T10:19:00Z">
              <w:r>
                <w:rPr>
                  <w:rFonts w:ascii="Times New Roman" w:hAnsi="Times New Roman" w:cs="Times New Roman"/>
                  <w:color w:val="000000"/>
                  <w:sz w:val="20"/>
                  <w:szCs w:val="20"/>
                </w:rPr>
                <w:t>ТО</w:t>
              </w:r>
            </w:ins>
            <w:ins w:id="1148" w:author="Ворожцова Наталья Андреевна" w:date="2018-01-16T19:24:00Z">
              <w:r>
                <w:rPr>
                  <w:rFonts w:ascii="Times New Roman" w:hAnsi="Times New Roman" w:cs="Times New Roman"/>
                  <w:color w:val="000000"/>
                  <w:sz w:val="20"/>
                  <w:szCs w:val="20"/>
                </w:rPr>
                <w:t xml:space="preserve"> в ТП</w:t>
              </w:r>
            </w:ins>
            <w:ins w:id="1149" w:author="Ворожцова Наталья Андреевна" w:date="2018-02-06T10:20:00Z">
              <w:r>
                <w:rPr>
                  <w:rFonts w:ascii="Times New Roman" w:hAnsi="Times New Roman" w:cs="Times New Roman"/>
                  <w:color w:val="000000"/>
                  <w:sz w:val="20"/>
                  <w:szCs w:val="20"/>
                </w:rPr>
                <w:t xml:space="preserve"> технологами</w:t>
              </w:r>
            </w:ins>
          </w:p>
        </w:tc>
        <w:tc>
          <w:tcPr>
            <w:tcW w:w="1843" w:type="dxa"/>
            <w:tcPrChange w:id="1150" w:author="Ворожцова Наталья Андреевна" w:date="2018-02-07T11:54:00Z">
              <w:tcPr>
                <w:tcW w:w="2127" w:type="dxa"/>
                <w:gridSpan w:val="5"/>
              </w:tcPr>
            </w:tcPrChange>
          </w:tcPr>
          <w:p w14:paraId="594796F6" w14:textId="77777777" w:rsidR="00F725CA" w:rsidRPr="002517AD" w:rsidRDefault="00F725CA" w:rsidP="00F725CA">
            <w:pPr>
              <w:jc w:val="center"/>
              <w:rPr>
                <w:ins w:id="1151" w:author="Ворожцова Наталья Андреевна" w:date="2018-01-16T19:24:00Z"/>
                <w:rFonts w:ascii="Times New Roman" w:hAnsi="Times New Roman" w:cs="Times New Roman"/>
                <w:sz w:val="20"/>
                <w:szCs w:val="20"/>
              </w:rPr>
            </w:pPr>
            <w:ins w:id="1152" w:author="Ворожцова Наталья Андреевна" w:date="2018-01-16T19:24:00Z">
              <w:r w:rsidRPr="002517AD">
                <w:rPr>
                  <w:rFonts w:ascii="Times New Roman" w:hAnsi="Times New Roman" w:cs="Times New Roman"/>
                  <w:sz w:val="20"/>
                  <w:szCs w:val="20"/>
                </w:rPr>
                <w:t xml:space="preserve">ОГТ 275-75-2/ОГТ 275-76 ВО </w:t>
              </w:r>
            </w:ins>
          </w:p>
          <w:p w14:paraId="2A77386E" w14:textId="77777777" w:rsidR="00F725CA" w:rsidRPr="002517AD" w:rsidRDefault="00F725CA" w:rsidP="00F725CA">
            <w:pPr>
              <w:jc w:val="center"/>
              <w:rPr>
                <w:ins w:id="1153" w:author="Ворожцова Наталья Андреевна" w:date="2018-01-16T19:24:00Z"/>
                <w:rFonts w:ascii="Times New Roman" w:hAnsi="Times New Roman" w:cs="Times New Roman"/>
                <w:sz w:val="20"/>
                <w:szCs w:val="20"/>
              </w:rPr>
            </w:pPr>
            <w:ins w:id="1154" w:author="Ворожцова Наталья Андреевна" w:date="2018-01-16T19:24:00Z">
              <w:r w:rsidRPr="002517AD">
                <w:rPr>
                  <w:rFonts w:ascii="Times New Roman" w:hAnsi="Times New Roman" w:cs="Times New Roman"/>
                  <w:sz w:val="20"/>
                  <w:szCs w:val="20"/>
                </w:rPr>
                <w:t>ОГТ 275-96-2/-97/-91-2/92/94-2 ОК</w:t>
              </w:r>
            </w:ins>
          </w:p>
          <w:p w14:paraId="3ABC9E5E" w14:textId="77777777" w:rsidR="00F725CA" w:rsidRPr="002517AD" w:rsidRDefault="00F725CA" w:rsidP="00F725CA">
            <w:pPr>
              <w:jc w:val="center"/>
              <w:rPr>
                <w:ins w:id="1155" w:author="Ворожцова Наталья Андреевна" w:date="2018-01-16T19:24:00Z"/>
                <w:rFonts w:ascii="Times New Roman" w:hAnsi="Times New Roman" w:cs="Times New Roman"/>
                <w:sz w:val="20"/>
                <w:szCs w:val="20"/>
              </w:rPr>
            </w:pPr>
            <w:ins w:id="1156" w:author="Ворожцова Наталья Андреевна" w:date="2018-01-16T19:24:00Z">
              <w:r w:rsidRPr="002517AD">
                <w:rPr>
                  <w:rFonts w:ascii="Times New Roman" w:hAnsi="Times New Roman" w:cs="Times New Roman"/>
                  <w:sz w:val="20"/>
                  <w:szCs w:val="20"/>
                </w:rPr>
                <w:t>ОГТ 275-109-2 КН</w:t>
              </w:r>
            </w:ins>
          </w:p>
          <w:p w14:paraId="71143DC8" w14:textId="77777777" w:rsidR="00F725CA" w:rsidRPr="002517AD" w:rsidRDefault="00F725CA" w:rsidP="00F725CA">
            <w:pPr>
              <w:jc w:val="center"/>
              <w:rPr>
                <w:ins w:id="1157" w:author="Ворожцова Наталья Андреевна" w:date="2018-01-16T19:24:00Z"/>
                <w:rFonts w:ascii="Times New Roman" w:hAnsi="Times New Roman" w:cs="Times New Roman"/>
                <w:sz w:val="20"/>
                <w:szCs w:val="20"/>
              </w:rPr>
            </w:pPr>
            <w:ins w:id="1158" w:author="Ворожцова Наталья Андреевна" w:date="2018-01-16T19:24:00Z">
              <w:r w:rsidRPr="002517AD">
                <w:rPr>
                  <w:rFonts w:ascii="Times New Roman" w:hAnsi="Times New Roman" w:cs="Times New Roman"/>
                  <w:sz w:val="20"/>
                  <w:szCs w:val="20"/>
                </w:rPr>
                <w:t xml:space="preserve">ОГТ 275-143/144 ИИ, </w:t>
              </w:r>
            </w:ins>
          </w:p>
          <w:p w14:paraId="11DE3039" w14:textId="4C394CE4" w:rsidR="00F725CA" w:rsidRPr="00737AED" w:rsidRDefault="00F725CA" w:rsidP="00F725CA">
            <w:pPr>
              <w:jc w:val="center"/>
              <w:rPr>
                <w:ins w:id="1159" w:author="Ворожцова Наталья Андреевна" w:date="2018-01-16T19:24:00Z"/>
                <w:rFonts w:ascii="Times New Roman" w:hAnsi="Times New Roman" w:cs="Times New Roman"/>
                <w:sz w:val="20"/>
                <w:szCs w:val="20"/>
              </w:rPr>
            </w:pPr>
            <w:ins w:id="1160" w:author="Ворожцова Наталья Андреевна" w:date="2018-01-16T19:24:00Z">
              <w:r>
                <w:rPr>
                  <w:rFonts w:ascii="Times New Roman" w:hAnsi="Times New Roman" w:cs="Times New Roman"/>
                  <w:sz w:val="20"/>
                  <w:szCs w:val="20"/>
                </w:rPr>
                <w:t>Auto</w:t>
              </w:r>
              <w:r w:rsidRPr="002517AD">
                <w:rPr>
                  <w:rFonts w:ascii="Times New Roman" w:hAnsi="Times New Roman" w:cs="Times New Roman"/>
                  <w:sz w:val="20"/>
                  <w:szCs w:val="20"/>
                </w:rPr>
                <w:t>CAD, КУ ИРК</w:t>
              </w:r>
            </w:ins>
          </w:p>
        </w:tc>
        <w:tc>
          <w:tcPr>
            <w:tcW w:w="2977" w:type="dxa"/>
            <w:tcPrChange w:id="1161" w:author="Ворожцова Наталья Андреевна" w:date="2018-02-07T11:54:00Z">
              <w:tcPr>
                <w:tcW w:w="1842" w:type="dxa"/>
                <w:gridSpan w:val="3"/>
              </w:tcPr>
            </w:tcPrChange>
          </w:tcPr>
          <w:p w14:paraId="13ECC437" w14:textId="2F1B0534" w:rsidR="00F725CA" w:rsidRPr="00737AED" w:rsidRDefault="00F725CA" w:rsidP="00F725CA">
            <w:pPr>
              <w:jc w:val="center"/>
              <w:rPr>
                <w:ins w:id="1162" w:author="Ворожцова Наталья Андреевна" w:date="2018-01-16T19:24:00Z"/>
                <w:rFonts w:ascii="Times New Roman" w:hAnsi="Times New Roman" w:cs="Times New Roman"/>
                <w:color w:val="000000"/>
                <w:sz w:val="20"/>
                <w:szCs w:val="20"/>
              </w:rPr>
            </w:pPr>
            <w:ins w:id="1163" w:author="Ворожцова Наталья Андреевна" w:date="2018-01-16T19:24:00Z">
              <w:r>
                <w:rPr>
                  <w:rFonts w:ascii="Times New Roman" w:hAnsi="Times New Roman" w:cs="Times New Roman"/>
                  <w:color w:val="000000"/>
                  <w:sz w:val="20"/>
                  <w:szCs w:val="20"/>
                </w:rPr>
                <w:t>Оформление в Auto</w:t>
              </w:r>
              <w:r w:rsidRPr="009E7F10">
                <w:rPr>
                  <w:rFonts w:ascii="Times New Roman" w:hAnsi="Times New Roman" w:cs="Times New Roman"/>
                  <w:color w:val="000000"/>
                  <w:sz w:val="20"/>
                  <w:szCs w:val="20"/>
                </w:rPr>
                <w:t>CAD</w:t>
              </w:r>
            </w:ins>
            <w:ins w:id="1164" w:author="Ворожцова Наталья Андреевна" w:date="2018-01-16T19:25:00Z">
              <w:r>
                <w:rPr>
                  <w:rFonts w:ascii="Times New Roman" w:hAnsi="Times New Roman" w:cs="Times New Roman"/>
                  <w:color w:val="000000"/>
                  <w:sz w:val="20"/>
                  <w:szCs w:val="20"/>
                </w:rPr>
                <w:t xml:space="preserve"> ТП</w:t>
              </w:r>
            </w:ins>
            <w:ins w:id="1165" w:author="Ворожцова Наталья Андреевна" w:date="2018-02-06T10:21:00Z">
              <w:r>
                <w:rPr>
                  <w:rFonts w:ascii="Times New Roman" w:hAnsi="Times New Roman" w:cs="Times New Roman"/>
                  <w:color w:val="000000"/>
                  <w:sz w:val="20"/>
                  <w:szCs w:val="20"/>
                </w:rPr>
                <w:t xml:space="preserve"> технологами</w:t>
              </w:r>
            </w:ins>
            <w:ins w:id="1166" w:author="Ворожцова Наталья Андреевна" w:date="2018-01-16T19:24:00Z">
              <w:r w:rsidRPr="009E7F10">
                <w:rPr>
                  <w:rFonts w:ascii="Times New Roman" w:hAnsi="Times New Roman" w:cs="Times New Roman"/>
                  <w:color w:val="000000"/>
                  <w:sz w:val="20"/>
                  <w:szCs w:val="20"/>
                </w:rPr>
                <w:t>, добавление кладовщиками применяемости в КУ ИРК</w:t>
              </w:r>
            </w:ins>
          </w:p>
        </w:tc>
        <w:tc>
          <w:tcPr>
            <w:tcW w:w="3549" w:type="dxa"/>
            <w:tcPrChange w:id="1167" w:author="Ворожцова Наталья Андреевна" w:date="2018-02-07T11:54:00Z">
              <w:tcPr>
                <w:tcW w:w="3544" w:type="dxa"/>
                <w:gridSpan w:val="4"/>
              </w:tcPr>
            </w:tcPrChange>
          </w:tcPr>
          <w:p w14:paraId="7D302CB9" w14:textId="6C75DA94" w:rsidR="00F725CA" w:rsidRPr="00532AE3" w:rsidRDefault="00F725CA">
            <w:pPr>
              <w:jc w:val="center"/>
              <w:rPr>
                <w:ins w:id="1168" w:author="Ворожцова Наталья Андреевна" w:date="2018-01-16T19:24:00Z"/>
                <w:rFonts w:ascii="Times New Roman" w:hAnsi="Times New Roman" w:cs="Times New Roman"/>
                <w:color w:val="000000"/>
                <w:sz w:val="20"/>
                <w:szCs w:val="20"/>
              </w:rPr>
              <w:pPrChange w:id="1169" w:author="Ворожцова Наталья Андреевна" w:date="2018-02-06T10:25:00Z">
                <w:pPr>
                  <w:pStyle w:val="a3"/>
                  <w:ind w:left="0"/>
                  <w:jc w:val="center"/>
                </w:pPr>
              </w:pPrChange>
            </w:pPr>
            <w:ins w:id="1170" w:author="Ворожцова Наталья Андреевна" w:date="2018-01-16T19:25:00Z">
              <w:r>
                <w:rPr>
                  <w:rFonts w:ascii="Times New Roman" w:hAnsi="Times New Roman" w:cs="Times New Roman"/>
                  <w:color w:val="000000"/>
                  <w:sz w:val="20"/>
                  <w:szCs w:val="20"/>
                </w:rPr>
                <w:t xml:space="preserve">Автоматическое добавление применяемости, при </w:t>
              </w:r>
            </w:ins>
            <w:ins w:id="1171" w:author="Ворожцова Наталья Андреевна" w:date="2018-01-16T19:26:00Z">
              <w:r>
                <w:rPr>
                  <w:rFonts w:ascii="Times New Roman" w:hAnsi="Times New Roman" w:cs="Times New Roman"/>
                  <w:color w:val="000000"/>
                  <w:sz w:val="20"/>
                  <w:szCs w:val="20"/>
                </w:rPr>
                <w:t xml:space="preserve">согласовании </w:t>
              </w:r>
            </w:ins>
            <w:commentRangeStart w:id="1172"/>
            <w:ins w:id="1173" w:author="Ворожцова Наталья Андреевна" w:date="2018-01-16T19:25:00Z">
              <w:r>
                <w:rPr>
                  <w:rFonts w:ascii="Times New Roman" w:hAnsi="Times New Roman" w:cs="Times New Roman"/>
                  <w:color w:val="000000"/>
                  <w:sz w:val="20"/>
                  <w:szCs w:val="20"/>
                </w:rPr>
                <w:t>ВО, КН, ОК</w:t>
              </w:r>
            </w:ins>
            <w:commentRangeEnd w:id="1172"/>
            <w:r w:rsidR="00532AE3">
              <w:rPr>
                <w:rStyle w:val="ad"/>
              </w:rPr>
              <w:commentReference w:id="1172"/>
            </w:r>
            <w:ins w:id="1174" w:author="Ворожцова Наталья Андреевна" w:date="2018-01-16T19:25:00Z">
              <w:r>
                <w:rPr>
                  <w:rFonts w:ascii="Times New Roman" w:hAnsi="Times New Roman" w:cs="Times New Roman"/>
                  <w:color w:val="000000"/>
                  <w:sz w:val="20"/>
                  <w:szCs w:val="20"/>
                </w:rPr>
                <w:t xml:space="preserve"> </w:t>
              </w:r>
            </w:ins>
            <w:ins w:id="1175" w:author="Ворожцова Наталья Андреевна" w:date="2018-01-16T19:26:00Z">
              <w:r>
                <w:rPr>
                  <w:rFonts w:ascii="Times New Roman" w:hAnsi="Times New Roman" w:cs="Times New Roman"/>
                  <w:color w:val="000000"/>
                  <w:sz w:val="20"/>
                  <w:szCs w:val="20"/>
                </w:rPr>
                <w:t xml:space="preserve">в </w:t>
              </w:r>
            </w:ins>
            <w:ins w:id="1176" w:author="Ворожцова Наталья Андреевна" w:date="2018-01-16T19:25:00Z">
              <w:r>
                <w:rPr>
                  <w:rFonts w:ascii="Times New Roman" w:hAnsi="Times New Roman" w:cs="Times New Roman"/>
                  <w:color w:val="000000"/>
                  <w:sz w:val="20"/>
                  <w:szCs w:val="20"/>
                </w:rPr>
                <w:t>редакторе ТП</w:t>
              </w:r>
            </w:ins>
            <w:ins w:id="1177" w:author="Ворожцова Наталья Андреевна" w:date="2018-01-16T19:29:00Z">
              <w:r>
                <w:rPr>
                  <w:rFonts w:ascii="Times New Roman" w:hAnsi="Times New Roman" w:cs="Times New Roman"/>
                  <w:color w:val="000000"/>
                  <w:sz w:val="20"/>
                  <w:szCs w:val="20"/>
                </w:rPr>
                <w:t xml:space="preserve">. </w:t>
              </w:r>
            </w:ins>
            <w:ins w:id="1178" w:author="Ворожцова Наталья Андреевна" w:date="2018-01-16T19:30:00Z">
              <w:r>
                <w:rPr>
                  <w:rFonts w:ascii="Times New Roman" w:hAnsi="Times New Roman" w:cs="Times New Roman"/>
                  <w:color w:val="000000"/>
                  <w:sz w:val="20"/>
                  <w:szCs w:val="20"/>
                </w:rPr>
                <w:t xml:space="preserve">Изменить </w:t>
              </w:r>
              <w:r w:rsidRPr="002517AD">
                <w:rPr>
                  <w:rFonts w:ascii="Times New Roman" w:hAnsi="Times New Roman" w:cs="Times New Roman"/>
                  <w:sz w:val="20"/>
                  <w:szCs w:val="20"/>
                </w:rPr>
                <w:t>СТП275.043, СТП275.065, СТП275.074</w:t>
              </w:r>
              <w:r>
                <w:rPr>
                  <w:rFonts w:ascii="Times New Roman" w:hAnsi="Times New Roman" w:cs="Times New Roman"/>
                  <w:sz w:val="20"/>
                  <w:szCs w:val="20"/>
                </w:rPr>
                <w:t>,</w:t>
              </w:r>
            </w:ins>
            <w:ins w:id="1179" w:author="Ворожцова Наталья Андреевна" w:date="2018-02-06T10:25:00Z">
              <w:r>
                <w:rPr>
                  <w:rFonts w:ascii="Times New Roman" w:hAnsi="Times New Roman" w:cs="Times New Roman"/>
                  <w:sz w:val="20"/>
                  <w:szCs w:val="20"/>
                </w:rPr>
                <w:t xml:space="preserve"> </w:t>
              </w:r>
            </w:ins>
            <w:ins w:id="1180" w:author="Ворожцова Наталья Андреевна" w:date="2018-01-16T19:30:00Z">
              <w:r w:rsidRPr="002517AD">
                <w:rPr>
                  <w:rFonts w:ascii="Times New Roman" w:hAnsi="Times New Roman" w:cs="Times New Roman"/>
                  <w:sz w:val="20"/>
                  <w:szCs w:val="20"/>
                </w:rPr>
                <w:t>СТП275.</w:t>
              </w:r>
              <w:r>
                <w:rPr>
                  <w:rFonts w:ascii="Times New Roman" w:hAnsi="Times New Roman" w:cs="Times New Roman"/>
                  <w:sz w:val="20"/>
                  <w:szCs w:val="20"/>
                </w:rPr>
                <w:t>096</w:t>
              </w:r>
            </w:ins>
            <w:ins w:id="1181" w:author="Ворожцова Наталья Андреевна" w:date="2018-02-06T10:25:00Z">
              <w:r>
                <w:rPr>
                  <w:rFonts w:ascii="Times New Roman" w:hAnsi="Times New Roman" w:cs="Times New Roman"/>
                  <w:sz w:val="20"/>
                  <w:szCs w:val="20"/>
                </w:rPr>
                <w:t xml:space="preserve"> </w:t>
              </w:r>
              <w:r w:rsidRPr="00D92065">
                <w:rPr>
                  <w:rFonts w:ascii="Times New Roman" w:hAnsi="Times New Roman" w:cs="Times New Roman"/>
                  <w:sz w:val="20"/>
                  <w:szCs w:val="20"/>
                </w:rPr>
                <w:t>после отработки пилотного проекта</w:t>
              </w:r>
            </w:ins>
          </w:p>
        </w:tc>
      </w:tr>
      <w:tr w:rsidR="00F725CA" w14:paraId="7726F75D" w14:textId="77777777" w:rsidTr="003103B0">
        <w:tblPrEx>
          <w:tblPrExChange w:id="1182" w:author="Ворожцова Наталья Андреевна" w:date="2018-02-07T11:54:00Z">
            <w:tblPrEx>
              <w:tblW w:w="9351" w:type="dxa"/>
            </w:tblPrEx>
          </w:tblPrExChange>
        </w:tblPrEx>
        <w:trPr>
          <w:ins w:id="1183" w:author="Ворожцова Наталья Андреевна" w:date="2018-01-16T19:31:00Z"/>
          <w:trPrChange w:id="1184" w:author="Ворожцова Наталья Андреевна" w:date="2018-02-07T11:54:00Z">
            <w:trPr>
              <w:gridBefore w:val="2"/>
              <w:gridAfter w:val="0"/>
            </w:trPr>
          </w:trPrChange>
        </w:trPr>
        <w:tc>
          <w:tcPr>
            <w:tcW w:w="1696" w:type="dxa"/>
            <w:tcPrChange w:id="1185" w:author="Ворожцова Наталья Андреевна" w:date="2018-02-07T11:54:00Z">
              <w:tcPr>
                <w:tcW w:w="1838" w:type="dxa"/>
                <w:gridSpan w:val="2"/>
              </w:tcPr>
            </w:tcPrChange>
          </w:tcPr>
          <w:p w14:paraId="1CE6EFEC" w14:textId="3A7059BC" w:rsidR="00F725CA" w:rsidRPr="00F44630" w:rsidRDefault="00F725CA" w:rsidP="00F725CA">
            <w:pPr>
              <w:pStyle w:val="a3"/>
              <w:ind w:left="0"/>
              <w:jc w:val="center"/>
              <w:rPr>
                <w:ins w:id="1186" w:author="Ворожцова Наталья Андреевна" w:date="2018-01-16T19:31:00Z"/>
                <w:rFonts w:ascii="Times New Roman" w:hAnsi="Times New Roman" w:cs="Times New Roman"/>
                <w:sz w:val="20"/>
                <w:szCs w:val="20"/>
              </w:rPr>
            </w:pPr>
            <w:ins w:id="1187" w:author="Ворожцова Наталья Андреевна" w:date="2018-02-07T11:53:00Z">
              <w:r w:rsidRPr="003103B0">
                <w:rPr>
                  <w:rFonts w:ascii="Times New Roman" w:hAnsi="Times New Roman" w:cs="Times New Roman"/>
                  <w:sz w:val="20"/>
                  <w:szCs w:val="20"/>
                  <w:rPrChange w:id="1188" w:author="Ворожцова Наталья Андреевна" w:date="2018-02-07T11:53:00Z">
                    <w:rPr>
                      <w:rFonts w:ascii="Times New Roman" w:hAnsi="Times New Roman" w:cs="Times New Roman"/>
                      <w:sz w:val="20"/>
                      <w:szCs w:val="20"/>
                      <w:lang w:val="en-US"/>
                    </w:rPr>
                  </w:rPrChange>
                </w:rPr>
                <w:t>8</w:t>
              </w:r>
            </w:ins>
            <w:ins w:id="1189" w:author="Ворожцова Наталья Андреевна" w:date="2018-02-07T10:05:00Z">
              <w:r w:rsidRPr="00E56381">
                <w:rPr>
                  <w:rFonts w:ascii="Times New Roman" w:hAnsi="Times New Roman" w:cs="Times New Roman"/>
                  <w:sz w:val="20"/>
                  <w:szCs w:val="20"/>
                  <w:rPrChange w:id="1190" w:author="Ворожцова Наталья Андреевна" w:date="2018-02-07T10:05:00Z">
                    <w:rPr>
                      <w:rFonts w:ascii="Times New Roman" w:hAnsi="Times New Roman" w:cs="Times New Roman"/>
                      <w:sz w:val="20"/>
                      <w:szCs w:val="20"/>
                      <w:lang w:val="en-US"/>
                    </w:rPr>
                  </w:rPrChange>
                </w:rPr>
                <w:t>.</w:t>
              </w:r>
            </w:ins>
            <w:ins w:id="1191" w:author="Ворожцова Наталья Андреевна" w:date="2018-01-16T19:31:00Z">
              <w:r w:rsidRPr="00562499">
                <w:rPr>
                  <w:rFonts w:ascii="Times New Roman" w:hAnsi="Times New Roman" w:cs="Times New Roman"/>
                  <w:sz w:val="20"/>
                  <w:szCs w:val="20"/>
                </w:rPr>
                <w:t>Ведение учета технологической оснастки в ИРК</w:t>
              </w:r>
            </w:ins>
            <w:ins w:id="1192" w:author="Ворожцова Наталья Андреевна" w:date="2018-02-06T10:32:00Z">
              <w:r>
                <w:rPr>
                  <w:rFonts w:ascii="Times New Roman" w:hAnsi="Times New Roman" w:cs="Times New Roman"/>
                  <w:sz w:val="20"/>
                  <w:szCs w:val="20"/>
                </w:rPr>
                <w:t xml:space="preserve"> кладовщиками</w:t>
              </w:r>
            </w:ins>
          </w:p>
        </w:tc>
        <w:tc>
          <w:tcPr>
            <w:tcW w:w="1843" w:type="dxa"/>
            <w:tcPrChange w:id="1193" w:author="Ворожцова Наталья Андреевна" w:date="2018-02-07T11:54:00Z">
              <w:tcPr>
                <w:tcW w:w="2127" w:type="dxa"/>
                <w:gridSpan w:val="5"/>
              </w:tcPr>
            </w:tcPrChange>
          </w:tcPr>
          <w:p w14:paraId="445844B0" w14:textId="37DD225F" w:rsidR="00F725CA" w:rsidRPr="00AC7622" w:rsidRDefault="00F725CA" w:rsidP="00F725CA">
            <w:pPr>
              <w:jc w:val="center"/>
              <w:rPr>
                <w:ins w:id="1194" w:author="Ворожцова Наталья Андреевна" w:date="2018-01-16T19:31:00Z"/>
                <w:rFonts w:ascii="Times New Roman" w:hAnsi="Times New Roman" w:cs="Times New Roman"/>
                <w:sz w:val="20"/>
                <w:szCs w:val="20"/>
              </w:rPr>
            </w:pPr>
            <w:ins w:id="1195" w:author="Ворожцова Наталья Андреевна" w:date="2018-01-16T19:34:00Z">
              <w:r w:rsidRPr="00562499">
                <w:rPr>
                  <w:rFonts w:ascii="Times New Roman" w:hAnsi="Times New Roman" w:cs="Times New Roman"/>
                  <w:sz w:val="20"/>
                  <w:szCs w:val="20"/>
                </w:rPr>
                <w:t>карточка учета ИО-9, ИО-35, КУ ИРК,</w:t>
              </w:r>
              <w:r>
                <w:rPr>
                  <w:rFonts w:ascii="Times New Roman" w:hAnsi="Times New Roman" w:cs="Times New Roman"/>
                  <w:sz w:val="20"/>
                  <w:szCs w:val="20"/>
                </w:rPr>
                <w:t xml:space="preserve"> журналы выдачи ТО</w:t>
              </w:r>
            </w:ins>
          </w:p>
        </w:tc>
        <w:tc>
          <w:tcPr>
            <w:tcW w:w="2977" w:type="dxa"/>
            <w:tcPrChange w:id="1196" w:author="Ворожцова Наталья Андреевна" w:date="2018-02-07T11:54:00Z">
              <w:tcPr>
                <w:tcW w:w="1842" w:type="dxa"/>
                <w:gridSpan w:val="3"/>
              </w:tcPr>
            </w:tcPrChange>
          </w:tcPr>
          <w:p w14:paraId="2017AECF" w14:textId="63715065" w:rsidR="00F725CA" w:rsidRDefault="00F725CA" w:rsidP="00F725CA">
            <w:pPr>
              <w:jc w:val="center"/>
              <w:rPr>
                <w:ins w:id="1197" w:author="Ворожцова Наталья Андреевна" w:date="2018-01-16T19:31:00Z"/>
                <w:rFonts w:ascii="Times New Roman" w:hAnsi="Times New Roman" w:cs="Times New Roman"/>
                <w:color w:val="000000"/>
                <w:sz w:val="20"/>
                <w:szCs w:val="20"/>
              </w:rPr>
            </w:pPr>
            <w:ins w:id="1198" w:author="Ворожцова Наталья Андреевна" w:date="2018-02-06T10:33:00Z">
              <w:r>
                <w:rPr>
                  <w:rFonts w:ascii="Times New Roman" w:hAnsi="Times New Roman" w:cs="Times New Roman"/>
                  <w:sz w:val="20"/>
                  <w:szCs w:val="20"/>
                </w:rPr>
                <w:t>В</w:t>
              </w:r>
            </w:ins>
            <w:ins w:id="1199" w:author="Ворожцова Наталья Андреевна" w:date="2018-01-16T19:32:00Z">
              <w:r w:rsidRPr="00562499">
                <w:rPr>
                  <w:rFonts w:ascii="Times New Roman" w:hAnsi="Times New Roman" w:cs="Times New Roman"/>
                  <w:sz w:val="20"/>
                  <w:szCs w:val="20"/>
                </w:rPr>
                <w:t>едение бумажного архива с дублированием в КУ ИРК</w:t>
              </w:r>
            </w:ins>
            <w:ins w:id="1200" w:author="Ворожцова Наталья Андреевна" w:date="2018-02-06T10:33:00Z">
              <w:r>
                <w:rPr>
                  <w:rFonts w:ascii="Times New Roman" w:hAnsi="Times New Roman" w:cs="Times New Roman"/>
                  <w:sz w:val="20"/>
                  <w:szCs w:val="20"/>
                </w:rPr>
                <w:t xml:space="preserve"> кладовщиками</w:t>
              </w:r>
            </w:ins>
          </w:p>
        </w:tc>
        <w:tc>
          <w:tcPr>
            <w:tcW w:w="3549" w:type="dxa"/>
            <w:tcPrChange w:id="1201" w:author="Ворожцова Наталья Андреевна" w:date="2018-02-07T11:54:00Z">
              <w:tcPr>
                <w:tcW w:w="3544" w:type="dxa"/>
                <w:gridSpan w:val="4"/>
              </w:tcPr>
            </w:tcPrChange>
          </w:tcPr>
          <w:p w14:paraId="2FEAE8ED" w14:textId="77777777" w:rsidR="00F725CA" w:rsidRDefault="00F725CA" w:rsidP="00F725CA">
            <w:pPr>
              <w:pStyle w:val="a3"/>
              <w:ind w:left="0"/>
              <w:jc w:val="center"/>
              <w:rPr>
                <w:ins w:id="1202" w:author="Ворожцова Наталья Андреевна" w:date="2018-02-06T10:33:00Z"/>
                <w:rFonts w:ascii="Times New Roman" w:hAnsi="Times New Roman" w:cs="Times New Roman"/>
                <w:color w:val="000000"/>
                <w:sz w:val="20"/>
                <w:szCs w:val="20"/>
              </w:rPr>
            </w:pPr>
            <w:ins w:id="1203" w:author="Ворожцова Наталья Андреевна" w:date="2018-02-06T10:33:00Z">
              <w:r>
                <w:rPr>
                  <w:rFonts w:ascii="Times New Roman" w:hAnsi="Times New Roman" w:cs="Times New Roman"/>
                  <w:color w:val="000000"/>
                  <w:sz w:val="20"/>
                  <w:szCs w:val="20"/>
                </w:rPr>
                <w:t>1.</w:t>
              </w:r>
            </w:ins>
            <w:ins w:id="1204" w:author="Ворожцова Наталья Андреевна" w:date="2018-01-16T19:32:00Z">
              <w:r w:rsidRPr="00F44630">
                <w:rPr>
                  <w:rFonts w:ascii="Times New Roman" w:hAnsi="Times New Roman" w:cs="Times New Roman"/>
                  <w:color w:val="000000"/>
                  <w:sz w:val="20"/>
                  <w:szCs w:val="20"/>
                </w:rPr>
                <w:t>Ввести выдачу ТО на пропуск рабочего</w:t>
              </w:r>
              <w:r>
                <w:rPr>
                  <w:rFonts w:ascii="Times New Roman" w:hAnsi="Times New Roman" w:cs="Times New Roman"/>
                  <w:color w:val="000000"/>
                  <w:sz w:val="20"/>
                  <w:szCs w:val="20"/>
                </w:rPr>
                <w:t xml:space="preserve">. </w:t>
              </w:r>
            </w:ins>
          </w:p>
          <w:p w14:paraId="29AFA020" w14:textId="77777777" w:rsidR="00F725CA" w:rsidRDefault="00F725CA" w:rsidP="00F725CA">
            <w:pPr>
              <w:pStyle w:val="a3"/>
              <w:ind w:left="0"/>
              <w:jc w:val="center"/>
              <w:rPr>
                <w:ins w:id="1205" w:author="Ворожцова Наталья Андреевна" w:date="2018-02-06T10:33:00Z"/>
                <w:rFonts w:ascii="Times New Roman" w:hAnsi="Times New Roman" w:cs="Times New Roman"/>
                <w:color w:val="000000"/>
                <w:sz w:val="20"/>
                <w:szCs w:val="20"/>
              </w:rPr>
            </w:pPr>
            <w:ins w:id="1206" w:author="Ворожцова Наталья Андреевна" w:date="2018-02-06T10:33:00Z">
              <w:r>
                <w:rPr>
                  <w:rFonts w:ascii="Times New Roman" w:hAnsi="Times New Roman" w:cs="Times New Roman"/>
                  <w:color w:val="000000"/>
                  <w:sz w:val="20"/>
                  <w:szCs w:val="20"/>
                </w:rPr>
                <w:t>2.</w:t>
              </w:r>
            </w:ins>
            <w:ins w:id="1207" w:author="Ворожцова Наталья Андреевна" w:date="2018-01-16T19:32:00Z">
              <w:r>
                <w:rPr>
                  <w:rFonts w:ascii="Times New Roman" w:hAnsi="Times New Roman" w:cs="Times New Roman"/>
                  <w:color w:val="000000"/>
                  <w:sz w:val="20"/>
                  <w:szCs w:val="20"/>
                </w:rPr>
                <w:t xml:space="preserve">Отказ от ведения бумажной картотеки. </w:t>
              </w:r>
            </w:ins>
          </w:p>
          <w:p w14:paraId="4799ED07" w14:textId="1F9FE4C0" w:rsidR="00F725CA" w:rsidRDefault="00F725CA" w:rsidP="00F725CA">
            <w:pPr>
              <w:pStyle w:val="a3"/>
              <w:ind w:left="0"/>
              <w:jc w:val="center"/>
              <w:rPr>
                <w:ins w:id="1208" w:author="Ворожцова Наталья Андреевна" w:date="2018-01-16T19:31:00Z"/>
                <w:rFonts w:ascii="Times New Roman" w:hAnsi="Times New Roman" w:cs="Times New Roman"/>
                <w:sz w:val="20"/>
                <w:szCs w:val="20"/>
              </w:rPr>
            </w:pPr>
            <w:ins w:id="1209" w:author="Ворожцова Наталья Андреевна" w:date="2018-02-06T10:33:00Z">
              <w:r>
                <w:rPr>
                  <w:rFonts w:ascii="Times New Roman" w:hAnsi="Times New Roman" w:cs="Times New Roman"/>
                  <w:color w:val="000000"/>
                  <w:sz w:val="20"/>
                  <w:szCs w:val="20"/>
                </w:rPr>
                <w:t>3.</w:t>
              </w:r>
            </w:ins>
            <w:ins w:id="1210" w:author="Ворожцова Наталья Андреевна" w:date="2018-01-16T19:32:00Z">
              <w:r>
                <w:rPr>
                  <w:rFonts w:ascii="Times New Roman" w:hAnsi="Times New Roman" w:cs="Times New Roman"/>
                  <w:sz w:val="20"/>
                  <w:szCs w:val="20"/>
                </w:rPr>
                <w:t xml:space="preserve">Изменить </w:t>
              </w:r>
              <w:r w:rsidRPr="00F44630">
                <w:rPr>
                  <w:rFonts w:ascii="Times New Roman" w:hAnsi="Times New Roman" w:cs="Times New Roman"/>
                  <w:sz w:val="20"/>
                  <w:szCs w:val="20"/>
                </w:rPr>
                <w:t>СТП275.065</w:t>
              </w:r>
            </w:ins>
            <w:ins w:id="1211" w:author="Ворожцова Наталья Андреевна" w:date="2018-02-06T10:33:00Z">
              <w:r>
                <w:rPr>
                  <w:rFonts w:ascii="Times New Roman" w:hAnsi="Times New Roman" w:cs="Times New Roman"/>
                  <w:sz w:val="20"/>
                  <w:szCs w:val="20"/>
                </w:rPr>
                <w:t xml:space="preserve"> после пилотного проекта</w:t>
              </w:r>
            </w:ins>
            <w:ins w:id="1212" w:author="Ворожцова Наталья Андреевна" w:date="2018-01-16T19:32:00Z">
              <w:r>
                <w:rPr>
                  <w:rFonts w:ascii="Times New Roman" w:hAnsi="Times New Roman" w:cs="Times New Roman"/>
                  <w:sz w:val="20"/>
                  <w:szCs w:val="20"/>
                </w:rPr>
                <w:t xml:space="preserve">. </w:t>
              </w:r>
            </w:ins>
          </w:p>
        </w:tc>
      </w:tr>
      <w:tr w:rsidR="00F725CA" w14:paraId="5D781ABF" w14:textId="77777777" w:rsidTr="003103B0">
        <w:tblPrEx>
          <w:tblPrExChange w:id="1213" w:author="Ворожцова Наталья Андреевна" w:date="2018-02-07T11:54:00Z">
            <w:tblPrEx>
              <w:tblW w:w="9493" w:type="dxa"/>
              <w:tblLayout w:type="fixed"/>
            </w:tblPrEx>
          </w:tblPrExChange>
        </w:tblPrEx>
        <w:trPr>
          <w:ins w:id="1214" w:author="Ворожцова Наталья Андреевна" w:date="2018-02-06T10:34:00Z"/>
          <w:trPrChange w:id="1215" w:author="Ворожцова Наталья Андреевна" w:date="2018-02-07T11:54:00Z">
            <w:trPr>
              <w:gridBefore w:val="2"/>
            </w:trPr>
          </w:trPrChange>
        </w:trPr>
        <w:tc>
          <w:tcPr>
            <w:tcW w:w="1696" w:type="dxa"/>
            <w:tcPrChange w:id="1216" w:author="Ворожцова Наталья Андреевна" w:date="2018-02-07T11:54:00Z">
              <w:tcPr>
                <w:tcW w:w="1696" w:type="dxa"/>
              </w:tcPr>
            </w:tcPrChange>
          </w:tcPr>
          <w:p w14:paraId="08A16091" w14:textId="2D6427E8" w:rsidR="00F725CA" w:rsidRDefault="00F725CA" w:rsidP="00F725CA">
            <w:pPr>
              <w:pStyle w:val="a3"/>
              <w:ind w:left="0"/>
              <w:jc w:val="center"/>
              <w:rPr>
                <w:ins w:id="1217" w:author="Ворожцова Наталья Андреевна" w:date="2018-02-06T10:34:00Z"/>
                <w:rFonts w:ascii="Times New Roman" w:hAnsi="Times New Roman" w:cs="Times New Roman"/>
                <w:sz w:val="20"/>
                <w:szCs w:val="20"/>
              </w:rPr>
            </w:pPr>
            <w:ins w:id="1218" w:author="Ворожцова Наталья Андреевна" w:date="2018-02-07T11:53:00Z">
              <w:r w:rsidRPr="003103B0">
                <w:rPr>
                  <w:rFonts w:ascii="Times New Roman" w:hAnsi="Times New Roman" w:cs="Times New Roman"/>
                  <w:sz w:val="20"/>
                  <w:szCs w:val="20"/>
                  <w:rPrChange w:id="1219" w:author="Ворожцова Наталья Андреевна" w:date="2018-02-07T11:53:00Z">
                    <w:rPr>
                      <w:rFonts w:ascii="Times New Roman" w:hAnsi="Times New Roman" w:cs="Times New Roman"/>
                      <w:sz w:val="20"/>
                      <w:szCs w:val="20"/>
                      <w:lang w:val="en-US"/>
                    </w:rPr>
                  </w:rPrChange>
                </w:rPr>
                <w:t>9</w:t>
              </w:r>
            </w:ins>
            <w:ins w:id="1220" w:author="Ворожцова Наталья Андреевна" w:date="2018-02-07T10:05:00Z">
              <w:r w:rsidRPr="00E56381">
                <w:rPr>
                  <w:rFonts w:ascii="Times New Roman" w:hAnsi="Times New Roman" w:cs="Times New Roman"/>
                  <w:sz w:val="20"/>
                  <w:szCs w:val="20"/>
                  <w:rPrChange w:id="1221" w:author="Ворожцова Наталья Андреевна" w:date="2018-02-07T10:05:00Z">
                    <w:rPr>
                      <w:rFonts w:ascii="Times New Roman" w:hAnsi="Times New Roman" w:cs="Times New Roman"/>
                      <w:sz w:val="20"/>
                      <w:szCs w:val="20"/>
                      <w:lang w:val="en-US"/>
                    </w:rPr>
                  </w:rPrChange>
                </w:rPr>
                <w:t>.</w:t>
              </w:r>
            </w:ins>
            <w:ins w:id="1222" w:author="Ворожцова Наталья Андреевна" w:date="2018-02-06T10:34:00Z">
              <w:r>
                <w:rPr>
                  <w:rFonts w:ascii="Times New Roman" w:hAnsi="Times New Roman" w:cs="Times New Roman"/>
                  <w:sz w:val="20"/>
                  <w:szCs w:val="20"/>
                </w:rPr>
                <w:t>Заказ ТО на дооснащение</w:t>
              </w:r>
            </w:ins>
            <w:ins w:id="1223" w:author="Ворожцова Наталья Андреевна" w:date="2018-02-06T10:41:00Z">
              <w:r>
                <w:rPr>
                  <w:rFonts w:ascii="Times New Roman" w:hAnsi="Times New Roman" w:cs="Times New Roman"/>
                  <w:sz w:val="20"/>
                  <w:szCs w:val="20"/>
                </w:rPr>
                <w:t xml:space="preserve"> кладовщиками</w:t>
              </w:r>
            </w:ins>
          </w:p>
        </w:tc>
        <w:tc>
          <w:tcPr>
            <w:tcW w:w="1843" w:type="dxa"/>
            <w:tcPrChange w:id="1224" w:author="Ворожцова Наталья Андреевна" w:date="2018-02-07T11:54:00Z">
              <w:tcPr>
                <w:tcW w:w="1843" w:type="dxa"/>
                <w:gridSpan w:val="4"/>
              </w:tcPr>
            </w:tcPrChange>
          </w:tcPr>
          <w:p w14:paraId="32024862" w14:textId="77777777" w:rsidR="00F725CA" w:rsidRPr="00562499" w:rsidRDefault="00F725CA" w:rsidP="00F725CA">
            <w:pPr>
              <w:jc w:val="center"/>
              <w:rPr>
                <w:ins w:id="1225" w:author="Ворожцова Наталья Андреевна" w:date="2018-02-06T10:34:00Z"/>
                <w:rFonts w:ascii="Times New Roman" w:hAnsi="Times New Roman" w:cs="Times New Roman"/>
                <w:sz w:val="20"/>
                <w:szCs w:val="20"/>
              </w:rPr>
            </w:pPr>
          </w:p>
        </w:tc>
        <w:tc>
          <w:tcPr>
            <w:tcW w:w="2977" w:type="dxa"/>
            <w:tcPrChange w:id="1226" w:author="Ворожцова Наталья Андреевна" w:date="2018-02-07T11:54:00Z">
              <w:tcPr>
                <w:tcW w:w="2977" w:type="dxa"/>
                <w:gridSpan w:val="6"/>
              </w:tcPr>
            </w:tcPrChange>
          </w:tcPr>
          <w:p w14:paraId="1C9FA9CD" w14:textId="188893E0" w:rsidR="00F725CA" w:rsidRDefault="00F725CA" w:rsidP="00F725CA">
            <w:pPr>
              <w:jc w:val="center"/>
              <w:rPr>
                <w:ins w:id="1227" w:author="Ворожцова Наталья Андреевна" w:date="2018-02-06T10:34:00Z"/>
                <w:rFonts w:ascii="Times New Roman" w:hAnsi="Times New Roman" w:cs="Times New Roman"/>
                <w:sz w:val="20"/>
                <w:szCs w:val="20"/>
              </w:rPr>
            </w:pPr>
            <w:ins w:id="1228" w:author="Ворожцова Наталья Андреевна" w:date="2018-02-06T10:36:00Z">
              <w:r>
                <w:rPr>
                  <w:rFonts w:ascii="Times New Roman" w:hAnsi="Times New Roman" w:cs="Times New Roman"/>
                  <w:sz w:val="20"/>
                  <w:szCs w:val="20"/>
                </w:rPr>
                <w:t>Нач. Б</w:t>
              </w:r>
            </w:ins>
            <w:ins w:id="1229" w:author="Ворожцова Наталья Андреевна" w:date="2018-02-06T10:41:00Z">
              <w:r>
                <w:rPr>
                  <w:rFonts w:ascii="Times New Roman" w:hAnsi="Times New Roman" w:cs="Times New Roman"/>
                  <w:sz w:val="20"/>
                  <w:szCs w:val="20"/>
                </w:rPr>
                <w:t>ИХ</w:t>
              </w:r>
            </w:ins>
            <w:ins w:id="1230" w:author="Ворожцова Наталья Андреевна" w:date="2018-02-06T10:36:00Z">
              <w:r>
                <w:rPr>
                  <w:rFonts w:ascii="Times New Roman" w:hAnsi="Times New Roman" w:cs="Times New Roman"/>
                  <w:sz w:val="20"/>
                  <w:szCs w:val="20"/>
                </w:rPr>
                <w:t xml:space="preserve"> составляет годовую заявку ОГТ 275-4-5 на дооснащени</w:t>
              </w:r>
            </w:ins>
            <w:ins w:id="1231" w:author="Ворожцова Наталья Андреевна" w:date="2018-02-06T10:37:00Z">
              <w:r>
                <w:rPr>
                  <w:rFonts w:ascii="Times New Roman" w:hAnsi="Times New Roman" w:cs="Times New Roman"/>
                  <w:sz w:val="20"/>
                  <w:szCs w:val="20"/>
                </w:rPr>
                <w:t>е</w:t>
              </w:r>
            </w:ins>
            <w:ins w:id="1232" w:author="Ворожцова Наталья Андреевна" w:date="2018-02-06T10:36:00Z">
              <w:r>
                <w:rPr>
                  <w:rFonts w:ascii="Times New Roman" w:hAnsi="Times New Roman" w:cs="Times New Roman"/>
                  <w:sz w:val="20"/>
                  <w:szCs w:val="20"/>
                </w:rPr>
                <w:t>. Заявк</w:t>
              </w:r>
            </w:ins>
            <w:ins w:id="1233" w:author="Ворожцова Наталья Андреевна" w:date="2018-02-06T10:37:00Z">
              <w:r>
                <w:rPr>
                  <w:rFonts w:ascii="Times New Roman" w:hAnsi="Times New Roman" w:cs="Times New Roman"/>
                  <w:sz w:val="20"/>
                  <w:szCs w:val="20"/>
                </w:rPr>
                <w:t>у</w:t>
              </w:r>
            </w:ins>
            <w:ins w:id="1234" w:author="Ворожцова Наталья Андреевна" w:date="2018-02-06T10:36:00Z">
              <w:r>
                <w:rPr>
                  <w:rFonts w:ascii="Times New Roman" w:hAnsi="Times New Roman" w:cs="Times New Roman"/>
                  <w:sz w:val="20"/>
                  <w:szCs w:val="20"/>
                </w:rPr>
                <w:t xml:space="preserve"> </w:t>
              </w:r>
            </w:ins>
            <w:ins w:id="1235" w:author="Ворожцова Наталья Андреевна" w:date="2018-02-06T10:41:00Z">
              <w:r>
                <w:rPr>
                  <w:rFonts w:ascii="Times New Roman" w:hAnsi="Times New Roman" w:cs="Times New Roman"/>
                  <w:sz w:val="20"/>
                  <w:szCs w:val="20"/>
                </w:rPr>
                <w:t>формируют вручную,</w:t>
              </w:r>
            </w:ins>
            <w:ins w:id="1236" w:author="Ворожцова Наталья Андреевна" w:date="2018-02-06T10:36:00Z">
              <w:r>
                <w:rPr>
                  <w:rFonts w:ascii="Times New Roman" w:hAnsi="Times New Roman" w:cs="Times New Roman"/>
                  <w:sz w:val="20"/>
                  <w:szCs w:val="20"/>
                </w:rPr>
                <w:t xml:space="preserve"> анализируя каждую позицию. </w:t>
              </w:r>
            </w:ins>
            <w:ins w:id="1237" w:author="Ворожцова Наталья Андреевна" w:date="2018-02-06T10:37:00Z">
              <w:r>
                <w:rPr>
                  <w:rFonts w:ascii="Times New Roman" w:hAnsi="Times New Roman" w:cs="Times New Roman"/>
                  <w:sz w:val="20"/>
                  <w:szCs w:val="20"/>
                </w:rPr>
                <w:t>После</w:t>
              </w:r>
            </w:ins>
            <w:ins w:id="1238" w:author="Ворожцова Наталья Андреевна" w:date="2018-02-06T10:36:00Z">
              <w:r>
                <w:rPr>
                  <w:rFonts w:ascii="Times New Roman" w:hAnsi="Times New Roman" w:cs="Times New Roman"/>
                  <w:sz w:val="20"/>
                  <w:szCs w:val="20"/>
                </w:rPr>
                <w:t xml:space="preserve"> согласует, после утверждения техническим директором, начальник ОПП проводит торги и заключает договор.</w:t>
              </w:r>
            </w:ins>
          </w:p>
        </w:tc>
        <w:tc>
          <w:tcPr>
            <w:tcW w:w="3549" w:type="dxa"/>
            <w:tcPrChange w:id="1239" w:author="Ворожцова Наталья Андреевна" w:date="2018-02-07T11:54:00Z">
              <w:tcPr>
                <w:tcW w:w="2977" w:type="dxa"/>
                <w:gridSpan w:val="4"/>
              </w:tcPr>
            </w:tcPrChange>
          </w:tcPr>
          <w:p w14:paraId="3E2E948D" w14:textId="77777777" w:rsidR="00F725CA" w:rsidRDefault="00F725CA" w:rsidP="00F725CA">
            <w:pPr>
              <w:pStyle w:val="a3"/>
              <w:ind w:left="0"/>
              <w:jc w:val="center"/>
              <w:rPr>
                <w:ins w:id="1240" w:author="Ворожцова Наталья Андреевна" w:date="2018-02-06T10:40:00Z"/>
                <w:rFonts w:ascii="Times New Roman" w:hAnsi="Times New Roman" w:cs="Times New Roman"/>
                <w:color w:val="000000"/>
                <w:sz w:val="20"/>
                <w:szCs w:val="20"/>
              </w:rPr>
            </w:pPr>
            <w:ins w:id="1241" w:author="Ворожцова Наталья Андреевна" w:date="2018-02-06T10:38:00Z">
              <w:r>
                <w:rPr>
                  <w:rFonts w:ascii="Times New Roman" w:hAnsi="Times New Roman" w:cs="Times New Roman"/>
                  <w:color w:val="000000"/>
                  <w:sz w:val="20"/>
                  <w:szCs w:val="20"/>
                </w:rPr>
                <w:t xml:space="preserve">1.Актуализировать список согласующих. </w:t>
              </w:r>
            </w:ins>
          </w:p>
          <w:p w14:paraId="3441DAEA" w14:textId="448FD1A9" w:rsidR="00F725CA" w:rsidRDefault="00F725CA" w:rsidP="00F725CA">
            <w:pPr>
              <w:pStyle w:val="a3"/>
              <w:ind w:left="0"/>
              <w:jc w:val="center"/>
              <w:rPr>
                <w:ins w:id="1242" w:author="Ворожцова Наталья Андреевна" w:date="2018-02-06T10:34:00Z"/>
                <w:rFonts w:ascii="Times New Roman" w:hAnsi="Times New Roman" w:cs="Times New Roman"/>
                <w:color w:val="000000"/>
                <w:sz w:val="20"/>
                <w:szCs w:val="20"/>
              </w:rPr>
            </w:pPr>
            <w:ins w:id="1243" w:author="Ворожцова Наталья Андреевна" w:date="2018-02-06T10:40:00Z">
              <w:r>
                <w:rPr>
                  <w:rFonts w:ascii="Times New Roman" w:hAnsi="Times New Roman" w:cs="Times New Roman"/>
                  <w:color w:val="000000"/>
                  <w:sz w:val="20"/>
                  <w:szCs w:val="20"/>
                </w:rPr>
                <w:t>2.</w:t>
              </w:r>
            </w:ins>
            <w:ins w:id="1244" w:author="Ворожцова Наталья Андреевна" w:date="2018-02-06T10:38:00Z">
              <w:r>
                <w:rPr>
                  <w:rFonts w:ascii="Times New Roman" w:hAnsi="Times New Roman" w:cs="Times New Roman"/>
                  <w:color w:val="000000"/>
                  <w:sz w:val="20"/>
                  <w:szCs w:val="20"/>
                </w:rPr>
                <w:t xml:space="preserve">Ввести автоматическое формирование заявок на </w:t>
              </w:r>
            </w:ins>
            <w:ins w:id="1245" w:author="Ворожцова Наталья Андреевна" w:date="2018-02-06T10:40:00Z">
              <w:r>
                <w:rPr>
                  <w:rFonts w:ascii="Times New Roman" w:hAnsi="Times New Roman" w:cs="Times New Roman"/>
                  <w:color w:val="000000"/>
                  <w:sz w:val="20"/>
                  <w:szCs w:val="20"/>
                </w:rPr>
                <w:t xml:space="preserve">3 </w:t>
              </w:r>
            </w:ins>
            <w:ins w:id="1246" w:author="Ворожцова Наталья Андреевна" w:date="2018-02-06T10:38:00Z">
              <w:r>
                <w:rPr>
                  <w:rFonts w:ascii="Times New Roman" w:hAnsi="Times New Roman" w:cs="Times New Roman"/>
                  <w:color w:val="000000"/>
                  <w:sz w:val="20"/>
                  <w:szCs w:val="20"/>
                </w:rPr>
                <w:t>месяц</w:t>
              </w:r>
            </w:ins>
            <w:ins w:id="1247" w:author="Ворожцова Наталья Андреевна" w:date="2018-02-06T10:40:00Z">
              <w:r>
                <w:rPr>
                  <w:rFonts w:ascii="Times New Roman" w:hAnsi="Times New Roman" w:cs="Times New Roman"/>
                  <w:color w:val="000000"/>
                  <w:sz w:val="20"/>
                  <w:szCs w:val="20"/>
                </w:rPr>
                <w:t>а (+3 месяца запас)</w:t>
              </w:r>
            </w:ins>
          </w:p>
        </w:tc>
      </w:tr>
      <w:tr w:rsidR="00F725CA" w14:paraId="5CA70D96" w14:textId="77777777" w:rsidTr="003103B0">
        <w:tblPrEx>
          <w:tblPrExChange w:id="1248" w:author="Ворожцова Наталья Андреевна" w:date="2018-02-07T11:54:00Z">
            <w:tblPrEx>
              <w:tblW w:w="9351" w:type="dxa"/>
            </w:tblPrEx>
          </w:tblPrExChange>
        </w:tblPrEx>
        <w:trPr>
          <w:ins w:id="1249" w:author="Ворожцова Наталья Андреевна" w:date="2018-01-16T19:33:00Z"/>
          <w:trPrChange w:id="1250" w:author="Ворожцова Наталья Андреевна" w:date="2018-02-07T11:54:00Z">
            <w:trPr>
              <w:gridBefore w:val="2"/>
              <w:gridAfter w:val="0"/>
            </w:trPr>
          </w:trPrChange>
        </w:trPr>
        <w:tc>
          <w:tcPr>
            <w:tcW w:w="1696" w:type="dxa"/>
            <w:tcPrChange w:id="1251" w:author="Ворожцова Наталья Андреевна" w:date="2018-02-07T11:54:00Z">
              <w:tcPr>
                <w:tcW w:w="1838" w:type="dxa"/>
                <w:gridSpan w:val="2"/>
              </w:tcPr>
            </w:tcPrChange>
          </w:tcPr>
          <w:p w14:paraId="6DB2FDD4" w14:textId="7C54C149" w:rsidR="00F725CA" w:rsidRDefault="00F725CA" w:rsidP="00F725CA">
            <w:pPr>
              <w:pStyle w:val="a3"/>
              <w:ind w:left="0"/>
              <w:jc w:val="center"/>
              <w:rPr>
                <w:ins w:id="1252" w:author="Ворожцова Наталья Андреевна" w:date="2018-01-16T19:33:00Z"/>
                <w:rFonts w:ascii="Times New Roman" w:hAnsi="Times New Roman" w:cs="Times New Roman"/>
                <w:sz w:val="20"/>
                <w:szCs w:val="20"/>
              </w:rPr>
            </w:pPr>
            <w:ins w:id="1253" w:author="Ворожцова Наталья Андреевна" w:date="2018-02-07T11:53:00Z">
              <w:r>
                <w:rPr>
                  <w:rFonts w:ascii="Times New Roman" w:hAnsi="Times New Roman" w:cs="Times New Roman"/>
                  <w:sz w:val="20"/>
                  <w:szCs w:val="20"/>
                  <w:lang w:val="en-US"/>
                </w:rPr>
                <w:t>10</w:t>
              </w:r>
            </w:ins>
            <w:ins w:id="1254" w:author="Ворожцова Наталья Андреевна" w:date="2018-02-07T10:05:00Z">
              <w:r>
                <w:rPr>
                  <w:rFonts w:ascii="Times New Roman" w:hAnsi="Times New Roman" w:cs="Times New Roman"/>
                  <w:sz w:val="20"/>
                  <w:szCs w:val="20"/>
                  <w:lang w:val="en-US"/>
                </w:rPr>
                <w:t>.</w:t>
              </w:r>
            </w:ins>
            <w:ins w:id="1255" w:author="Ворожцова Наталья Андреевна" w:date="2018-01-16T19:33:00Z">
              <w:r w:rsidRPr="00562499">
                <w:rPr>
                  <w:rFonts w:ascii="Times New Roman" w:hAnsi="Times New Roman" w:cs="Times New Roman"/>
                  <w:sz w:val="20"/>
                  <w:szCs w:val="20"/>
                </w:rPr>
                <w:t xml:space="preserve">Ремонт и восстановление </w:t>
              </w:r>
            </w:ins>
            <w:ins w:id="1256" w:author="Ворожцова Наталья Андреевна" w:date="2018-02-06T10:42:00Z">
              <w:r>
                <w:rPr>
                  <w:rFonts w:ascii="Times New Roman" w:hAnsi="Times New Roman" w:cs="Times New Roman"/>
                  <w:sz w:val="20"/>
                  <w:szCs w:val="20"/>
                </w:rPr>
                <w:t>ТО</w:t>
              </w:r>
            </w:ins>
          </w:p>
        </w:tc>
        <w:tc>
          <w:tcPr>
            <w:tcW w:w="1843" w:type="dxa"/>
            <w:tcPrChange w:id="1257" w:author="Ворожцова Наталья Андреевна" w:date="2018-02-07T11:54:00Z">
              <w:tcPr>
                <w:tcW w:w="2127" w:type="dxa"/>
                <w:gridSpan w:val="5"/>
              </w:tcPr>
            </w:tcPrChange>
          </w:tcPr>
          <w:p w14:paraId="41ECABE9" w14:textId="77777777" w:rsidR="00F725CA" w:rsidRPr="00562499" w:rsidRDefault="00F725CA" w:rsidP="00F725CA">
            <w:pPr>
              <w:jc w:val="center"/>
              <w:rPr>
                <w:ins w:id="1258" w:author="Ворожцова Наталья Андреевна" w:date="2018-01-16T19:34:00Z"/>
                <w:rFonts w:ascii="Times New Roman" w:hAnsi="Times New Roman" w:cs="Times New Roman"/>
                <w:sz w:val="20"/>
                <w:szCs w:val="20"/>
              </w:rPr>
            </w:pPr>
            <w:ins w:id="1259" w:author="Ворожцова Наталья Андреевна" w:date="2018-01-16T19:34:00Z">
              <w:r w:rsidRPr="00562499">
                <w:rPr>
                  <w:rFonts w:ascii="Times New Roman" w:hAnsi="Times New Roman" w:cs="Times New Roman"/>
                  <w:sz w:val="20"/>
                  <w:szCs w:val="20"/>
                </w:rPr>
                <w:t xml:space="preserve">ИО-22 заявка для заточки инструмента (СПТ450.07.140 Нормы износа РИ), </w:t>
              </w:r>
            </w:ins>
          </w:p>
          <w:p w14:paraId="2F8BD95F" w14:textId="77777777" w:rsidR="00F725CA" w:rsidRPr="00562499" w:rsidRDefault="00F725CA" w:rsidP="00F725CA">
            <w:pPr>
              <w:jc w:val="center"/>
              <w:rPr>
                <w:ins w:id="1260" w:author="Ворожцова Наталья Андреевна" w:date="2018-01-16T19:34:00Z"/>
                <w:rFonts w:ascii="Times New Roman" w:hAnsi="Times New Roman" w:cs="Times New Roman"/>
                <w:sz w:val="20"/>
                <w:szCs w:val="20"/>
              </w:rPr>
            </w:pPr>
            <w:ins w:id="1261" w:author="Ворожцова Наталья Андреевна" w:date="2018-01-16T19:34:00Z">
              <w:r w:rsidRPr="00562499">
                <w:rPr>
                  <w:rFonts w:ascii="Times New Roman" w:hAnsi="Times New Roman" w:cs="Times New Roman"/>
                  <w:sz w:val="20"/>
                  <w:szCs w:val="20"/>
                </w:rPr>
                <w:t>ИО-10-2 Акт несоответствий чертежу (для приспособлений и штампов)</w:t>
              </w:r>
            </w:ins>
          </w:p>
          <w:p w14:paraId="231ECF2E" w14:textId="77777777" w:rsidR="00F725CA" w:rsidRPr="00562499" w:rsidRDefault="00F725CA" w:rsidP="00F725CA">
            <w:pPr>
              <w:jc w:val="center"/>
              <w:rPr>
                <w:ins w:id="1262" w:author="Ворожцова Наталья Андреевна" w:date="2018-01-16T19:34:00Z"/>
                <w:rFonts w:ascii="Times New Roman" w:hAnsi="Times New Roman" w:cs="Times New Roman"/>
                <w:sz w:val="20"/>
                <w:szCs w:val="20"/>
              </w:rPr>
            </w:pPr>
            <w:ins w:id="1263" w:author="Ворожцова Наталья Андреевна" w:date="2018-01-16T19:34:00Z">
              <w:r w:rsidRPr="00562499">
                <w:rPr>
                  <w:rFonts w:ascii="Times New Roman" w:hAnsi="Times New Roman" w:cs="Times New Roman"/>
                  <w:sz w:val="20"/>
                  <w:szCs w:val="20"/>
                </w:rPr>
                <w:t xml:space="preserve">ОТК275-1722 Акт несоответствий СДК чертежу при использовании на приемочном контроле УПП-17 Заявка-заказ на ремонт приспособлений </w:t>
              </w:r>
            </w:ins>
          </w:p>
          <w:p w14:paraId="6FFEDDFE" w14:textId="77777777" w:rsidR="00F725CA" w:rsidRPr="00562499" w:rsidRDefault="00F725CA" w:rsidP="00F725CA">
            <w:pPr>
              <w:jc w:val="center"/>
              <w:rPr>
                <w:ins w:id="1264" w:author="Ворожцова Наталья Андреевна" w:date="2018-01-16T19:34:00Z"/>
                <w:rFonts w:ascii="Times New Roman" w:hAnsi="Times New Roman" w:cs="Times New Roman"/>
                <w:sz w:val="20"/>
                <w:szCs w:val="20"/>
              </w:rPr>
            </w:pPr>
            <w:ins w:id="1265" w:author="Ворожцова Наталья Андреевна" w:date="2018-01-16T19:34:00Z">
              <w:r w:rsidRPr="00562499">
                <w:rPr>
                  <w:rFonts w:ascii="Times New Roman" w:hAnsi="Times New Roman" w:cs="Times New Roman"/>
                  <w:sz w:val="20"/>
                  <w:szCs w:val="20"/>
                </w:rPr>
                <w:t>УПП-18 Заявка на восстановление СДК</w:t>
              </w:r>
            </w:ins>
          </w:p>
          <w:p w14:paraId="1F9741A7" w14:textId="77777777" w:rsidR="00F725CA" w:rsidRPr="00562499" w:rsidRDefault="00F725CA" w:rsidP="00F725CA">
            <w:pPr>
              <w:jc w:val="center"/>
              <w:rPr>
                <w:ins w:id="1266" w:author="Ворожцова Наталья Андреевна" w:date="2018-01-16T19:34:00Z"/>
                <w:rFonts w:ascii="Times New Roman" w:hAnsi="Times New Roman" w:cs="Times New Roman"/>
                <w:sz w:val="20"/>
                <w:szCs w:val="20"/>
              </w:rPr>
            </w:pPr>
            <w:ins w:id="1267" w:author="Ворожцова Наталья Андреевна" w:date="2018-01-16T19:34:00Z">
              <w:r w:rsidRPr="00562499">
                <w:rPr>
                  <w:rFonts w:ascii="Times New Roman" w:hAnsi="Times New Roman" w:cs="Times New Roman"/>
                  <w:sz w:val="20"/>
                  <w:szCs w:val="20"/>
                </w:rPr>
                <w:t xml:space="preserve">ОТК275-1789 Браковочное извещение СДК при использовании </w:t>
              </w:r>
            </w:ins>
          </w:p>
          <w:p w14:paraId="08BE5832" w14:textId="77777777" w:rsidR="00F725CA" w:rsidRPr="00562499" w:rsidRDefault="00F725CA" w:rsidP="00F725CA">
            <w:pPr>
              <w:jc w:val="center"/>
              <w:rPr>
                <w:ins w:id="1268" w:author="Ворожцова Наталья Андреевна" w:date="2018-01-16T19:34:00Z"/>
                <w:rFonts w:ascii="Times New Roman" w:hAnsi="Times New Roman" w:cs="Times New Roman"/>
                <w:sz w:val="20"/>
                <w:szCs w:val="20"/>
              </w:rPr>
            </w:pPr>
            <w:ins w:id="1269" w:author="Ворожцова Наталья Андреевна" w:date="2018-01-16T19:34:00Z">
              <w:r w:rsidRPr="00562499">
                <w:rPr>
                  <w:rFonts w:ascii="Times New Roman" w:hAnsi="Times New Roman" w:cs="Times New Roman"/>
                  <w:sz w:val="20"/>
                  <w:szCs w:val="20"/>
                </w:rPr>
                <w:t xml:space="preserve">исполнителями на участке </w:t>
              </w:r>
            </w:ins>
          </w:p>
          <w:p w14:paraId="06C0A083" w14:textId="094A364E" w:rsidR="00F725CA" w:rsidRPr="00AC7622" w:rsidRDefault="00F725CA" w:rsidP="00F725CA">
            <w:pPr>
              <w:jc w:val="center"/>
              <w:rPr>
                <w:ins w:id="1270" w:author="Ворожцова Наталья Андреевна" w:date="2018-01-16T19:33:00Z"/>
                <w:rFonts w:ascii="Times New Roman" w:hAnsi="Times New Roman" w:cs="Times New Roman"/>
                <w:sz w:val="20"/>
                <w:szCs w:val="20"/>
              </w:rPr>
            </w:pPr>
            <w:ins w:id="1271" w:author="Ворожцова Наталья Андреевна" w:date="2018-01-16T19:34:00Z">
              <w:r w:rsidRPr="00562499">
                <w:rPr>
                  <w:rFonts w:ascii="Times New Roman" w:hAnsi="Times New Roman" w:cs="Times New Roman"/>
                  <w:sz w:val="20"/>
                  <w:szCs w:val="20"/>
                </w:rPr>
                <w:t>УПП-6 – заявка на изготовление, наклейку державок, пропитку шлифовальных головок</w:t>
              </w:r>
            </w:ins>
          </w:p>
        </w:tc>
        <w:tc>
          <w:tcPr>
            <w:tcW w:w="2977" w:type="dxa"/>
            <w:tcPrChange w:id="1272" w:author="Ворожцова Наталья Андреевна" w:date="2018-02-07T11:54:00Z">
              <w:tcPr>
                <w:tcW w:w="1842" w:type="dxa"/>
                <w:gridSpan w:val="3"/>
              </w:tcPr>
            </w:tcPrChange>
          </w:tcPr>
          <w:p w14:paraId="26DA63AF" w14:textId="373E48FE" w:rsidR="00F725CA" w:rsidRPr="00562499" w:rsidRDefault="00F725CA" w:rsidP="00F725CA">
            <w:pPr>
              <w:jc w:val="center"/>
              <w:rPr>
                <w:ins w:id="1273" w:author="Ворожцова Наталья Андреевна" w:date="2018-01-16T19:33:00Z"/>
                <w:rFonts w:ascii="Times New Roman" w:hAnsi="Times New Roman" w:cs="Times New Roman"/>
                <w:sz w:val="20"/>
                <w:szCs w:val="20"/>
              </w:rPr>
            </w:pPr>
            <w:ins w:id="1274" w:author="Ворожцова Наталья Андреевна" w:date="2018-01-16T19:38:00Z">
              <w:r>
                <w:rPr>
                  <w:rFonts w:ascii="Times New Roman" w:hAnsi="Times New Roman" w:cs="Times New Roman"/>
                  <w:sz w:val="20"/>
                  <w:szCs w:val="20"/>
                </w:rPr>
                <w:t xml:space="preserve">В бумажном виде </w:t>
              </w:r>
            </w:ins>
            <w:ins w:id="1275" w:author="Ворожцова Наталья Андреевна" w:date="2018-02-06T11:09:00Z">
              <w:r>
                <w:rPr>
                  <w:rFonts w:ascii="Times New Roman" w:hAnsi="Times New Roman" w:cs="Times New Roman"/>
                  <w:sz w:val="20"/>
                  <w:szCs w:val="20"/>
                </w:rPr>
                <w:t xml:space="preserve">кладовщики </w:t>
              </w:r>
            </w:ins>
            <w:ins w:id="1276" w:author="Ворожцова Наталья Андреевна" w:date="2018-01-16T19:38:00Z">
              <w:r>
                <w:rPr>
                  <w:rFonts w:ascii="Times New Roman" w:hAnsi="Times New Roman" w:cs="Times New Roman"/>
                  <w:sz w:val="20"/>
                  <w:szCs w:val="20"/>
                </w:rPr>
                <w:t>распечатывают необходимые формы</w:t>
              </w:r>
            </w:ins>
            <w:ins w:id="1277" w:author="Ворожцова Наталья Андреевна" w:date="2018-02-06T11:09:00Z">
              <w:r>
                <w:rPr>
                  <w:rFonts w:ascii="Times New Roman" w:hAnsi="Times New Roman" w:cs="Times New Roman"/>
                  <w:sz w:val="20"/>
                  <w:szCs w:val="20"/>
                </w:rPr>
                <w:t xml:space="preserve">, </w:t>
              </w:r>
            </w:ins>
            <w:ins w:id="1278" w:author="Ворожцова Наталья Андреевна" w:date="2018-01-16T19:38:00Z">
              <w:r>
                <w:rPr>
                  <w:rFonts w:ascii="Times New Roman" w:hAnsi="Times New Roman" w:cs="Times New Roman"/>
                  <w:sz w:val="20"/>
                  <w:szCs w:val="20"/>
                </w:rPr>
                <w:t>согласуют</w:t>
              </w:r>
            </w:ins>
            <w:ins w:id="1279" w:author="Ворожцова Наталья Андреевна" w:date="2018-02-06T11:09:00Z">
              <w:r>
                <w:rPr>
                  <w:rFonts w:ascii="Times New Roman" w:hAnsi="Times New Roman" w:cs="Times New Roman"/>
                  <w:sz w:val="20"/>
                  <w:szCs w:val="20"/>
                </w:rPr>
                <w:t>, отправляют на ремонт/восстановление</w:t>
              </w:r>
            </w:ins>
          </w:p>
        </w:tc>
        <w:tc>
          <w:tcPr>
            <w:tcW w:w="3549" w:type="dxa"/>
            <w:tcPrChange w:id="1280" w:author="Ворожцова Наталья Андреевна" w:date="2018-02-07T11:54:00Z">
              <w:tcPr>
                <w:tcW w:w="3544" w:type="dxa"/>
                <w:gridSpan w:val="4"/>
              </w:tcPr>
            </w:tcPrChange>
          </w:tcPr>
          <w:p w14:paraId="181CC9F4" w14:textId="77777777" w:rsidR="00F725CA" w:rsidRDefault="00F725CA" w:rsidP="00F725CA">
            <w:pPr>
              <w:pStyle w:val="a3"/>
              <w:ind w:left="0"/>
              <w:jc w:val="center"/>
              <w:rPr>
                <w:ins w:id="1281" w:author="Ворожцова Наталья Андреевна" w:date="2018-02-06T11:12:00Z"/>
                <w:rFonts w:ascii="Times New Roman" w:hAnsi="Times New Roman" w:cs="Times New Roman"/>
                <w:color w:val="000000"/>
                <w:sz w:val="20"/>
                <w:szCs w:val="20"/>
              </w:rPr>
            </w:pPr>
            <w:ins w:id="1282" w:author="Ворожцова Наталья Андреевна" w:date="2018-02-06T11:09:00Z">
              <w:r>
                <w:rPr>
                  <w:rFonts w:ascii="Times New Roman" w:hAnsi="Times New Roman" w:cs="Times New Roman"/>
                  <w:sz w:val="20"/>
                  <w:szCs w:val="20"/>
                </w:rPr>
                <w:t>1</w:t>
              </w:r>
            </w:ins>
            <w:ins w:id="1283" w:author="Ворожцова Наталья Андреевна" w:date="2018-02-06T11:10:00Z">
              <w:r>
                <w:rPr>
                  <w:rFonts w:ascii="Times New Roman" w:hAnsi="Times New Roman" w:cs="Times New Roman"/>
                  <w:sz w:val="20"/>
                  <w:szCs w:val="20"/>
                </w:rPr>
                <w:t>.</w:t>
              </w:r>
            </w:ins>
            <w:ins w:id="1284" w:author="Ворожцова Наталья Андреевна" w:date="2018-01-16T19:35:00Z">
              <w:r>
                <w:rPr>
                  <w:rFonts w:ascii="Times New Roman" w:hAnsi="Times New Roman" w:cs="Times New Roman"/>
                  <w:sz w:val="20"/>
                  <w:szCs w:val="20"/>
                </w:rPr>
                <w:t xml:space="preserve">Движение ТО отражать в </w:t>
              </w:r>
            </w:ins>
            <w:ins w:id="1285" w:author="Ворожцова Наталья Андреевна" w:date="2018-02-06T11:10:00Z">
              <w:r>
                <w:rPr>
                  <w:rFonts w:ascii="Times New Roman" w:hAnsi="Times New Roman" w:cs="Times New Roman"/>
                  <w:sz w:val="20"/>
                  <w:szCs w:val="20"/>
                </w:rPr>
                <w:t>1С</w:t>
              </w:r>
            </w:ins>
            <w:ins w:id="1286" w:author="Ворожцова Наталья Андреевна" w:date="2018-01-16T19:35:00Z">
              <w:r>
                <w:rPr>
                  <w:rFonts w:ascii="Times New Roman" w:hAnsi="Times New Roman" w:cs="Times New Roman"/>
                  <w:sz w:val="20"/>
                  <w:szCs w:val="20"/>
                </w:rPr>
                <w:t xml:space="preserve">. </w:t>
              </w:r>
            </w:ins>
            <w:ins w:id="1287" w:author="Ворожцова Наталья Андреевна" w:date="2018-02-06T11:11:00Z">
              <w:r>
                <w:rPr>
                  <w:rFonts w:ascii="Times New Roman" w:hAnsi="Times New Roman" w:cs="Times New Roman"/>
                  <w:sz w:val="20"/>
                  <w:szCs w:val="20"/>
                </w:rPr>
                <w:t>2.</w:t>
              </w:r>
            </w:ins>
            <w:ins w:id="1288" w:author="Ворожцова Наталья Андреевна" w:date="2018-02-06T11:10:00Z">
              <w:r>
                <w:rPr>
                  <w:rFonts w:ascii="Times New Roman" w:hAnsi="Times New Roman" w:cs="Times New Roman"/>
                  <w:color w:val="000000"/>
                  <w:sz w:val="20"/>
                  <w:szCs w:val="20"/>
                </w:rPr>
                <w:t xml:space="preserve">Если ремонт выполняет РЕМПРИ, то можно реализовать электронную заявку или журнал в ИС. Для остальных по требованиям исполнителя. </w:t>
              </w:r>
            </w:ins>
          </w:p>
          <w:p w14:paraId="70FFA1B9" w14:textId="77777777" w:rsidR="00F725CA" w:rsidRDefault="00F725CA" w:rsidP="00F725CA">
            <w:pPr>
              <w:pStyle w:val="a3"/>
              <w:ind w:left="0"/>
              <w:jc w:val="center"/>
              <w:rPr>
                <w:ins w:id="1289" w:author="Ворожцова Наталья Андреевна" w:date="2018-02-06T11:12:00Z"/>
                <w:rFonts w:ascii="Times New Roman" w:hAnsi="Times New Roman" w:cs="Times New Roman"/>
                <w:color w:val="000000"/>
                <w:sz w:val="20"/>
                <w:szCs w:val="20"/>
              </w:rPr>
            </w:pPr>
            <w:ins w:id="1290" w:author="Ворожцова Наталья Андреевна" w:date="2018-02-06T11:10:00Z">
              <w:r>
                <w:rPr>
                  <w:rFonts w:ascii="Times New Roman" w:hAnsi="Times New Roman" w:cs="Times New Roman"/>
                  <w:color w:val="000000"/>
                  <w:sz w:val="20"/>
                  <w:szCs w:val="20"/>
                </w:rPr>
                <w:t>После входного контроля и/или испытаний информация о годности/браке добавляется в ИС.</w:t>
              </w:r>
            </w:ins>
            <w:ins w:id="1291" w:author="Ворожцова Наталья Андреевна" w:date="2018-02-06T11:12:00Z">
              <w:r>
                <w:rPr>
                  <w:rFonts w:ascii="Times New Roman" w:hAnsi="Times New Roman" w:cs="Times New Roman"/>
                  <w:color w:val="000000"/>
                  <w:sz w:val="20"/>
                  <w:szCs w:val="20"/>
                </w:rPr>
                <w:t xml:space="preserve"> </w:t>
              </w:r>
            </w:ins>
          </w:p>
          <w:p w14:paraId="232EFCDA" w14:textId="2DEADD60" w:rsidR="00F725CA" w:rsidRPr="00F44630" w:rsidRDefault="00F725CA" w:rsidP="00F725CA">
            <w:pPr>
              <w:pStyle w:val="a3"/>
              <w:ind w:left="0"/>
              <w:jc w:val="center"/>
              <w:rPr>
                <w:ins w:id="1292" w:author="Ворожцова Наталья Андреевна" w:date="2018-01-16T19:33:00Z"/>
                <w:rFonts w:ascii="Times New Roman" w:hAnsi="Times New Roman" w:cs="Times New Roman"/>
                <w:color w:val="000000"/>
                <w:sz w:val="20"/>
                <w:szCs w:val="20"/>
              </w:rPr>
            </w:pPr>
            <w:ins w:id="1293" w:author="Ворожцова Наталья Андреевна" w:date="2018-01-16T19:35:00Z">
              <w:r>
                <w:rPr>
                  <w:rFonts w:ascii="Times New Roman" w:hAnsi="Times New Roman" w:cs="Times New Roman"/>
                  <w:sz w:val="20"/>
                  <w:szCs w:val="20"/>
                </w:rPr>
                <w:t>Изменить СТП275.043</w:t>
              </w:r>
            </w:ins>
            <w:ins w:id="1294" w:author="Ворожцова Наталья Андреевна" w:date="2018-02-06T11:12:00Z">
              <w:r>
                <w:rPr>
                  <w:rFonts w:ascii="Times New Roman" w:hAnsi="Times New Roman" w:cs="Times New Roman"/>
                  <w:sz w:val="20"/>
                  <w:szCs w:val="20"/>
                </w:rPr>
                <w:t xml:space="preserve"> после пилотного проекта.</w:t>
              </w:r>
            </w:ins>
          </w:p>
        </w:tc>
      </w:tr>
      <w:tr w:rsidR="00F725CA" w14:paraId="6A8DF8A2" w14:textId="77777777" w:rsidTr="003103B0">
        <w:tblPrEx>
          <w:tblPrExChange w:id="1295" w:author="Ворожцова Наталья Андреевна" w:date="2018-02-07T11:54:00Z">
            <w:tblPrEx>
              <w:tblW w:w="9351" w:type="dxa"/>
            </w:tblPrEx>
          </w:tblPrExChange>
        </w:tblPrEx>
        <w:trPr>
          <w:ins w:id="1296" w:author="Ворожцова Наталья Андреевна" w:date="2018-01-16T19:36:00Z"/>
          <w:trPrChange w:id="1297" w:author="Ворожцова Наталья Андреевна" w:date="2018-02-07T11:54:00Z">
            <w:trPr>
              <w:gridBefore w:val="2"/>
              <w:gridAfter w:val="0"/>
            </w:trPr>
          </w:trPrChange>
        </w:trPr>
        <w:tc>
          <w:tcPr>
            <w:tcW w:w="1696" w:type="dxa"/>
            <w:tcPrChange w:id="1298" w:author="Ворожцова Наталья Андреевна" w:date="2018-02-07T11:54:00Z">
              <w:tcPr>
                <w:tcW w:w="1838" w:type="dxa"/>
                <w:gridSpan w:val="2"/>
              </w:tcPr>
            </w:tcPrChange>
          </w:tcPr>
          <w:p w14:paraId="790EE723" w14:textId="63D9864A" w:rsidR="00F725CA" w:rsidRDefault="00F725CA" w:rsidP="00F725CA">
            <w:pPr>
              <w:pStyle w:val="a3"/>
              <w:ind w:left="0"/>
              <w:jc w:val="center"/>
              <w:rPr>
                <w:ins w:id="1299" w:author="Ворожцова Наталья Андреевна" w:date="2018-01-16T19:36:00Z"/>
                <w:rFonts w:ascii="Times New Roman" w:hAnsi="Times New Roman" w:cs="Times New Roman"/>
                <w:sz w:val="20"/>
                <w:szCs w:val="20"/>
              </w:rPr>
            </w:pPr>
            <w:ins w:id="1300" w:author="Ворожцова Наталья Андреевна" w:date="2018-02-07T11:53:00Z">
              <w:r>
                <w:rPr>
                  <w:rFonts w:ascii="Times New Roman" w:hAnsi="Times New Roman" w:cs="Times New Roman"/>
                  <w:sz w:val="20"/>
                  <w:szCs w:val="20"/>
                  <w:lang w:val="en-US"/>
                </w:rPr>
                <w:t>11.</w:t>
              </w:r>
            </w:ins>
            <w:ins w:id="1301" w:author="Ворожцова Наталья Андреевна" w:date="2018-01-16T19:36:00Z">
              <w:r w:rsidRPr="002C093E">
                <w:rPr>
                  <w:rFonts w:ascii="Times New Roman" w:hAnsi="Times New Roman" w:cs="Times New Roman"/>
                  <w:sz w:val="20"/>
                  <w:szCs w:val="20"/>
                </w:rPr>
                <w:t>Утилизация технологической оснастки</w:t>
              </w:r>
            </w:ins>
          </w:p>
        </w:tc>
        <w:tc>
          <w:tcPr>
            <w:tcW w:w="1843" w:type="dxa"/>
            <w:tcPrChange w:id="1302" w:author="Ворожцова Наталья Андреевна" w:date="2018-02-07T11:54:00Z">
              <w:tcPr>
                <w:tcW w:w="2127" w:type="dxa"/>
                <w:gridSpan w:val="5"/>
              </w:tcPr>
            </w:tcPrChange>
          </w:tcPr>
          <w:p w14:paraId="29BCACD0" w14:textId="77777777" w:rsidR="00F725CA" w:rsidRPr="002C093E" w:rsidRDefault="00F725CA" w:rsidP="00F725CA">
            <w:pPr>
              <w:jc w:val="center"/>
              <w:rPr>
                <w:ins w:id="1303" w:author="Ворожцова Наталья Андреевна" w:date="2018-01-16T19:37:00Z"/>
                <w:rFonts w:ascii="Times New Roman" w:hAnsi="Times New Roman" w:cs="Times New Roman"/>
                <w:sz w:val="20"/>
                <w:szCs w:val="20"/>
              </w:rPr>
            </w:pPr>
            <w:ins w:id="1304" w:author="Ворожцова Наталья Андреевна" w:date="2018-01-16T19:37:00Z">
              <w:r w:rsidRPr="002C093E">
                <w:rPr>
                  <w:rFonts w:ascii="Times New Roman" w:hAnsi="Times New Roman" w:cs="Times New Roman"/>
                  <w:sz w:val="20"/>
                  <w:szCs w:val="20"/>
                </w:rPr>
                <w:t>МБ-4 Акт выбытия малоценных и быстроизнашивающихся предметов</w:t>
              </w:r>
            </w:ins>
          </w:p>
          <w:p w14:paraId="4BC62B31" w14:textId="463E78C9" w:rsidR="00F725CA" w:rsidRPr="00562499" w:rsidRDefault="00F725CA" w:rsidP="00F725CA">
            <w:pPr>
              <w:jc w:val="center"/>
              <w:rPr>
                <w:ins w:id="1305" w:author="Ворожцова Наталья Андреевна" w:date="2018-01-16T19:36:00Z"/>
                <w:rFonts w:ascii="Times New Roman" w:hAnsi="Times New Roman" w:cs="Times New Roman"/>
                <w:sz w:val="20"/>
                <w:szCs w:val="20"/>
              </w:rPr>
            </w:pPr>
            <w:ins w:id="1306" w:author="Ворожцова Наталья Андреевна" w:date="2018-01-16T19:37:00Z">
              <w:r w:rsidRPr="002C093E">
                <w:rPr>
                  <w:rFonts w:ascii="Times New Roman" w:hAnsi="Times New Roman" w:cs="Times New Roman"/>
                  <w:sz w:val="20"/>
                  <w:szCs w:val="20"/>
                </w:rPr>
                <w:t>МБ-8 Акт на списание малоценных и быстроизнашивающихся предметов, ТОРГ-12, счет-фактура, приемо-сдаточный акт А5, ИО-9 Карточка учета ТО, ИО-35 Инфо предприятия, Основные средства, КУ ИРК</w:t>
              </w:r>
            </w:ins>
          </w:p>
        </w:tc>
        <w:tc>
          <w:tcPr>
            <w:tcW w:w="2977" w:type="dxa"/>
            <w:tcPrChange w:id="1307" w:author="Ворожцова Наталья Андреевна" w:date="2018-02-07T11:54:00Z">
              <w:tcPr>
                <w:tcW w:w="1842" w:type="dxa"/>
                <w:gridSpan w:val="3"/>
              </w:tcPr>
            </w:tcPrChange>
          </w:tcPr>
          <w:p w14:paraId="0C73CBD9" w14:textId="4BEA7B2C" w:rsidR="00F725CA" w:rsidRPr="00562499" w:rsidRDefault="00F725CA" w:rsidP="00F725CA">
            <w:pPr>
              <w:jc w:val="center"/>
              <w:rPr>
                <w:ins w:id="1308" w:author="Ворожцова Наталья Андреевна" w:date="2018-01-16T19:36:00Z"/>
                <w:rFonts w:ascii="Times New Roman" w:hAnsi="Times New Roman" w:cs="Times New Roman"/>
                <w:sz w:val="20"/>
                <w:szCs w:val="20"/>
              </w:rPr>
            </w:pPr>
            <w:ins w:id="1309" w:author="Ворожцова Наталья Андреевна" w:date="2018-01-16T19:37:00Z">
              <w:r>
                <w:rPr>
                  <w:rFonts w:ascii="Times New Roman" w:hAnsi="Times New Roman" w:cs="Times New Roman"/>
                  <w:sz w:val="20"/>
                  <w:szCs w:val="20"/>
                </w:rPr>
                <w:t>В бумажном виде распечатывают необходимые формы и согласуют</w:t>
              </w:r>
            </w:ins>
          </w:p>
        </w:tc>
        <w:tc>
          <w:tcPr>
            <w:tcW w:w="3549" w:type="dxa"/>
            <w:tcPrChange w:id="1310" w:author="Ворожцова Наталья Андреевна" w:date="2018-02-07T11:54:00Z">
              <w:tcPr>
                <w:tcW w:w="3544" w:type="dxa"/>
                <w:gridSpan w:val="4"/>
              </w:tcPr>
            </w:tcPrChange>
          </w:tcPr>
          <w:p w14:paraId="6E24EA39" w14:textId="77777777" w:rsidR="00F725CA" w:rsidRDefault="00F725CA" w:rsidP="00F725CA">
            <w:pPr>
              <w:jc w:val="center"/>
              <w:rPr>
                <w:ins w:id="1311" w:author="Ворожцова Наталья Андреевна" w:date="2018-02-06T11:13:00Z"/>
                <w:rFonts w:ascii="Times New Roman" w:hAnsi="Times New Roman" w:cs="Times New Roman"/>
                <w:color w:val="000000"/>
                <w:sz w:val="20"/>
                <w:szCs w:val="20"/>
              </w:rPr>
            </w:pPr>
            <w:ins w:id="1312" w:author="Ворожцова Наталья Андреевна" w:date="2018-02-06T11:13:00Z">
              <w:r>
                <w:rPr>
                  <w:rFonts w:ascii="Times New Roman" w:hAnsi="Times New Roman" w:cs="Times New Roman"/>
                  <w:sz w:val="20"/>
                  <w:szCs w:val="20"/>
                </w:rPr>
                <w:t>1.</w:t>
              </w:r>
              <w:r>
                <w:rPr>
                  <w:rFonts w:ascii="Times New Roman" w:hAnsi="Times New Roman" w:cs="Times New Roman"/>
                  <w:color w:val="000000"/>
                  <w:sz w:val="20"/>
                  <w:szCs w:val="20"/>
                </w:rPr>
                <w:t xml:space="preserve">Электронное согласование документов. </w:t>
              </w:r>
            </w:ins>
          </w:p>
          <w:p w14:paraId="20FBE4C7" w14:textId="7237AFE9" w:rsidR="00F725CA" w:rsidRDefault="00F725CA" w:rsidP="00F725CA">
            <w:pPr>
              <w:jc w:val="center"/>
              <w:rPr>
                <w:ins w:id="1313" w:author="Ворожцова Наталья Андреевна" w:date="2018-02-06T11:13:00Z"/>
                <w:rFonts w:ascii="Times New Roman" w:hAnsi="Times New Roman" w:cs="Times New Roman"/>
                <w:color w:val="000000"/>
                <w:sz w:val="20"/>
                <w:szCs w:val="20"/>
              </w:rPr>
            </w:pPr>
            <w:ins w:id="1314" w:author="Ворожцова Наталья Андреевна" w:date="2018-02-06T11:13:00Z">
              <w:r>
                <w:rPr>
                  <w:rFonts w:ascii="Times New Roman" w:hAnsi="Times New Roman" w:cs="Times New Roman"/>
                  <w:color w:val="000000"/>
                  <w:sz w:val="20"/>
                  <w:szCs w:val="20"/>
                </w:rPr>
                <w:t xml:space="preserve">2.Автоматическое формирование МБ-4 и МБ-8 после составления акта о непригодности ремонту.  3.Изменить </w:t>
              </w:r>
            </w:ins>
          </w:p>
          <w:p w14:paraId="7A8462C2" w14:textId="77777777" w:rsidR="00F725CA" w:rsidRPr="002C093E" w:rsidRDefault="00F725CA" w:rsidP="00F725CA">
            <w:pPr>
              <w:jc w:val="center"/>
              <w:rPr>
                <w:ins w:id="1315" w:author="Ворожцова Наталья Андреевна" w:date="2018-02-06T11:13:00Z"/>
                <w:rFonts w:ascii="Times New Roman" w:hAnsi="Times New Roman" w:cs="Times New Roman"/>
                <w:sz w:val="20"/>
                <w:szCs w:val="20"/>
              </w:rPr>
            </w:pPr>
            <w:ins w:id="1316" w:author="Ворожцова Наталья Андреевна" w:date="2018-02-06T11:13:00Z">
              <w:r w:rsidRPr="002C093E">
                <w:rPr>
                  <w:rFonts w:ascii="Times New Roman" w:hAnsi="Times New Roman" w:cs="Times New Roman"/>
                  <w:sz w:val="20"/>
                  <w:szCs w:val="20"/>
                </w:rPr>
                <w:t>СТП275.065,</w:t>
              </w:r>
            </w:ins>
          </w:p>
          <w:p w14:paraId="515FFD87" w14:textId="43CD9CB8" w:rsidR="00F725CA" w:rsidRDefault="00F725CA" w:rsidP="00F725CA">
            <w:pPr>
              <w:pStyle w:val="a3"/>
              <w:ind w:left="0"/>
              <w:jc w:val="center"/>
              <w:rPr>
                <w:ins w:id="1317" w:author="Ворожцова Наталья Андреевна" w:date="2018-01-16T19:36:00Z"/>
                <w:rFonts w:ascii="Times New Roman" w:hAnsi="Times New Roman" w:cs="Times New Roman"/>
                <w:sz w:val="20"/>
                <w:szCs w:val="20"/>
              </w:rPr>
            </w:pPr>
            <w:ins w:id="1318" w:author="Ворожцова Наталья Андреевна" w:date="2018-02-06T11:13:00Z">
              <w:r w:rsidRPr="002C093E">
                <w:rPr>
                  <w:rFonts w:ascii="Times New Roman" w:hAnsi="Times New Roman" w:cs="Times New Roman"/>
                  <w:sz w:val="20"/>
                  <w:szCs w:val="20"/>
                </w:rPr>
                <w:t>И275.002</w:t>
              </w:r>
              <w:r>
                <w:rPr>
                  <w:rFonts w:ascii="Times New Roman" w:hAnsi="Times New Roman" w:cs="Times New Roman"/>
                  <w:sz w:val="20"/>
                  <w:szCs w:val="20"/>
                </w:rPr>
                <w:t>, СТП 275.075 – СИ, И275.138-алмаз.инстр.</w:t>
              </w:r>
            </w:ins>
          </w:p>
        </w:tc>
      </w:tr>
    </w:tbl>
    <w:p w14:paraId="23D62E7A" w14:textId="7A0D384F" w:rsidR="005B2D2D" w:rsidRPr="00AC7622" w:rsidDel="00AA3137" w:rsidRDefault="005B2D2D">
      <w:pPr>
        <w:jc w:val="both"/>
        <w:rPr>
          <w:del w:id="1319" w:author="Ворожцова Наталья Андреевна" w:date="2018-01-16T19:51:00Z"/>
          <w:rFonts w:ascii="Times New Roman" w:hAnsi="Times New Roman" w:cs="Times New Roman"/>
          <w:sz w:val="28"/>
          <w:szCs w:val="28"/>
        </w:rPr>
        <w:pPrChange w:id="1320" w:author="Ворожцова Наталья Андреевна" w:date="2018-01-16T18:45:00Z">
          <w:pPr>
            <w:pStyle w:val="a3"/>
            <w:numPr>
              <w:ilvl w:val="1"/>
              <w:numId w:val="8"/>
            </w:numPr>
            <w:tabs>
              <w:tab w:val="num" w:pos="0"/>
              <w:tab w:val="num" w:pos="644"/>
            </w:tabs>
            <w:ind w:left="0" w:hanging="360"/>
          </w:pPr>
        </w:pPrChange>
      </w:pPr>
    </w:p>
    <w:p w14:paraId="59F2FE5C" w14:textId="77777777" w:rsidR="00AA3137" w:rsidRDefault="00AA3137">
      <w:pPr>
        <w:pStyle w:val="a3"/>
        <w:ind w:left="0"/>
        <w:jc w:val="both"/>
        <w:rPr>
          <w:ins w:id="1321" w:author="Ворожцова Наталья Андреевна" w:date="2017-12-25T11:40:00Z"/>
          <w:rFonts w:ascii="Times New Roman" w:hAnsi="Times New Roman" w:cs="Times New Roman"/>
          <w:sz w:val="28"/>
          <w:szCs w:val="28"/>
        </w:rPr>
        <w:pPrChange w:id="1322" w:author="Ворожцова Наталья Андреевна" w:date="2017-12-25T11:30:00Z">
          <w:pPr>
            <w:pStyle w:val="a3"/>
            <w:ind w:left="0"/>
          </w:pPr>
        </w:pPrChange>
      </w:pPr>
    </w:p>
    <w:p w14:paraId="02B37240" w14:textId="0BF024C7" w:rsidR="00260EA6" w:rsidRPr="005425CE" w:rsidDel="00DE47AA" w:rsidRDefault="00E95A19">
      <w:pPr>
        <w:jc w:val="both"/>
        <w:rPr>
          <w:del w:id="1323" w:author="Ворожцова Наталья Андреевна" w:date="2017-12-22T09:35:00Z"/>
          <w:rFonts w:ascii="Times New Roman" w:hAnsi="Times New Roman" w:cs="Times New Roman"/>
          <w:i/>
          <w:sz w:val="28"/>
          <w:szCs w:val="28"/>
          <w:rPrChange w:id="1324" w:author="Ворожцова Наталья Андреевна" w:date="2018-01-16T18:36:00Z">
            <w:rPr>
              <w:del w:id="1325" w:author="Ворожцова Наталья Андреевна" w:date="2017-12-22T09:35:00Z"/>
            </w:rPr>
          </w:rPrChange>
        </w:rPr>
        <w:pPrChange w:id="1326" w:author="Ворожцова Наталья Андреевна" w:date="2017-12-25T11:30:00Z">
          <w:pPr>
            <w:pStyle w:val="a3"/>
            <w:numPr>
              <w:ilvl w:val="1"/>
              <w:numId w:val="8"/>
            </w:numPr>
            <w:tabs>
              <w:tab w:val="num" w:pos="644"/>
            </w:tabs>
            <w:ind w:left="0" w:hanging="360"/>
          </w:pPr>
        </w:pPrChange>
      </w:pPr>
      <w:del w:id="1327" w:author="Ворожцова Наталья Андреевна" w:date="2017-12-22T09:35:00Z">
        <w:r w:rsidRPr="005425CE" w:rsidDel="00DE47AA">
          <w:rPr>
            <w:rFonts w:ascii="Times New Roman" w:hAnsi="Times New Roman" w:cs="Times New Roman"/>
            <w:i/>
            <w:sz w:val="28"/>
            <w:szCs w:val="28"/>
            <w:rPrChange w:id="1328" w:author="Ворожцова Наталья Андреевна" w:date="2018-01-16T18:36:00Z">
              <w:rPr/>
            </w:rPrChange>
          </w:rPr>
          <w:delText xml:space="preserve">Возможность ведения </w:delText>
        </w:r>
      </w:del>
      <w:del w:id="1329" w:author="Ворожцова Наталья Андреевна" w:date="2017-12-22T09:29:00Z">
        <w:r w:rsidRPr="005425CE" w:rsidDel="009124B6">
          <w:rPr>
            <w:rFonts w:ascii="Times New Roman" w:hAnsi="Times New Roman" w:cs="Times New Roman"/>
            <w:i/>
            <w:sz w:val="28"/>
            <w:szCs w:val="28"/>
            <w:rPrChange w:id="1330" w:author="Ворожцова Наталья Андреевна" w:date="2018-01-16T18:36:00Z">
              <w:rPr/>
            </w:rPrChange>
          </w:rPr>
          <w:delText xml:space="preserve">справочника </w:delText>
        </w:r>
      </w:del>
      <w:del w:id="1331" w:author="Ворожцова Наталья Андреевна" w:date="2017-12-22T09:35:00Z">
        <w:r w:rsidRPr="005425CE" w:rsidDel="00DE47AA">
          <w:rPr>
            <w:rFonts w:ascii="Times New Roman" w:hAnsi="Times New Roman" w:cs="Times New Roman"/>
            <w:i/>
            <w:sz w:val="28"/>
            <w:szCs w:val="28"/>
            <w:rPrChange w:id="1332" w:author="Ворожцова Наталья Андреевна" w:date="2018-01-16T18:36:00Z">
              <w:rPr/>
            </w:rPrChange>
          </w:rPr>
          <w:delText>оснастки – обозначение, штрих-код, 3</w:delText>
        </w:r>
        <w:r w:rsidRPr="005425CE" w:rsidDel="00DE47AA">
          <w:rPr>
            <w:rFonts w:ascii="Times New Roman" w:hAnsi="Times New Roman" w:cs="Times New Roman"/>
            <w:i/>
            <w:sz w:val="28"/>
            <w:szCs w:val="28"/>
            <w:lang w:val="en-US"/>
            <w:rPrChange w:id="1333" w:author="Ворожцова Наталья Андреевна" w:date="2018-01-16T18:36:00Z">
              <w:rPr>
                <w:lang w:val="en-US"/>
              </w:rPr>
            </w:rPrChange>
          </w:rPr>
          <w:delText>D</w:delText>
        </w:r>
        <w:r w:rsidRPr="005425CE" w:rsidDel="00DE47AA">
          <w:rPr>
            <w:rFonts w:ascii="Times New Roman" w:hAnsi="Times New Roman" w:cs="Times New Roman"/>
            <w:i/>
            <w:sz w:val="28"/>
            <w:szCs w:val="28"/>
            <w:rPrChange w:id="1334" w:author="Ворожцова Наталья Андреевна" w:date="2018-01-16T18:36:00Z">
              <w:rPr/>
            </w:rPrChange>
          </w:rPr>
          <w:delText xml:space="preserve">-модель, геометрические параметры, применяемость, интеграция с </w:delText>
        </w:r>
        <w:r w:rsidRPr="005425CE" w:rsidDel="00DE47AA">
          <w:rPr>
            <w:rFonts w:ascii="Times New Roman" w:hAnsi="Times New Roman" w:cs="Times New Roman"/>
            <w:i/>
            <w:sz w:val="28"/>
            <w:szCs w:val="28"/>
            <w:lang w:val="en-US"/>
            <w:rPrChange w:id="1335" w:author="Ворожцова Наталья Андреевна" w:date="2018-01-16T18:36:00Z">
              <w:rPr>
                <w:lang w:val="en-US"/>
              </w:rPr>
            </w:rPrChange>
          </w:rPr>
          <w:delText>NX</w:delText>
        </w:r>
        <w:r w:rsidRPr="005425CE" w:rsidDel="00DE47AA">
          <w:rPr>
            <w:rFonts w:ascii="Times New Roman" w:hAnsi="Times New Roman" w:cs="Times New Roman"/>
            <w:i/>
            <w:sz w:val="28"/>
            <w:szCs w:val="28"/>
            <w:rPrChange w:id="1336" w:author="Ворожцова Наталья Андреевна" w:date="2018-01-16T18:36:00Z">
              <w:rPr/>
            </w:rPrChange>
          </w:rPr>
          <w:delText>.</w:delText>
        </w:r>
      </w:del>
    </w:p>
    <w:p w14:paraId="00DF11CE" w14:textId="6BE7DDC9" w:rsidR="009124B6" w:rsidRPr="005425CE" w:rsidDel="00DE47AA" w:rsidRDefault="00E95A19">
      <w:pPr>
        <w:jc w:val="both"/>
        <w:rPr>
          <w:del w:id="1337" w:author="Ворожцова Наталья Андреевна" w:date="2017-12-22T09:35:00Z"/>
          <w:i/>
          <w:rPrChange w:id="1338" w:author="Ворожцова Наталья Андреевна" w:date="2018-01-16T18:36:00Z">
            <w:rPr>
              <w:del w:id="1339" w:author="Ворожцова Наталья Андреевна" w:date="2017-12-22T09:35:00Z"/>
            </w:rPr>
          </w:rPrChange>
        </w:rPr>
        <w:pPrChange w:id="1340" w:author="Ворожцова Наталья Андреевна" w:date="2017-12-25T11:30:00Z">
          <w:pPr>
            <w:pStyle w:val="a3"/>
            <w:numPr>
              <w:numId w:val="11"/>
            </w:numPr>
            <w:tabs>
              <w:tab w:val="num" w:pos="1440"/>
            </w:tabs>
            <w:ind w:left="1440" w:hanging="360"/>
          </w:pPr>
        </w:pPrChange>
      </w:pPr>
      <w:del w:id="1341" w:author="Ворожцова Наталья Андреевна" w:date="2017-12-22T09:35:00Z">
        <w:r w:rsidRPr="005425CE" w:rsidDel="00DE47AA">
          <w:rPr>
            <w:i/>
            <w:rPrChange w:id="1342" w:author="Ворожцова Наталья Андреевна" w:date="2018-01-16T18:36:00Z">
              <w:rPr/>
            </w:rPrChange>
          </w:rPr>
          <w:delText xml:space="preserve">Возможность электронного согласования заявок покупку новой оснастки и добавления ее в </w:delText>
        </w:r>
      </w:del>
      <w:del w:id="1343" w:author="Ворожцова Наталья Андреевна" w:date="2017-12-22T09:30:00Z">
        <w:r w:rsidRPr="005425CE" w:rsidDel="009124B6">
          <w:rPr>
            <w:i/>
            <w:rPrChange w:id="1344" w:author="Ворожцова Наталья Андреевна" w:date="2018-01-16T18:36:00Z">
              <w:rPr/>
            </w:rPrChange>
          </w:rPr>
          <w:delText>справочник</w:delText>
        </w:r>
      </w:del>
      <w:del w:id="1345" w:author="Ворожцова Наталья Андреевна" w:date="2017-12-22T09:35:00Z">
        <w:r w:rsidRPr="005425CE" w:rsidDel="00DE47AA">
          <w:rPr>
            <w:i/>
            <w:rPrChange w:id="1346" w:author="Ворожцова Наталья Андреевна" w:date="2018-01-16T18:36:00Z">
              <w:rPr/>
            </w:rPrChange>
          </w:rPr>
          <w:delText>.</w:delText>
        </w:r>
      </w:del>
    </w:p>
    <w:p w14:paraId="02B37242" w14:textId="6391C779" w:rsidR="00260EA6" w:rsidRPr="005425CE" w:rsidDel="009124B6" w:rsidRDefault="00E95A19">
      <w:pPr>
        <w:jc w:val="both"/>
        <w:rPr>
          <w:del w:id="1347" w:author="Ворожцова Наталья Андреевна" w:date="2017-12-22T09:33:00Z"/>
          <w:i/>
          <w:rPrChange w:id="1348" w:author="Ворожцова Наталья Андреевна" w:date="2018-01-16T18:36:00Z">
            <w:rPr>
              <w:del w:id="1349" w:author="Ворожцова Наталья Андреевна" w:date="2017-12-22T09:33:00Z"/>
            </w:rPr>
          </w:rPrChange>
        </w:rPr>
        <w:pPrChange w:id="1350" w:author="Ворожцова Наталья Андреевна" w:date="2017-12-25T11:30:00Z">
          <w:pPr>
            <w:pStyle w:val="a3"/>
            <w:numPr>
              <w:numId w:val="11"/>
            </w:numPr>
            <w:tabs>
              <w:tab w:val="num" w:pos="1440"/>
            </w:tabs>
            <w:ind w:left="1440" w:hanging="360"/>
          </w:pPr>
        </w:pPrChange>
      </w:pPr>
      <w:del w:id="1351" w:author="Ворожцова Наталья Андреевна" w:date="2017-12-22T09:35:00Z">
        <w:r w:rsidRPr="005425CE" w:rsidDel="00DE47AA">
          <w:rPr>
            <w:i/>
            <w:rPrChange w:id="1352" w:author="Ворожцова Наталья Андреевна" w:date="2018-01-16T18:36:00Z">
              <w:rPr/>
            </w:rPrChange>
          </w:rPr>
          <w:delText>Возможность автоматического формирования карты сборки оснастки.</w:delText>
        </w:r>
      </w:del>
    </w:p>
    <w:p w14:paraId="02B37243" w14:textId="38C7BD61" w:rsidR="00260EA6" w:rsidRPr="005425CE" w:rsidDel="00DE47AA" w:rsidRDefault="00E95A19">
      <w:pPr>
        <w:jc w:val="both"/>
        <w:rPr>
          <w:del w:id="1353" w:author="Ворожцова Наталья Андреевна" w:date="2017-12-22T09:34:00Z"/>
          <w:i/>
          <w:rPrChange w:id="1354" w:author="Ворожцова Наталья Андреевна" w:date="2018-01-16T18:36:00Z">
            <w:rPr>
              <w:del w:id="1355" w:author="Ворожцова Наталья Андреевна" w:date="2017-12-22T09:34:00Z"/>
            </w:rPr>
          </w:rPrChange>
        </w:rPr>
        <w:pPrChange w:id="1356" w:author="Ворожцова Наталья Андреевна" w:date="2017-12-25T11:30:00Z">
          <w:pPr>
            <w:pStyle w:val="a3"/>
            <w:numPr>
              <w:numId w:val="11"/>
            </w:numPr>
            <w:tabs>
              <w:tab w:val="num" w:pos="1440"/>
            </w:tabs>
            <w:ind w:left="1440" w:hanging="360"/>
          </w:pPr>
        </w:pPrChange>
      </w:pPr>
      <w:del w:id="1357" w:author="Ворожцова Наталья Андреевна" w:date="2017-12-22T09:33:00Z">
        <w:r w:rsidRPr="005425CE" w:rsidDel="009124B6">
          <w:rPr>
            <w:i/>
            <w:rPrChange w:id="1358" w:author="Ворожцова Наталья Андреевна" w:date="2018-01-16T18:36:00Z">
              <w:rPr/>
            </w:rPrChange>
          </w:rPr>
          <w:delText xml:space="preserve">Возможность автоматического формирования карт наладок. </w:delText>
        </w:r>
      </w:del>
    </w:p>
    <w:p w14:paraId="02B37244" w14:textId="6160225F" w:rsidR="00260EA6" w:rsidRPr="005425CE" w:rsidDel="00DE47AA" w:rsidRDefault="00E95A19">
      <w:pPr>
        <w:jc w:val="both"/>
        <w:rPr>
          <w:del w:id="1359" w:author="Ворожцова Наталья Андреевна" w:date="2017-12-22T09:34:00Z"/>
          <w:i/>
          <w:rPrChange w:id="1360" w:author="Ворожцова Наталья Андреевна" w:date="2018-01-16T18:36:00Z">
            <w:rPr>
              <w:del w:id="1361" w:author="Ворожцова Наталья Андреевна" w:date="2017-12-22T09:34:00Z"/>
            </w:rPr>
          </w:rPrChange>
        </w:rPr>
        <w:pPrChange w:id="1362" w:author="Ворожцова Наталья Андреевна" w:date="2017-12-25T11:30:00Z">
          <w:pPr>
            <w:pStyle w:val="a3"/>
            <w:numPr>
              <w:numId w:val="11"/>
            </w:numPr>
            <w:tabs>
              <w:tab w:val="num" w:pos="1440"/>
            </w:tabs>
            <w:ind w:left="1440" w:hanging="360"/>
          </w:pPr>
        </w:pPrChange>
      </w:pPr>
      <w:del w:id="1363" w:author="Ворожцова Наталья Андреевна" w:date="2017-12-22T09:34:00Z">
        <w:r w:rsidRPr="005425CE" w:rsidDel="00DE47AA">
          <w:rPr>
            <w:i/>
            <w:rPrChange w:id="1364" w:author="Ворожцова Наталья Андреевна" w:date="2018-01-16T18:36:00Z">
              <w:rPr/>
            </w:rPrChange>
          </w:rPr>
          <w:delText>Возможность передачи данных об оснастке на станок.</w:delText>
        </w:r>
      </w:del>
    </w:p>
    <w:p w14:paraId="02B37245" w14:textId="44B2FF67" w:rsidR="00260EA6" w:rsidRPr="005425CE" w:rsidDel="00DE47AA" w:rsidRDefault="00E95A19">
      <w:pPr>
        <w:jc w:val="both"/>
        <w:rPr>
          <w:del w:id="1365" w:author="Ворожцова Наталья Андреевна" w:date="2017-12-22T09:34:00Z"/>
          <w:i/>
          <w:rPrChange w:id="1366" w:author="Ворожцова Наталья Андреевна" w:date="2018-01-16T18:36:00Z">
            <w:rPr>
              <w:del w:id="1367" w:author="Ворожцова Наталья Андреевна" w:date="2017-12-22T09:34:00Z"/>
            </w:rPr>
          </w:rPrChange>
        </w:rPr>
        <w:pPrChange w:id="1368" w:author="Ворожцова Наталья Андреевна" w:date="2017-12-25T11:30:00Z">
          <w:pPr>
            <w:pStyle w:val="a3"/>
            <w:numPr>
              <w:numId w:val="11"/>
            </w:numPr>
            <w:tabs>
              <w:tab w:val="num" w:pos="1440"/>
            </w:tabs>
            <w:ind w:left="1440" w:hanging="360"/>
          </w:pPr>
        </w:pPrChange>
      </w:pPr>
      <w:del w:id="1369" w:author="Ворожцова Наталья Андреевна" w:date="2017-12-22T09:34:00Z">
        <w:r w:rsidRPr="005425CE" w:rsidDel="00DE47AA">
          <w:rPr>
            <w:i/>
            <w:rPrChange w:id="1370" w:author="Ворожцова Наталья Андреевна" w:date="2018-01-16T18:36:00Z">
              <w:rPr/>
            </w:rPrChange>
          </w:rPr>
          <w:delText>Анализ стойкости для планирования закупок.</w:delText>
        </w:r>
      </w:del>
    </w:p>
    <w:p w14:paraId="02B37246" w14:textId="7720FFAB" w:rsidR="00260EA6" w:rsidRPr="005425CE" w:rsidDel="00DE47AA" w:rsidRDefault="00E95A19">
      <w:pPr>
        <w:jc w:val="both"/>
        <w:rPr>
          <w:del w:id="1371" w:author="Ворожцова Наталья Андреевна" w:date="2017-12-22T09:34:00Z"/>
          <w:i/>
          <w:rPrChange w:id="1372" w:author="Ворожцова Наталья Андреевна" w:date="2018-01-16T18:36:00Z">
            <w:rPr>
              <w:del w:id="1373" w:author="Ворожцова Наталья Андреевна" w:date="2017-12-22T09:34:00Z"/>
            </w:rPr>
          </w:rPrChange>
        </w:rPr>
        <w:pPrChange w:id="1374" w:author="Ворожцова Наталья Андреевна" w:date="2017-12-25T11:30:00Z">
          <w:pPr>
            <w:pStyle w:val="a3"/>
            <w:numPr>
              <w:numId w:val="11"/>
            </w:numPr>
            <w:tabs>
              <w:tab w:val="num" w:pos="1440"/>
            </w:tabs>
            <w:ind w:left="1440" w:hanging="360"/>
          </w:pPr>
        </w:pPrChange>
      </w:pPr>
      <w:del w:id="1375" w:author="Ворожцова Наталья Андреевна" w:date="2017-12-22T09:34:00Z">
        <w:r w:rsidRPr="005425CE" w:rsidDel="00DE47AA">
          <w:rPr>
            <w:i/>
            <w:rPrChange w:id="1376" w:author="Ворожцова Наталья Андреевна" w:date="2018-01-16T18:36:00Z">
              <w:rPr/>
            </w:rPrChange>
          </w:rPr>
          <w:delText xml:space="preserve">Возможность учета через сканирование штрих-кода. </w:delText>
        </w:r>
      </w:del>
    </w:p>
    <w:p w14:paraId="02B37247" w14:textId="2A5AE7FD" w:rsidR="00260EA6" w:rsidRPr="005425CE" w:rsidDel="00DE47AA" w:rsidRDefault="00E95A19">
      <w:pPr>
        <w:jc w:val="both"/>
        <w:rPr>
          <w:del w:id="1377" w:author="Ворожцова Наталья Андреевна" w:date="2017-12-22T09:34:00Z"/>
          <w:i/>
          <w:rPrChange w:id="1378" w:author="Ворожцова Наталья Андреевна" w:date="2018-01-16T18:36:00Z">
            <w:rPr>
              <w:del w:id="1379" w:author="Ворожцова Наталья Андреевна" w:date="2017-12-22T09:34:00Z"/>
            </w:rPr>
          </w:rPrChange>
        </w:rPr>
        <w:pPrChange w:id="1380" w:author="Ворожцова Наталья Андреевна" w:date="2017-12-25T11:30:00Z">
          <w:pPr>
            <w:pStyle w:val="a3"/>
            <w:numPr>
              <w:numId w:val="11"/>
            </w:numPr>
            <w:tabs>
              <w:tab w:val="num" w:pos="1440"/>
            </w:tabs>
            <w:ind w:left="1440" w:hanging="360"/>
          </w:pPr>
        </w:pPrChange>
      </w:pPr>
      <w:del w:id="1381" w:author="Ворожцова Наталья Андреевна" w:date="2017-12-22T09:34:00Z">
        <w:r w:rsidRPr="005425CE" w:rsidDel="00DE47AA">
          <w:rPr>
            <w:i/>
            <w:rPrChange w:id="1382" w:author="Ворожцова Наталья Андреевна" w:date="2018-01-16T18:36:00Z">
              <w:rPr/>
            </w:rPrChange>
          </w:rPr>
          <w:delText>Получение и возврат оснастки по электронному пропуску сотрудника.</w:delText>
        </w:r>
      </w:del>
    </w:p>
    <w:p w14:paraId="02B37248" w14:textId="3797458D" w:rsidR="00260EA6" w:rsidRPr="005425CE" w:rsidDel="00DE47AA" w:rsidRDefault="00E95A19">
      <w:pPr>
        <w:jc w:val="both"/>
        <w:rPr>
          <w:del w:id="1383" w:author="Ворожцова Наталья Андреевна" w:date="2017-12-22T09:34:00Z"/>
          <w:i/>
          <w:rPrChange w:id="1384" w:author="Ворожцова Наталья Андреевна" w:date="2018-01-16T18:36:00Z">
            <w:rPr>
              <w:del w:id="1385" w:author="Ворожцова Наталья Андреевна" w:date="2017-12-22T09:34:00Z"/>
            </w:rPr>
          </w:rPrChange>
        </w:rPr>
        <w:pPrChange w:id="1386" w:author="Ворожцова Наталья Андреевна" w:date="2017-12-25T11:30:00Z">
          <w:pPr>
            <w:pStyle w:val="a3"/>
            <w:numPr>
              <w:numId w:val="11"/>
            </w:numPr>
            <w:tabs>
              <w:tab w:val="num" w:pos="1440"/>
            </w:tabs>
            <w:ind w:left="1440" w:hanging="360"/>
          </w:pPr>
        </w:pPrChange>
      </w:pPr>
      <w:del w:id="1387" w:author="Ворожцова Наталья Андреевна" w:date="2017-12-22T09:34:00Z">
        <w:r w:rsidRPr="005425CE" w:rsidDel="00DE47AA">
          <w:rPr>
            <w:i/>
            <w:rPrChange w:id="1388" w:author="Ворожцова Наталья Андреевна" w:date="2018-01-16T18:36:00Z">
              <w:rPr/>
            </w:rPrChange>
          </w:rPr>
          <w:delText>Возможность формирования отчетов о применяемости в ДСЕ, изделиях.</w:delText>
        </w:r>
      </w:del>
    </w:p>
    <w:p w14:paraId="02B37249" w14:textId="6762CA6B" w:rsidR="00260EA6" w:rsidRPr="005425CE" w:rsidDel="00835272" w:rsidRDefault="00260EA6">
      <w:pPr>
        <w:jc w:val="both"/>
        <w:rPr>
          <w:del w:id="1389" w:author="Ворожцова Наталья Андреевна" w:date="2017-12-25T11:32:00Z"/>
          <w:i/>
          <w:rPrChange w:id="1390" w:author="Ворожцова Наталья Андреевна" w:date="2018-01-16T18:36:00Z">
            <w:rPr>
              <w:del w:id="1391" w:author="Ворожцова Наталья Андреевна" w:date="2017-12-25T11:32:00Z"/>
            </w:rPr>
          </w:rPrChange>
        </w:rPr>
        <w:pPrChange w:id="1392" w:author="Ворожцова Наталья Андреевна" w:date="2017-12-25T11:30:00Z">
          <w:pPr>
            <w:pStyle w:val="a3"/>
            <w:ind w:left="0"/>
          </w:pPr>
        </w:pPrChange>
      </w:pPr>
    </w:p>
    <w:p w14:paraId="25EBE74D" w14:textId="5C1E5AA2" w:rsidR="005425CE" w:rsidRPr="005425CE" w:rsidRDefault="00E95A19" w:rsidP="005425CE">
      <w:pPr>
        <w:pStyle w:val="a3"/>
        <w:ind w:left="0"/>
        <w:jc w:val="both"/>
        <w:rPr>
          <w:ins w:id="1393" w:author="Ворожцова Наталья Андреевна" w:date="2018-01-16T18:35:00Z"/>
          <w:rFonts w:ascii="Times New Roman" w:hAnsi="Times New Roman" w:cs="Times New Roman"/>
          <w:bCs/>
          <w:sz w:val="28"/>
          <w:szCs w:val="28"/>
          <w:rPrChange w:id="1394" w:author="Ворожцова Наталья Андреевна" w:date="2018-01-16T18:36:00Z">
            <w:rPr>
              <w:ins w:id="1395" w:author="Ворожцова Наталья Андреевна" w:date="2018-01-16T18:35:00Z"/>
              <w:rFonts w:ascii="Times New Roman" w:hAnsi="Times New Roman" w:cs="Times New Roman"/>
              <w:bCs/>
              <w:i/>
              <w:sz w:val="28"/>
              <w:szCs w:val="28"/>
            </w:rPr>
          </w:rPrChange>
        </w:rPr>
      </w:pPr>
      <w:r w:rsidRPr="005425CE">
        <w:rPr>
          <w:rFonts w:ascii="Times New Roman" w:hAnsi="Times New Roman" w:cs="Times New Roman"/>
          <w:bCs/>
          <w:i/>
          <w:sz w:val="28"/>
          <w:szCs w:val="28"/>
          <w:u w:val="single"/>
          <w:rPrChange w:id="1396" w:author="Ворожцова Наталья Андреевна" w:date="2018-01-16T18:36:00Z">
            <w:rPr>
              <w:rFonts w:ascii="Times New Roman" w:hAnsi="Times New Roman" w:cs="Times New Roman"/>
              <w:bCs/>
              <w:sz w:val="28"/>
              <w:szCs w:val="28"/>
              <w:u w:val="single"/>
            </w:rPr>
          </w:rPrChange>
        </w:rPr>
        <w:t>Результатом функционирования системы</w:t>
      </w:r>
      <w:ins w:id="1397" w:author="Ворожцова Наталья Андреевна" w:date="2018-01-16T18:35:00Z">
        <w:r w:rsidR="005425CE" w:rsidRPr="00AC7622">
          <w:rPr>
            <w:rFonts w:ascii="Times New Roman" w:hAnsi="Times New Roman" w:cs="Times New Roman"/>
            <w:bCs/>
            <w:sz w:val="28"/>
            <w:szCs w:val="28"/>
            <w:u w:val="single"/>
          </w:rPr>
          <w:t xml:space="preserve"> </w:t>
        </w:r>
        <w:r w:rsidR="005425CE" w:rsidRPr="005425CE">
          <w:rPr>
            <w:rFonts w:ascii="Times New Roman" w:hAnsi="Times New Roman" w:cs="Times New Roman"/>
            <w:bCs/>
            <w:sz w:val="28"/>
            <w:szCs w:val="28"/>
            <w:rPrChange w:id="1398" w:author="Ворожцова Наталья Андреевна" w:date="2018-01-16T18:36:00Z">
              <w:rPr>
                <w:rFonts w:ascii="Times New Roman" w:hAnsi="Times New Roman" w:cs="Times New Roman"/>
                <w:bCs/>
                <w:i/>
                <w:sz w:val="28"/>
                <w:szCs w:val="28"/>
              </w:rPr>
            </w:rPrChange>
          </w:rPr>
          <w:t>управления жизненным циклом ТО</w:t>
        </w:r>
        <w:r w:rsidR="005425CE" w:rsidRPr="005425CE">
          <w:rPr>
            <w:rStyle w:val="ad"/>
            <w:rPrChange w:id="1399" w:author="Ворожцова Наталья Андреевна" w:date="2018-01-16T18:36:00Z">
              <w:rPr>
                <w:rStyle w:val="ad"/>
                <w:i/>
              </w:rPr>
            </w:rPrChange>
          </w:rPr>
          <w:commentReference w:id="1400"/>
        </w:r>
        <w:r w:rsidR="005425CE" w:rsidRPr="005425CE">
          <w:rPr>
            <w:rStyle w:val="ad"/>
            <w:rPrChange w:id="1401" w:author="Ворожцова Наталья Андреевна" w:date="2018-01-16T18:36:00Z">
              <w:rPr>
                <w:rStyle w:val="ad"/>
                <w:i/>
              </w:rPr>
            </w:rPrChange>
          </w:rPr>
          <w:commentReference w:id="1402"/>
        </w:r>
      </w:ins>
    </w:p>
    <w:p w14:paraId="02B3724A" w14:textId="5B8A8C01" w:rsidR="00260EA6" w:rsidRPr="005425CE" w:rsidRDefault="00E95A19">
      <w:pPr>
        <w:pStyle w:val="a3"/>
        <w:ind w:left="0"/>
        <w:jc w:val="both"/>
        <w:rPr>
          <w:rFonts w:ascii="Times New Roman" w:hAnsi="Times New Roman" w:cs="Times New Roman"/>
          <w:bCs/>
          <w:sz w:val="28"/>
          <w:szCs w:val="28"/>
          <w:u w:val="single"/>
        </w:rPr>
        <w:pPrChange w:id="1403" w:author="Ворожцова Наталья Андреевна" w:date="2017-12-25T11:30:00Z">
          <w:pPr>
            <w:pStyle w:val="a3"/>
            <w:ind w:left="0"/>
          </w:pPr>
        </w:pPrChange>
      </w:pPr>
      <w:del w:id="1404" w:author="Ворожцова Наталья Андреевна" w:date="2018-01-16T18:35:00Z">
        <w:r w:rsidRPr="00AC7622" w:rsidDel="005425CE">
          <w:rPr>
            <w:rFonts w:ascii="Times New Roman" w:hAnsi="Times New Roman" w:cs="Times New Roman"/>
            <w:bCs/>
            <w:sz w:val="28"/>
            <w:szCs w:val="28"/>
            <w:u w:val="single"/>
          </w:rPr>
          <w:delText xml:space="preserve"> </w:delText>
        </w:r>
      </w:del>
      <w:r w:rsidRPr="005425CE">
        <w:rPr>
          <w:rFonts w:ascii="Times New Roman" w:hAnsi="Times New Roman" w:cs="Times New Roman"/>
          <w:bCs/>
          <w:sz w:val="28"/>
          <w:szCs w:val="28"/>
          <w:u w:val="single"/>
        </w:rPr>
        <w:t>будет являться: СНИЖЕНИЕ ЗАТРАТ</w:t>
      </w:r>
    </w:p>
    <w:p w14:paraId="02B3724B" w14:textId="18EEB328" w:rsidR="00260EA6" w:rsidRPr="00EF716D" w:rsidRDefault="00E95A19">
      <w:pPr>
        <w:pStyle w:val="a3"/>
        <w:numPr>
          <w:ilvl w:val="0"/>
          <w:numId w:val="9"/>
        </w:numPr>
        <w:ind w:left="0"/>
        <w:jc w:val="both"/>
        <w:rPr>
          <w:ins w:id="1405" w:author="Ворожцова Наталья Андреевна" w:date="2017-12-25T10:53:00Z"/>
          <w:rFonts w:ascii="Times New Roman" w:hAnsi="Times New Roman" w:cs="Times New Roman"/>
          <w:bCs/>
          <w:sz w:val="28"/>
          <w:szCs w:val="28"/>
        </w:rPr>
        <w:pPrChange w:id="1406" w:author="Ворожцова Наталья Андреевна" w:date="2017-12-25T11:30:00Z">
          <w:pPr>
            <w:pStyle w:val="a3"/>
            <w:numPr>
              <w:numId w:val="9"/>
            </w:numPr>
            <w:tabs>
              <w:tab w:val="num" w:pos="720"/>
            </w:tabs>
            <w:ind w:left="0" w:hanging="360"/>
          </w:pPr>
        </w:pPrChange>
      </w:pPr>
      <w:r w:rsidRPr="00EF716D">
        <w:rPr>
          <w:rFonts w:ascii="Times New Roman" w:hAnsi="Times New Roman" w:cs="Times New Roman"/>
          <w:bCs/>
          <w:sz w:val="28"/>
          <w:szCs w:val="28"/>
        </w:rPr>
        <w:lastRenderedPageBreak/>
        <w:t xml:space="preserve">На приобретение </w:t>
      </w:r>
      <w:del w:id="1407" w:author="Ворожцова Наталья Андреевна" w:date="2017-12-25T13:51:00Z">
        <w:r w:rsidRPr="00EF716D" w:rsidDel="00997DF7">
          <w:rPr>
            <w:rFonts w:ascii="Times New Roman" w:hAnsi="Times New Roman" w:cs="Times New Roman"/>
            <w:bCs/>
            <w:sz w:val="28"/>
            <w:szCs w:val="28"/>
          </w:rPr>
          <w:delText xml:space="preserve">оснастки </w:delText>
        </w:r>
      </w:del>
      <w:ins w:id="1408" w:author="Ворожцова Наталья Андреевна" w:date="2017-12-25T13:51:00Z">
        <w:r w:rsidR="00997DF7">
          <w:rPr>
            <w:rFonts w:ascii="Times New Roman" w:hAnsi="Times New Roman" w:cs="Times New Roman"/>
            <w:bCs/>
            <w:sz w:val="28"/>
            <w:szCs w:val="28"/>
          </w:rPr>
          <w:t>ТО</w:t>
        </w:r>
        <w:r w:rsidR="00997DF7" w:rsidRPr="00EF716D">
          <w:rPr>
            <w:rFonts w:ascii="Times New Roman" w:hAnsi="Times New Roman" w:cs="Times New Roman"/>
            <w:bCs/>
            <w:sz w:val="28"/>
            <w:szCs w:val="28"/>
          </w:rPr>
          <w:t xml:space="preserve"> </w:t>
        </w:r>
      </w:ins>
      <w:r w:rsidRPr="00EF716D">
        <w:rPr>
          <w:rFonts w:ascii="Times New Roman" w:hAnsi="Times New Roman" w:cs="Times New Roman"/>
          <w:bCs/>
          <w:sz w:val="28"/>
          <w:szCs w:val="28"/>
        </w:rPr>
        <w:t>вследствие – контроля над уровнем запасов и неликвидной продукцией.</w:t>
      </w:r>
    </w:p>
    <w:p w14:paraId="5D8D89F5" w14:textId="3784A9D2" w:rsidR="00E4155F" w:rsidRPr="00EF716D" w:rsidDel="00835272" w:rsidRDefault="00E4155F">
      <w:pPr>
        <w:pStyle w:val="a3"/>
        <w:numPr>
          <w:ilvl w:val="0"/>
          <w:numId w:val="9"/>
        </w:numPr>
        <w:ind w:left="0"/>
        <w:jc w:val="both"/>
        <w:rPr>
          <w:del w:id="1409" w:author="Ворожцова Наталья Андреевна" w:date="2017-12-25T11:34:00Z"/>
          <w:rFonts w:ascii="Times New Roman" w:hAnsi="Times New Roman" w:cs="Times New Roman"/>
          <w:bCs/>
          <w:sz w:val="28"/>
          <w:szCs w:val="28"/>
        </w:rPr>
        <w:pPrChange w:id="1410" w:author="Ворожцова Наталья Андреевна" w:date="2017-12-25T11:30:00Z">
          <w:pPr>
            <w:pStyle w:val="a3"/>
            <w:numPr>
              <w:numId w:val="9"/>
            </w:numPr>
            <w:tabs>
              <w:tab w:val="num" w:pos="720"/>
            </w:tabs>
            <w:ind w:left="0" w:hanging="360"/>
          </w:pPr>
        </w:pPrChange>
      </w:pPr>
    </w:p>
    <w:p w14:paraId="02B3724C" w14:textId="20FA6D21" w:rsidR="00260EA6" w:rsidRPr="00EF716D" w:rsidDel="00B32FA0" w:rsidRDefault="00E95A19">
      <w:pPr>
        <w:pStyle w:val="a3"/>
        <w:numPr>
          <w:ilvl w:val="0"/>
          <w:numId w:val="9"/>
        </w:numPr>
        <w:ind w:left="0"/>
        <w:jc w:val="both"/>
        <w:rPr>
          <w:del w:id="1411" w:author="Ворожцова Наталья Андреевна" w:date="2018-02-07T12:05:00Z"/>
          <w:rFonts w:ascii="Times New Roman" w:hAnsi="Times New Roman" w:cs="Times New Roman"/>
          <w:bCs/>
          <w:sz w:val="28"/>
          <w:szCs w:val="28"/>
        </w:rPr>
        <w:pPrChange w:id="1412" w:author="Ворожцова Наталья Андреевна" w:date="2017-12-25T11:30:00Z">
          <w:pPr>
            <w:pStyle w:val="a3"/>
            <w:numPr>
              <w:numId w:val="9"/>
            </w:numPr>
            <w:tabs>
              <w:tab w:val="num" w:pos="720"/>
            </w:tabs>
            <w:ind w:left="0" w:hanging="360"/>
          </w:pPr>
        </w:pPrChange>
      </w:pPr>
      <w:del w:id="1413" w:author="Ворожцова Наталья Андреевна" w:date="2018-02-07T12:05:00Z">
        <w:r w:rsidRPr="00EF716D" w:rsidDel="00B32FA0">
          <w:rPr>
            <w:rFonts w:ascii="Times New Roman" w:hAnsi="Times New Roman" w:cs="Times New Roman"/>
            <w:bCs/>
            <w:sz w:val="28"/>
            <w:szCs w:val="28"/>
          </w:rPr>
          <w:delText>Ввиду отсутствия простоя станков.</w:delText>
        </w:r>
      </w:del>
    </w:p>
    <w:p w14:paraId="02B3724D" w14:textId="41D9D28F" w:rsidR="00260EA6" w:rsidRPr="00EF716D" w:rsidRDefault="00E95A19">
      <w:pPr>
        <w:pStyle w:val="a3"/>
        <w:numPr>
          <w:ilvl w:val="0"/>
          <w:numId w:val="9"/>
        </w:numPr>
        <w:ind w:left="0"/>
        <w:jc w:val="both"/>
        <w:rPr>
          <w:rFonts w:ascii="Times New Roman" w:hAnsi="Times New Roman" w:cs="Times New Roman"/>
          <w:bCs/>
          <w:sz w:val="28"/>
          <w:szCs w:val="28"/>
        </w:rPr>
        <w:pPrChange w:id="1414" w:author="Ворожцова Наталья Андреевна" w:date="2017-12-25T11:30:00Z">
          <w:pPr>
            <w:pStyle w:val="a3"/>
            <w:numPr>
              <w:numId w:val="9"/>
            </w:numPr>
            <w:tabs>
              <w:tab w:val="num" w:pos="720"/>
            </w:tabs>
            <w:ind w:left="0" w:hanging="360"/>
          </w:pPr>
        </w:pPrChange>
      </w:pPr>
      <w:r w:rsidRPr="00EF716D">
        <w:rPr>
          <w:rFonts w:ascii="Times New Roman" w:hAnsi="Times New Roman" w:cs="Times New Roman"/>
          <w:bCs/>
          <w:sz w:val="28"/>
          <w:szCs w:val="28"/>
        </w:rPr>
        <w:t xml:space="preserve">Рабочего времени технологов на подбор и расшифровку </w:t>
      </w:r>
      <w:del w:id="1415" w:author="Ворожцова Наталья Андреевна" w:date="2017-12-25T13:51:00Z">
        <w:r w:rsidRPr="00EF716D" w:rsidDel="00997DF7">
          <w:rPr>
            <w:rFonts w:ascii="Times New Roman" w:hAnsi="Times New Roman" w:cs="Times New Roman"/>
            <w:bCs/>
            <w:sz w:val="28"/>
            <w:szCs w:val="28"/>
          </w:rPr>
          <w:delText>оснастки</w:delText>
        </w:r>
      </w:del>
      <w:ins w:id="1416" w:author="Ворожцова Наталья Андреевна" w:date="2017-12-25T13:51:00Z">
        <w:r w:rsidR="00997DF7">
          <w:rPr>
            <w:rFonts w:ascii="Times New Roman" w:hAnsi="Times New Roman" w:cs="Times New Roman"/>
            <w:bCs/>
            <w:sz w:val="28"/>
            <w:szCs w:val="28"/>
          </w:rPr>
          <w:t>ТО</w:t>
        </w:r>
      </w:ins>
      <w:r w:rsidRPr="00EF716D">
        <w:rPr>
          <w:rFonts w:ascii="Times New Roman" w:hAnsi="Times New Roman" w:cs="Times New Roman"/>
          <w:bCs/>
          <w:sz w:val="28"/>
          <w:szCs w:val="28"/>
        </w:rPr>
        <w:t>;</w:t>
      </w:r>
    </w:p>
    <w:p w14:paraId="02B3724E" w14:textId="58E4162C" w:rsidR="00260EA6" w:rsidRPr="00EF716D" w:rsidDel="00835272" w:rsidRDefault="00E95A19">
      <w:pPr>
        <w:pStyle w:val="a3"/>
        <w:numPr>
          <w:ilvl w:val="0"/>
          <w:numId w:val="9"/>
        </w:numPr>
        <w:ind w:left="0"/>
        <w:jc w:val="both"/>
        <w:rPr>
          <w:del w:id="1417" w:author="Ворожцова Наталья Андреевна" w:date="2017-12-25T11:34:00Z"/>
          <w:rFonts w:ascii="Times New Roman" w:hAnsi="Times New Roman" w:cs="Times New Roman"/>
          <w:bCs/>
          <w:sz w:val="28"/>
          <w:szCs w:val="28"/>
        </w:rPr>
        <w:pPrChange w:id="1418" w:author="Ворожцова Наталья Андреевна" w:date="2017-12-25T11:30:00Z">
          <w:pPr>
            <w:pStyle w:val="a3"/>
            <w:numPr>
              <w:numId w:val="9"/>
            </w:numPr>
            <w:tabs>
              <w:tab w:val="num" w:pos="720"/>
            </w:tabs>
            <w:ind w:left="0" w:hanging="360"/>
          </w:pPr>
        </w:pPrChange>
      </w:pPr>
      <w:r w:rsidRPr="00835272">
        <w:rPr>
          <w:rFonts w:ascii="Times New Roman" w:hAnsi="Times New Roman" w:cs="Times New Roman"/>
          <w:bCs/>
          <w:sz w:val="28"/>
          <w:szCs w:val="28"/>
        </w:rPr>
        <w:t>Рабочего времени программистов на создание карт наладок</w:t>
      </w:r>
      <w:ins w:id="1419" w:author="Ворожцова Наталья Андреевна" w:date="2017-12-25T11:34:00Z">
        <w:r w:rsidR="00835272" w:rsidRPr="00835272">
          <w:rPr>
            <w:rFonts w:ascii="Times New Roman" w:hAnsi="Times New Roman" w:cs="Times New Roman"/>
            <w:bCs/>
            <w:sz w:val="28"/>
            <w:szCs w:val="28"/>
          </w:rPr>
          <w:t>,</w:t>
        </w:r>
      </w:ins>
      <w:del w:id="1420" w:author="Ворожцова Наталья Андреевна" w:date="2017-12-25T11:34:00Z">
        <w:r w:rsidRPr="00835272" w:rsidDel="00835272">
          <w:rPr>
            <w:rFonts w:ascii="Times New Roman" w:hAnsi="Times New Roman" w:cs="Times New Roman"/>
            <w:bCs/>
            <w:sz w:val="28"/>
            <w:szCs w:val="28"/>
          </w:rPr>
          <w:delText>.</w:delText>
        </w:r>
      </w:del>
    </w:p>
    <w:p w14:paraId="02B3724F" w14:textId="020D6ADF" w:rsidR="00260EA6" w:rsidRPr="00835272" w:rsidRDefault="00E95A19">
      <w:pPr>
        <w:pStyle w:val="a3"/>
        <w:numPr>
          <w:ilvl w:val="0"/>
          <w:numId w:val="9"/>
        </w:numPr>
        <w:ind w:left="0"/>
        <w:jc w:val="both"/>
        <w:rPr>
          <w:rFonts w:ascii="Times New Roman" w:hAnsi="Times New Roman" w:cs="Times New Roman"/>
          <w:bCs/>
          <w:sz w:val="28"/>
          <w:szCs w:val="28"/>
        </w:rPr>
        <w:pPrChange w:id="1421" w:author="Ворожцова Наталья Андреевна" w:date="2017-12-25T11:30:00Z">
          <w:pPr>
            <w:pStyle w:val="a3"/>
            <w:numPr>
              <w:numId w:val="9"/>
            </w:numPr>
            <w:tabs>
              <w:tab w:val="num" w:pos="720"/>
            </w:tabs>
            <w:ind w:left="0" w:hanging="360"/>
          </w:pPr>
        </w:pPrChange>
      </w:pPr>
      <w:del w:id="1422" w:author="Ворожцова Наталья Андреевна" w:date="2017-12-25T11:34:00Z">
        <w:r w:rsidRPr="00835272" w:rsidDel="00835272">
          <w:rPr>
            <w:rFonts w:ascii="Times New Roman" w:hAnsi="Times New Roman" w:cs="Times New Roman"/>
            <w:bCs/>
            <w:sz w:val="28"/>
            <w:szCs w:val="28"/>
          </w:rPr>
          <w:delText>Ра</w:delText>
        </w:r>
      </w:del>
      <w:del w:id="1423" w:author="Ворожцова Наталья Андреевна" w:date="2017-12-25T11:35:00Z">
        <w:r w:rsidRPr="00835272" w:rsidDel="00835272">
          <w:rPr>
            <w:rFonts w:ascii="Times New Roman" w:hAnsi="Times New Roman" w:cs="Times New Roman"/>
            <w:bCs/>
            <w:sz w:val="28"/>
            <w:szCs w:val="28"/>
          </w:rPr>
          <w:delText>бочего времени программистов на</w:delText>
        </w:r>
      </w:del>
      <w:r w:rsidRPr="00835272">
        <w:rPr>
          <w:rFonts w:ascii="Times New Roman" w:hAnsi="Times New Roman" w:cs="Times New Roman"/>
          <w:bCs/>
          <w:sz w:val="28"/>
          <w:szCs w:val="28"/>
        </w:rPr>
        <w:t xml:space="preserve"> расчет управляющей программы;</w:t>
      </w:r>
    </w:p>
    <w:p w14:paraId="02B37250" w14:textId="3D1A7834" w:rsidR="00260EA6" w:rsidRPr="00EF716D" w:rsidDel="00C405E7" w:rsidRDefault="00E95A19">
      <w:pPr>
        <w:pStyle w:val="a3"/>
        <w:numPr>
          <w:ilvl w:val="0"/>
          <w:numId w:val="9"/>
        </w:numPr>
        <w:ind w:left="0"/>
        <w:jc w:val="both"/>
        <w:rPr>
          <w:del w:id="1424" w:author="Ворожцова Наталья Андреевна" w:date="2018-02-07T10:25:00Z"/>
          <w:rFonts w:ascii="Times New Roman" w:hAnsi="Times New Roman" w:cs="Times New Roman"/>
          <w:bCs/>
          <w:sz w:val="28"/>
          <w:szCs w:val="28"/>
        </w:rPr>
        <w:pPrChange w:id="1425" w:author="Ворожцова Наталья Андреевна" w:date="2017-12-25T11:30:00Z">
          <w:pPr>
            <w:pStyle w:val="a3"/>
            <w:numPr>
              <w:numId w:val="9"/>
            </w:numPr>
            <w:tabs>
              <w:tab w:val="num" w:pos="720"/>
            </w:tabs>
            <w:ind w:left="0" w:hanging="360"/>
          </w:pPr>
        </w:pPrChange>
      </w:pPr>
      <w:del w:id="1426" w:author="Ворожцова Наталья Андреевна" w:date="2018-02-07T10:25:00Z">
        <w:r w:rsidRPr="00EF716D" w:rsidDel="00C405E7">
          <w:rPr>
            <w:rFonts w:ascii="Times New Roman" w:hAnsi="Times New Roman" w:cs="Times New Roman"/>
            <w:bCs/>
            <w:sz w:val="28"/>
            <w:szCs w:val="28"/>
          </w:rPr>
          <w:delText>Рабочего времени наладки станка</w:delText>
        </w:r>
      </w:del>
    </w:p>
    <w:p w14:paraId="02B37251" w14:textId="36CA1B29" w:rsidR="00260EA6" w:rsidRDefault="00E95A19">
      <w:pPr>
        <w:pStyle w:val="a3"/>
        <w:numPr>
          <w:ilvl w:val="0"/>
          <w:numId w:val="9"/>
        </w:numPr>
        <w:ind w:left="0"/>
        <w:jc w:val="both"/>
        <w:rPr>
          <w:ins w:id="1427" w:author="Ворожцова Наталья Андреевна" w:date="2017-12-25T11:35:00Z"/>
          <w:rFonts w:ascii="Times New Roman" w:hAnsi="Times New Roman" w:cs="Times New Roman"/>
          <w:bCs/>
          <w:sz w:val="28"/>
          <w:szCs w:val="28"/>
        </w:rPr>
        <w:pPrChange w:id="1428" w:author="Ворожцова Наталья Андреевна" w:date="2017-12-25T11:30:00Z">
          <w:pPr>
            <w:pStyle w:val="a3"/>
            <w:numPr>
              <w:numId w:val="9"/>
            </w:numPr>
            <w:tabs>
              <w:tab w:val="num" w:pos="720"/>
            </w:tabs>
            <w:ind w:left="0" w:hanging="360"/>
          </w:pPr>
        </w:pPrChange>
      </w:pPr>
      <w:r w:rsidRPr="00835272">
        <w:rPr>
          <w:rFonts w:ascii="Times New Roman" w:hAnsi="Times New Roman" w:cs="Times New Roman"/>
          <w:bCs/>
          <w:sz w:val="28"/>
          <w:szCs w:val="28"/>
        </w:rPr>
        <w:t>Рабочего времени</w:t>
      </w:r>
      <w:r w:rsidRPr="00EF716D">
        <w:rPr>
          <w:rFonts w:ascii="Times New Roman" w:hAnsi="Times New Roman" w:cs="Times New Roman"/>
          <w:bCs/>
          <w:sz w:val="28"/>
          <w:szCs w:val="28"/>
        </w:rPr>
        <w:t xml:space="preserve"> технологов на согласование списков новой </w:t>
      </w:r>
      <w:del w:id="1429" w:author="Ворожцова Наталья Андреевна" w:date="2017-12-25T13:51:00Z">
        <w:r w:rsidRPr="00EF716D" w:rsidDel="00997DF7">
          <w:rPr>
            <w:rFonts w:ascii="Times New Roman" w:hAnsi="Times New Roman" w:cs="Times New Roman"/>
            <w:bCs/>
            <w:sz w:val="28"/>
            <w:szCs w:val="28"/>
          </w:rPr>
          <w:delText>оснастки</w:delText>
        </w:r>
      </w:del>
      <w:ins w:id="1430" w:author="Ворожцова Наталья Андреевна" w:date="2017-12-25T13:51:00Z">
        <w:r w:rsidR="00997DF7">
          <w:rPr>
            <w:rFonts w:ascii="Times New Roman" w:hAnsi="Times New Roman" w:cs="Times New Roman"/>
            <w:bCs/>
            <w:sz w:val="28"/>
            <w:szCs w:val="28"/>
          </w:rPr>
          <w:t>ТО</w:t>
        </w:r>
      </w:ins>
      <w:r w:rsidRPr="00EF716D">
        <w:rPr>
          <w:rFonts w:ascii="Times New Roman" w:hAnsi="Times New Roman" w:cs="Times New Roman"/>
          <w:bCs/>
          <w:sz w:val="28"/>
          <w:szCs w:val="28"/>
        </w:rPr>
        <w:t>.</w:t>
      </w:r>
    </w:p>
    <w:p w14:paraId="6A8C6AB3" w14:textId="2054F94D" w:rsidR="00835272" w:rsidRPr="00835272" w:rsidRDefault="00835272">
      <w:pPr>
        <w:pStyle w:val="a3"/>
        <w:numPr>
          <w:ilvl w:val="0"/>
          <w:numId w:val="9"/>
        </w:numPr>
        <w:ind w:left="0"/>
        <w:jc w:val="both"/>
        <w:rPr>
          <w:ins w:id="1431" w:author="Ворожцова Наталья Андреевна" w:date="2017-12-25T10:57:00Z"/>
          <w:rFonts w:ascii="Times New Roman" w:hAnsi="Times New Roman" w:cs="Times New Roman"/>
          <w:bCs/>
          <w:sz w:val="28"/>
          <w:szCs w:val="28"/>
        </w:rPr>
        <w:pPrChange w:id="1432" w:author="Ворожцова Наталья Андреевна" w:date="2017-12-25T11:35:00Z">
          <w:pPr>
            <w:pStyle w:val="a3"/>
            <w:numPr>
              <w:numId w:val="9"/>
            </w:numPr>
            <w:tabs>
              <w:tab w:val="num" w:pos="720"/>
            </w:tabs>
            <w:ind w:left="0" w:hanging="360"/>
          </w:pPr>
        </w:pPrChange>
      </w:pPr>
      <w:commentRangeStart w:id="1433"/>
      <w:ins w:id="1434" w:author="Ворожцова Наталья Андреевна" w:date="2017-12-25T11:35:00Z">
        <w:r w:rsidRPr="00835272">
          <w:rPr>
            <w:rFonts w:ascii="Times New Roman" w:hAnsi="Times New Roman" w:cs="Times New Roman"/>
            <w:bCs/>
            <w:sz w:val="28"/>
            <w:szCs w:val="28"/>
          </w:rPr>
          <w:t>Рабочего времени</w:t>
        </w:r>
        <w:r w:rsidRPr="00C651CF">
          <w:rPr>
            <w:rFonts w:ascii="Times New Roman" w:hAnsi="Times New Roman" w:cs="Times New Roman"/>
            <w:bCs/>
            <w:sz w:val="28"/>
            <w:szCs w:val="28"/>
          </w:rPr>
          <w:t xml:space="preserve"> </w:t>
        </w:r>
      </w:ins>
      <w:ins w:id="1435" w:author="Ворожцова Наталья Андреевна" w:date="2017-12-25T11:36:00Z">
        <w:r>
          <w:rPr>
            <w:rFonts w:ascii="Times New Roman" w:hAnsi="Times New Roman" w:cs="Times New Roman"/>
            <w:bCs/>
            <w:sz w:val="28"/>
            <w:szCs w:val="28"/>
          </w:rPr>
          <w:t>конструкторов</w:t>
        </w:r>
      </w:ins>
      <w:ins w:id="1436" w:author="Ворожцова Наталья Андреевна" w:date="2017-12-25T11:35:00Z">
        <w:r w:rsidRPr="00C651CF">
          <w:rPr>
            <w:rFonts w:ascii="Times New Roman" w:hAnsi="Times New Roman" w:cs="Times New Roman"/>
            <w:bCs/>
            <w:sz w:val="28"/>
            <w:szCs w:val="28"/>
          </w:rPr>
          <w:t xml:space="preserve"> на согласование</w:t>
        </w:r>
      </w:ins>
      <w:ins w:id="1437" w:author="Ворожцова Наталья Андреевна" w:date="2017-12-25T11:36:00Z">
        <w:r>
          <w:rPr>
            <w:rFonts w:ascii="Times New Roman" w:hAnsi="Times New Roman" w:cs="Times New Roman"/>
            <w:bCs/>
            <w:sz w:val="28"/>
            <w:szCs w:val="28"/>
          </w:rPr>
          <w:t xml:space="preserve"> </w:t>
        </w:r>
      </w:ins>
      <w:ins w:id="1438" w:author="Ворожцова Наталья Андреевна" w:date="2017-12-25T11:37:00Z">
        <w:r>
          <w:rPr>
            <w:rFonts w:ascii="Times New Roman" w:hAnsi="Times New Roman" w:cs="Times New Roman"/>
            <w:bCs/>
            <w:sz w:val="28"/>
            <w:szCs w:val="28"/>
          </w:rPr>
          <w:t xml:space="preserve">моделей, </w:t>
        </w:r>
        <w:commentRangeStart w:id="1439"/>
        <w:r>
          <w:rPr>
            <w:rFonts w:ascii="Times New Roman" w:hAnsi="Times New Roman" w:cs="Times New Roman"/>
            <w:bCs/>
            <w:sz w:val="28"/>
            <w:szCs w:val="28"/>
          </w:rPr>
          <w:t>чертежей</w:t>
        </w:r>
      </w:ins>
      <w:commentRangeEnd w:id="1439"/>
      <w:r w:rsidR="00D93F63">
        <w:rPr>
          <w:rStyle w:val="ad"/>
        </w:rPr>
        <w:commentReference w:id="1439"/>
      </w:r>
      <w:ins w:id="1440" w:author="Ворожцова Наталья Андреевна" w:date="2017-12-25T11:37:00Z">
        <w:r>
          <w:rPr>
            <w:rFonts w:ascii="Times New Roman" w:hAnsi="Times New Roman" w:cs="Times New Roman"/>
            <w:bCs/>
            <w:sz w:val="28"/>
            <w:szCs w:val="28"/>
          </w:rPr>
          <w:t xml:space="preserve"> оснастки</w:t>
        </w:r>
      </w:ins>
      <w:ins w:id="1441" w:author="Ворожцова Наталья Андреевна" w:date="2017-12-25T11:35:00Z">
        <w:r w:rsidRPr="00C651CF">
          <w:rPr>
            <w:rFonts w:ascii="Times New Roman" w:hAnsi="Times New Roman" w:cs="Times New Roman"/>
            <w:bCs/>
            <w:sz w:val="28"/>
            <w:szCs w:val="28"/>
          </w:rPr>
          <w:t>.</w:t>
        </w:r>
      </w:ins>
      <w:commentRangeEnd w:id="1433"/>
      <w:r w:rsidR="005E033A">
        <w:rPr>
          <w:rStyle w:val="ad"/>
        </w:rPr>
        <w:commentReference w:id="1433"/>
      </w:r>
    </w:p>
    <w:p w14:paraId="73B27FE4" w14:textId="285D0951" w:rsidR="006E3C51" w:rsidRPr="00835272" w:rsidRDefault="006E3C51">
      <w:pPr>
        <w:pStyle w:val="a3"/>
        <w:numPr>
          <w:ilvl w:val="0"/>
          <w:numId w:val="9"/>
        </w:numPr>
        <w:ind w:left="0"/>
        <w:jc w:val="both"/>
        <w:rPr>
          <w:rFonts w:ascii="Times New Roman" w:hAnsi="Times New Roman" w:cs="Times New Roman"/>
          <w:bCs/>
          <w:sz w:val="28"/>
          <w:szCs w:val="28"/>
        </w:rPr>
        <w:pPrChange w:id="1442" w:author="Ворожцова Наталья Андреевна" w:date="2017-12-25T11:33:00Z">
          <w:pPr>
            <w:pStyle w:val="a3"/>
            <w:numPr>
              <w:numId w:val="9"/>
            </w:numPr>
            <w:tabs>
              <w:tab w:val="num" w:pos="720"/>
            </w:tabs>
            <w:ind w:left="0" w:hanging="360"/>
          </w:pPr>
        </w:pPrChange>
      </w:pPr>
      <w:ins w:id="1443" w:author="Ворожцова Наталья Андреевна" w:date="2017-12-25T10:57:00Z">
        <w:r w:rsidRPr="00EF716D">
          <w:rPr>
            <w:rFonts w:ascii="Times New Roman" w:hAnsi="Times New Roman" w:cs="Times New Roman"/>
            <w:bCs/>
            <w:sz w:val="28"/>
            <w:szCs w:val="28"/>
          </w:rPr>
          <w:t>Рабочего времени кладовщиков на согласование заявок на приобретение</w:t>
        </w:r>
      </w:ins>
      <w:ins w:id="1444" w:author="Ворожцова Наталья Андреевна" w:date="2017-12-25T11:33:00Z">
        <w:r w:rsidR="00835272">
          <w:rPr>
            <w:rFonts w:ascii="Times New Roman" w:hAnsi="Times New Roman" w:cs="Times New Roman"/>
            <w:bCs/>
            <w:sz w:val="28"/>
            <w:szCs w:val="28"/>
          </w:rPr>
          <w:t xml:space="preserve">, </w:t>
        </w:r>
      </w:ins>
      <w:ins w:id="1445" w:author="Ворожцова Наталья Андреевна" w:date="2017-12-25T10:57:00Z">
        <w:r w:rsidRPr="00835272">
          <w:rPr>
            <w:rFonts w:ascii="Times New Roman" w:hAnsi="Times New Roman" w:cs="Times New Roman"/>
            <w:bCs/>
            <w:sz w:val="28"/>
            <w:szCs w:val="28"/>
          </w:rPr>
          <w:t>на добавление применяемости оснастки.</w:t>
        </w:r>
      </w:ins>
    </w:p>
    <w:p w14:paraId="02B37252" w14:textId="77777777" w:rsidR="00260EA6" w:rsidRPr="00EF716D" w:rsidRDefault="00E95A19">
      <w:pPr>
        <w:pStyle w:val="a3"/>
        <w:numPr>
          <w:ilvl w:val="0"/>
          <w:numId w:val="9"/>
        </w:numPr>
        <w:ind w:left="0"/>
        <w:jc w:val="both"/>
        <w:rPr>
          <w:rFonts w:ascii="Times New Roman" w:hAnsi="Times New Roman" w:cs="Times New Roman"/>
          <w:bCs/>
          <w:sz w:val="28"/>
          <w:szCs w:val="28"/>
        </w:rPr>
        <w:pPrChange w:id="1446" w:author="Ворожцова Наталья Андреевна" w:date="2017-12-25T11:30:00Z">
          <w:pPr>
            <w:pStyle w:val="a3"/>
            <w:numPr>
              <w:numId w:val="9"/>
            </w:numPr>
            <w:tabs>
              <w:tab w:val="num" w:pos="720"/>
            </w:tabs>
            <w:ind w:left="0" w:hanging="360"/>
          </w:pPr>
        </w:pPrChange>
      </w:pPr>
      <w:r w:rsidRPr="00EF716D">
        <w:rPr>
          <w:rFonts w:ascii="Times New Roman" w:hAnsi="Times New Roman" w:cs="Times New Roman"/>
          <w:bCs/>
          <w:sz w:val="28"/>
          <w:szCs w:val="28"/>
        </w:rPr>
        <w:t xml:space="preserve">За счет </w:t>
      </w:r>
      <w:commentRangeStart w:id="1447"/>
      <w:r w:rsidRPr="00EF716D">
        <w:rPr>
          <w:rFonts w:ascii="Times New Roman" w:hAnsi="Times New Roman" w:cs="Times New Roman"/>
          <w:bCs/>
          <w:sz w:val="28"/>
          <w:szCs w:val="28"/>
        </w:rPr>
        <w:t>повышения ответственности</w:t>
      </w:r>
      <w:commentRangeEnd w:id="1447"/>
      <w:r w:rsidR="005E033A">
        <w:rPr>
          <w:rStyle w:val="ad"/>
        </w:rPr>
        <w:commentReference w:id="1447"/>
      </w:r>
      <w:r w:rsidRPr="00EF716D">
        <w:rPr>
          <w:rFonts w:ascii="Times New Roman" w:hAnsi="Times New Roman" w:cs="Times New Roman"/>
          <w:bCs/>
          <w:sz w:val="28"/>
          <w:szCs w:val="28"/>
        </w:rPr>
        <w:t xml:space="preserve"> за заказ, внедрение, использование оснастки.</w:t>
      </w:r>
    </w:p>
    <w:p w14:paraId="02B37253" w14:textId="37BDF1F5" w:rsidR="00260EA6" w:rsidRDefault="00204BE4">
      <w:pPr>
        <w:pStyle w:val="a3"/>
        <w:numPr>
          <w:ilvl w:val="0"/>
          <w:numId w:val="9"/>
        </w:numPr>
        <w:ind w:left="0"/>
        <w:jc w:val="both"/>
        <w:rPr>
          <w:ins w:id="1448" w:author="Ворожцова Наталья Андреевна" w:date="2018-02-07T12:06:00Z"/>
          <w:rFonts w:ascii="Times New Roman" w:hAnsi="Times New Roman" w:cs="Times New Roman"/>
          <w:bCs/>
          <w:sz w:val="28"/>
          <w:szCs w:val="28"/>
        </w:rPr>
        <w:pPrChange w:id="1449" w:author="Ворожцова Наталья Андреевна" w:date="2017-12-25T11:30:00Z">
          <w:pPr>
            <w:pStyle w:val="a3"/>
            <w:numPr>
              <w:numId w:val="9"/>
            </w:numPr>
            <w:tabs>
              <w:tab w:val="num" w:pos="720"/>
            </w:tabs>
            <w:ind w:left="0" w:hanging="360"/>
          </w:pPr>
        </w:pPrChange>
      </w:pPr>
      <w:ins w:id="1450" w:author="Ворожцова Наталья Андреевна" w:date="2017-12-25T13:52:00Z">
        <w:r>
          <w:rPr>
            <w:rFonts w:ascii="Times New Roman" w:hAnsi="Times New Roman" w:cs="Times New Roman"/>
            <w:bCs/>
            <w:sz w:val="28"/>
            <w:szCs w:val="28"/>
          </w:rPr>
          <w:t xml:space="preserve"> </w:t>
        </w:r>
        <w:r w:rsidR="00997DF7">
          <w:rPr>
            <w:rFonts w:ascii="Times New Roman" w:hAnsi="Times New Roman" w:cs="Times New Roman"/>
            <w:bCs/>
            <w:sz w:val="28"/>
            <w:szCs w:val="28"/>
          </w:rPr>
          <w:t xml:space="preserve">На </w:t>
        </w:r>
      </w:ins>
      <w:del w:id="1451" w:author="Ворожцова Наталья Андреевна" w:date="2017-12-25T13:52:00Z">
        <w:r w:rsidR="00E95A19" w:rsidRPr="00EF716D" w:rsidDel="00997DF7">
          <w:rPr>
            <w:rFonts w:ascii="Times New Roman" w:hAnsi="Times New Roman" w:cs="Times New Roman"/>
            <w:bCs/>
            <w:sz w:val="28"/>
            <w:szCs w:val="28"/>
          </w:rPr>
          <w:delText>С</w:delText>
        </w:r>
      </w:del>
      <w:ins w:id="1452" w:author="Ворожцова Наталья Андреевна" w:date="2017-12-25T13:52:00Z">
        <w:r w:rsidR="00997DF7">
          <w:rPr>
            <w:rFonts w:ascii="Times New Roman" w:hAnsi="Times New Roman" w:cs="Times New Roman"/>
            <w:bCs/>
            <w:sz w:val="28"/>
            <w:szCs w:val="28"/>
          </w:rPr>
          <w:t>с</w:t>
        </w:r>
      </w:ins>
      <w:r w:rsidR="00E95A19" w:rsidRPr="00EF716D">
        <w:rPr>
          <w:rFonts w:ascii="Times New Roman" w:hAnsi="Times New Roman" w:cs="Times New Roman"/>
          <w:bCs/>
          <w:sz w:val="28"/>
          <w:szCs w:val="28"/>
        </w:rPr>
        <w:t>опровождение (ремонт, парафинирование), хранение (уменьшение складских площадей).</w:t>
      </w:r>
    </w:p>
    <w:p w14:paraId="32A313D9" w14:textId="6E4F427A" w:rsidR="00B32FA0" w:rsidRPr="00EF716D" w:rsidDel="00B32FA0" w:rsidRDefault="00B32FA0">
      <w:pPr>
        <w:pStyle w:val="a3"/>
        <w:numPr>
          <w:ilvl w:val="0"/>
          <w:numId w:val="9"/>
        </w:numPr>
        <w:ind w:left="0"/>
        <w:jc w:val="both"/>
        <w:rPr>
          <w:del w:id="1453" w:author="Ворожцова Наталья Андреевна" w:date="2018-02-07T12:06:00Z"/>
          <w:rFonts w:ascii="Times New Roman" w:hAnsi="Times New Roman" w:cs="Times New Roman"/>
          <w:bCs/>
          <w:sz w:val="28"/>
          <w:szCs w:val="28"/>
        </w:rPr>
        <w:pPrChange w:id="1454" w:author="Ворожцова Наталья Андреевна" w:date="2017-12-25T11:30:00Z">
          <w:pPr>
            <w:pStyle w:val="a3"/>
            <w:numPr>
              <w:numId w:val="9"/>
            </w:numPr>
            <w:tabs>
              <w:tab w:val="num" w:pos="720"/>
            </w:tabs>
            <w:ind w:left="0" w:hanging="360"/>
          </w:pPr>
        </w:pPrChange>
      </w:pPr>
    </w:p>
    <w:p w14:paraId="02B37254" w14:textId="77777777" w:rsidR="00260EA6" w:rsidRPr="00EF716D" w:rsidRDefault="00260EA6">
      <w:pPr>
        <w:pStyle w:val="a3"/>
        <w:ind w:left="0"/>
        <w:jc w:val="both"/>
        <w:rPr>
          <w:rFonts w:ascii="Times New Roman" w:hAnsi="Times New Roman" w:cs="Times New Roman"/>
          <w:bCs/>
          <w:sz w:val="28"/>
          <w:szCs w:val="28"/>
        </w:rPr>
        <w:pPrChange w:id="1455" w:author="Ворожцова Наталья Андреевна" w:date="2017-12-25T11:30:00Z">
          <w:pPr>
            <w:pStyle w:val="a3"/>
            <w:ind w:left="0"/>
          </w:pPr>
        </w:pPrChange>
      </w:pPr>
    </w:p>
    <w:p w14:paraId="02B37255" w14:textId="77777777" w:rsidR="00260EA6" w:rsidRPr="00EF716D" w:rsidRDefault="00E95A19">
      <w:pPr>
        <w:pStyle w:val="a3"/>
        <w:ind w:left="0"/>
        <w:jc w:val="both"/>
        <w:rPr>
          <w:rFonts w:ascii="Times New Roman" w:hAnsi="Times New Roman" w:cs="Times New Roman"/>
          <w:bCs/>
          <w:sz w:val="28"/>
          <w:szCs w:val="28"/>
          <w:u w:val="single"/>
        </w:rPr>
        <w:pPrChange w:id="1456" w:author="Ворожцова Наталья Андреевна" w:date="2017-12-25T11:30:00Z">
          <w:pPr>
            <w:pStyle w:val="a3"/>
            <w:ind w:left="0"/>
          </w:pPr>
        </w:pPrChange>
      </w:pPr>
      <w:r w:rsidRPr="00EF716D">
        <w:rPr>
          <w:rFonts w:ascii="Times New Roman" w:hAnsi="Times New Roman" w:cs="Times New Roman"/>
          <w:bCs/>
          <w:sz w:val="28"/>
          <w:szCs w:val="28"/>
          <w:u w:val="single"/>
        </w:rPr>
        <w:t>Пути решения проблем:</w:t>
      </w:r>
    </w:p>
    <w:p w14:paraId="02B37256" w14:textId="352CFDB3" w:rsidR="00260EA6" w:rsidRPr="00EF716D" w:rsidDel="00AA3137" w:rsidRDefault="00E95A19">
      <w:pPr>
        <w:pStyle w:val="a3"/>
        <w:numPr>
          <w:ilvl w:val="0"/>
          <w:numId w:val="10"/>
        </w:numPr>
        <w:ind w:left="0"/>
        <w:jc w:val="both"/>
        <w:rPr>
          <w:del w:id="1457" w:author="Ворожцова Наталья Андреевна" w:date="2018-01-16T19:54:00Z"/>
          <w:rFonts w:ascii="Times New Roman" w:hAnsi="Times New Roman" w:cs="Times New Roman"/>
          <w:bCs/>
          <w:sz w:val="28"/>
          <w:szCs w:val="28"/>
        </w:rPr>
        <w:pPrChange w:id="1458" w:author="Ворожцова Наталья Андреевна" w:date="2017-12-25T11:30:00Z">
          <w:pPr>
            <w:pStyle w:val="a3"/>
            <w:numPr>
              <w:numId w:val="10"/>
            </w:numPr>
            <w:tabs>
              <w:tab w:val="num" w:pos="720"/>
            </w:tabs>
            <w:ind w:left="0" w:hanging="360"/>
          </w:pPr>
        </w:pPrChange>
      </w:pPr>
      <w:r w:rsidRPr="00AC7622">
        <w:rPr>
          <w:rFonts w:ascii="Times New Roman" w:hAnsi="Times New Roman" w:cs="Times New Roman"/>
          <w:bCs/>
          <w:sz w:val="28"/>
          <w:szCs w:val="28"/>
        </w:rPr>
        <w:t xml:space="preserve">Разработка </w:t>
      </w:r>
      <w:del w:id="1459" w:author="Ворожцова Наталья Андреевна" w:date="2018-01-16T19:54:00Z">
        <w:r w:rsidRPr="00AC7622" w:rsidDel="00AA3137">
          <w:rPr>
            <w:rFonts w:ascii="Times New Roman" w:hAnsi="Times New Roman" w:cs="Times New Roman"/>
            <w:bCs/>
            <w:sz w:val="28"/>
            <w:szCs w:val="28"/>
          </w:rPr>
          <w:delText xml:space="preserve">системы жизненного цикла </w:delText>
        </w:r>
      </w:del>
      <w:del w:id="1460" w:author="Ворожцова Наталья Андреевна" w:date="2017-12-25T13:53:00Z">
        <w:r w:rsidRPr="00AC7622" w:rsidDel="00204BE4">
          <w:rPr>
            <w:rFonts w:ascii="Times New Roman" w:hAnsi="Times New Roman" w:cs="Times New Roman"/>
            <w:bCs/>
            <w:sz w:val="28"/>
            <w:szCs w:val="28"/>
          </w:rPr>
          <w:delText>оснастки</w:delText>
        </w:r>
      </w:del>
      <w:del w:id="1461" w:author="Ворожцова Наталья Андреевна" w:date="2018-01-16T19:54:00Z">
        <w:r w:rsidRPr="00AA3137" w:rsidDel="00AA3137">
          <w:rPr>
            <w:rFonts w:ascii="Times New Roman" w:hAnsi="Times New Roman" w:cs="Times New Roman"/>
            <w:bCs/>
            <w:sz w:val="28"/>
            <w:szCs w:val="28"/>
          </w:rPr>
          <w:delText>.</w:delText>
        </w:r>
      </w:del>
    </w:p>
    <w:p w14:paraId="02B37257" w14:textId="6BE39589" w:rsidR="00260EA6" w:rsidRPr="00AA3137" w:rsidRDefault="00AA3137">
      <w:pPr>
        <w:pStyle w:val="a3"/>
        <w:numPr>
          <w:ilvl w:val="0"/>
          <w:numId w:val="10"/>
        </w:numPr>
        <w:ind w:left="0"/>
        <w:jc w:val="both"/>
        <w:rPr>
          <w:ins w:id="1462" w:author="Ворожцова Наталья Андреевна" w:date="2018-01-16T19:53:00Z"/>
          <w:rFonts w:ascii="Times New Roman" w:hAnsi="Times New Roman" w:cs="Times New Roman"/>
          <w:bCs/>
          <w:sz w:val="28"/>
          <w:szCs w:val="28"/>
        </w:rPr>
        <w:pPrChange w:id="1463" w:author="Ворожцова Наталья Андреевна" w:date="2017-12-25T11:30:00Z">
          <w:pPr>
            <w:pStyle w:val="a3"/>
            <w:numPr>
              <w:numId w:val="10"/>
            </w:numPr>
            <w:tabs>
              <w:tab w:val="num" w:pos="720"/>
            </w:tabs>
            <w:ind w:left="0" w:hanging="360"/>
          </w:pPr>
        </w:pPrChange>
      </w:pPr>
      <w:ins w:id="1464" w:author="Ворожцова Наталья Андреевна" w:date="2018-01-16T19:54:00Z">
        <w:r>
          <w:rPr>
            <w:rFonts w:ascii="Times New Roman" w:hAnsi="Times New Roman" w:cs="Times New Roman"/>
            <w:bCs/>
            <w:sz w:val="28"/>
            <w:szCs w:val="28"/>
          </w:rPr>
          <w:t xml:space="preserve">или </w:t>
        </w:r>
      </w:ins>
      <w:del w:id="1465" w:author="Ворожцова Наталья Андреевна" w:date="2018-01-16T19:54:00Z">
        <w:r w:rsidR="00E95A19" w:rsidRPr="00AC7622" w:rsidDel="00AA3137">
          <w:rPr>
            <w:rFonts w:ascii="Times New Roman" w:hAnsi="Times New Roman" w:cs="Times New Roman"/>
            <w:bCs/>
            <w:sz w:val="28"/>
            <w:szCs w:val="28"/>
          </w:rPr>
          <w:delText>Покупка</w:delText>
        </w:r>
      </w:del>
      <w:ins w:id="1466" w:author="Ворожцова Наталья Андреевна" w:date="2018-01-16T19:54:00Z">
        <w:r>
          <w:rPr>
            <w:rFonts w:ascii="Times New Roman" w:hAnsi="Times New Roman" w:cs="Times New Roman"/>
            <w:bCs/>
            <w:sz w:val="28"/>
            <w:szCs w:val="28"/>
          </w:rPr>
          <w:t>приобретение</w:t>
        </w:r>
      </w:ins>
      <w:r w:rsidR="00E95A19" w:rsidRPr="00AC7622">
        <w:rPr>
          <w:rFonts w:ascii="Times New Roman" w:hAnsi="Times New Roman" w:cs="Times New Roman"/>
          <w:bCs/>
          <w:sz w:val="28"/>
          <w:szCs w:val="28"/>
        </w:rPr>
        <w:t xml:space="preserve"> системы жизненного цикла </w:t>
      </w:r>
      <w:del w:id="1467" w:author="Ворожцова Наталья Андреевна" w:date="2017-12-25T13:53:00Z">
        <w:r w:rsidR="00E95A19" w:rsidRPr="00AC7622" w:rsidDel="00204BE4">
          <w:rPr>
            <w:rFonts w:ascii="Times New Roman" w:hAnsi="Times New Roman" w:cs="Times New Roman"/>
            <w:bCs/>
            <w:sz w:val="28"/>
            <w:szCs w:val="28"/>
          </w:rPr>
          <w:delText xml:space="preserve">оснастки </w:delText>
        </w:r>
      </w:del>
      <w:ins w:id="1468" w:author="Ворожцова Наталья Андреевна" w:date="2017-12-25T13:53:00Z">
        <w:r w:rsidR="00204BE4" w:rsidRPr="00AA3137">
          <w:rPr>
            <w:rFonts w:ascii="Times New Roman" w:hAnsi="Times New Roman" w:cs="Times New Roman"/>
            <w:bCs/>
            <w:sz w:val="28"/>
            <w:szCs w:val="28"/>
          </w:rPr>
          <w:t xml:space="preserve">ТО </w:t>
        </w:r>
      </w:ins>
      <w:r w:rsidR="00E95A19" w:rsidRPr="00AA3137">
        <w:rPr>
          <w:rFonts w:ascii="Times New Roman" w:hAnsi="Times New Roman" w:cs="Times New Roman"/>
          <w:bCs/>
          <w:sz w:val="28"/>
          <w:szCs w:val="28"/>
        </w:rPr>
        <w:t>и доработка ее под конкретные задачи.</w:t>
      </w:r>
    </w:p>
    <w:p w14:paraId="40B6CB61" w14:textId="14E8A8C3" w:rsidR="00AA3137" w:rsidRDefault="00AA3137">
      <w:pPr>
        <w:pStyle w:val="a3"/>
        <w:numPr>
          <w:ilvl w:val="0"/>
          <w:numId w:val="10"/>
        </w:numPr>
        <w:ind w:left="0"/>
        <w:jc w:val="both"/>
        <w:rPr>
          <w:ins w:id="1469" w:author="Ворожцова Наталья Андреевна" w:date="2018-01-16T19:55:00Z"/>
          <w:rFonts w:ascii="Times New Roman" w:hAnsi="Times New Roman" w:cs="Times New Roman"/>
          <w:bCs/>
          <w:sz w:val="28"/>
          <w:szCs w:val="28"/>
        </w:rPr>
        <w:pPrChange w:id="1470" w:author="Ворожцова Наталья Андреевна" w:date="2017-12-25T11:30:00Z">
          <w:pPr>
            <w:pStyle w:val="a3"/>
            <w:numPr>
              <w:numId w:val="10"/>
            </w:numPr>
            <w:tabs>
              <w:tab w:val="num" w:pos="720"/>
            </w:tabs>
            <w:ind w:left="0" w:hanging="360"/>
          </w:pPr>
        </w:pPrChange>
      </w:pPr>
      <w:ins w:id="1471" w:author="Ворожцова Наталья Андреевна" w:date="2018-01-16T19:54:00Z">
        <w:r>
          <w:rPr>
            <w:rFonts w:ascii="Times New Roman" w:hAnsi="Times New Roman" w:cs="Times New Roman"/>
            <w:bCs/>
            <w:sz w:val="28"/>
            <w:szCs w:val="28"/>
          </w:rPr>
          <w:t>Изменение существующих процессов</w:t>
        </w:r>
      </w:ins>
      <w:ins w:id="1472" w:author="Ворожцова Наталья Андреевна" w:date="2018-01-16T19:55:00Z">
        <w:r>
          <w:rPr>
            <w:rFonts w:ascii="Times New Roman" w:hAnsi="Times New Roman" w:cs="Times New Roman"/>
            <w:bCs/>
            <w:sz w:val="28"/>
            <w:szCs w:val="28"/>
          </w:rPr>
          <w:t>, возникающих на всех этапах жизненного цикла оснастки.</w:t>
        </w:r>
      </w:ins>
    </w:p>
    <w:p w14:paraId="5ABCB7EB" w14:textId="4282FE5A" w:rsidR="00AA3137" w:rsidRDefault="00AA3137">
      <w:pPr>
        <w:pStyle w:val="a3"/>
        <w:numPr>
          <w:ilvl w:val="0"/>
          <w:numId w:val="10"/>
        </w:numPr>
        <w:ind w:left="0"/>
        <w:jc w:val="both"/>
        <w:rPr>
          <w:ins w:id="1473" w:author="Ворожцова Наталья Андреевна" w:date="2018-01-16T19:56:00Z"/>
          <w:rFonts w:ascii="Times New Roman" w:hAnsi="Times New Roman" w:cs="Times New Roman"/>
          <w:bCs/>
          <w:sz w:val="28"/>
          <w:szCs w:val="28"/>
        </w:rPr>
        <w:pPrChange w:id="1474" w:author="Ворожцова Наталья Андреевна" w:date="2017-12-25T11:30:00Z">
          <w:pPr>
            <w:pStyle w:val="a3"/>
            <w:numPr>
              <w:numId w:val="10"/>
            </w:numPr>
            <w:tabs>
              <w:tab w:val="num" w:pos="720"/>
            </w:tabs>
            <w:ind w:left="0" w:hanging="360"/>
          </w:pPr>
        </w:pPrChange>
      </w:pPr>
      <w:ins w:id="1475" w:author="Ворожцова Наталья Андреевна" w:date="2018-01-16T19:56:00Z">
        <w:r>
          <w:rPr>
            <w:rFonts w:ascii="Times New Roman" w:hAnsi="Times New Roman" w:cs="Times New Roman"/>
            <w:bCs/>
            <w:sz w:val="28"/>
            <w:szCs w:val="28"/>
          </w:rPr>
          <w:t>Изменение нормативной документации.</w:t>
        </w:r>
      </w:ins>
    </w:p>
    <w:p w14:paraId="51B9085F" w14:textId="522CD0CA" w:rsidR="00AA3137" w:rsidRDefault="00AA3137">
      <w:pPr>
        <w:pStyle w:val="a3"/>
        <w:numPr>
          <w:ilvl w:val="0"/>
          <w:numId w:val="10"/>
        </w:numPr>
        <w:ind w:left="0"/>
        <w:jc w:val="both"/>
        <w:rPr>
          <w:ins w:id="1476" w:author="Ворожцова Наталья Андреевна" w:date="2018-01-16T19:56:00Z"/>
          <w:rFonts w:ascii="Times New Roman" w:hAnsi="Times New Roman" w:cs="Times New Roman"/>
          <w:bCs/>
          <w:sz w:val="28"/>
          <w:szCs w:val="28"/>
        </w:rPr>
        <w:pPrChange w:id="1477" w:author="Ворожцова Наталья Андреевна" w:date="2017-12-25T11:30:00Z">
          <w:pPr>
            <w:pStyle w:val="a3"/>
            <w:numPr>
              <w:numId w:val="10"/>
            </w:numPr>
            <w:tabs>
              <w:tab w:val="num" w:pos="720"/>
            </w:tabs>
            <w:ind w:left="0" w:hanging="360"/>
          </w:pPr>
        </w:pPrChange>
      </w:pPr>
      <w:ins w:id="1478" w:author="Ворожцова Наталья Андреевна" w:date="2018-01-16T19:56:00Z">
        <w:r>
          <w:rPr>
            <w:rFonts w:ascii="Times New Roman" w:hAnsi="Times New Roman" w:cs="Times New Roman"/>
            <w:bCs/>
            <w:sz w:val="28"/>
            <w:szCs w:val="28"/>
          </w:rPr>
          <w:t xml:space="preserve">Обучение и аттестация персонала. </w:t>
        </w:r>
      </w:ins>
    </w:p>
    <w:p w14:paraId="7608FF08" w14:textId="77777777" w:rsidR="00AA3137" w:rsidRPr="00EF716D" w:rsidRDefault="00AA3137">
      <w:pPr>
        <w:pStyle w:val="a3"/>
        <w:ind w:left="0"/>
        <w:jc w:val="both"/>
        <w:rPr>
          <w:rFonts w:ascii="Times New Roman" w:hAnsi="Times New Roman" w:cs="Times New Roman"/>
          <w:bCs/>
          <w:sz w:val="28"/>
          <w:szCs w:val="28"/>
        </w:rPr>
        <w:pPrChange w:id="1479" w:author="Ворожцова Наталья Андреевна" w:date="2018-01-16T19:56:00Z">
          <w:pPr>
            <w:pStyle w:val="a3"/>
            <w:numPr>
              <w:numId w:val="10"/>
            </w:numPr>
            <w:tabs>
              <w:tab w:val="num" w:pos="720"/>
            </w:tabs>
            <w:ind w:left="0" w:hanging="360"/>
          </w:pPr>
        </w:pPrChange>
      </w:pPr>
    </w:p>
    <w:p w14:paraId="02B37258" w14:textId="300BF2E0" w:rsidR="00260EA6" w:rsidRPr="00774A94" w:rsidDel="00D62E3A" w:rsidRDefault="006929DD">
      <w:pPr>
        <w:pStyle w:val="a3"/>
        <w:ind w:left="0"/>
        <w:jc w:val="both"/>
        <w:rPr>
          <w:del w:id="1480" w:author="Ворожцова Наталья Андреевна" w:date="2017-12-25T11:49:00Z"/>
          <w:rFonts w:ascii="Times New Roman" w:hAnsi="Times New Roman" w:cs="Times New Roman"/>
          <w:bCs/>
          <w:sz w:val="28"/>
          <w:szCs w:val="28"/>
          <w:rPrChange w:id="1481" w:author="Ворожцова Наталья Андреевна" w:date="2018-01-16T20:01:00Z">
            <w:rPr>
              <w:del w:id="1482" w:author="Ворожцова Наталья Андреевна" w:date="2017-12-25T11:49:00Z"/>
              <w:b/>
              <w:bCs/>
              <w:sz w:val="28"/>
              <w:szCs w:val="28"/>
            </w:rPr>
          </w:rPrChange>
        </w:rPr>
        <w:pPrChange w:id="1483" w:author="Ворожцова Наталья Андреевна" w:date="2018-01-16T20:14:00Z">
          <w:pPr>
            <w:pStyle w:val="a3"/>
            <w:ind w:left="0"/>
          </w:pPr>
        </w:pPrChange>
      </w:pPr>
      <w:ins w:id="1484" w:author="Ворожцова Наталья Андреевна" w:date="2018-01-16T20:08:00Z">
        <w:r>
          <w:rPr>
            <w:rFonts w:ascii="Times New Roman" w:hAnsi="Times New Roman" w:cs="Times New Roman"/>
            <w:bCs/>
            <w:sz w:val="28"/>
            <w:szCs w:val="28"/>
          </w:rPr>
          <w:t xml:space="preserve">Для определения </w:t>
        </w:r>
      </w:ins>
      <w:ins w:id="1485" w:author="Ворожцова Наталья Андреевна" w:date="2018-01-16T20:09:00Z">
        <w:r>
          <w:rPr>
            <w:rFonts w:ascii="Times New Roman" w:hAnsi="Times New Roman" w:cs="Times New Roman"/>
            <w:bCs/>
            <w:sz w:val="28"/>
            <w:szCs w:val="28"/>
          </w:rPr>
          <w:t>путей решения проблем</w:t>
        </w:r>
      </w:ins>
      <w:ins w:id="1486" w:author="Ворожцова Наталья Андреевна" w:date="2018-01-16T20:08:00Z">
        <w:r>
          <w:rPr>
            <w:rFonts w:ascii="Times New Roman" w:hAnsi="Times New Roman" w:cs="Times New Roman"/>
            <w:bCs/>
            <w:sz w:val="28"/>
            <w:szCs w:val="28"/>
          </w:rPr>
          <w:t>, в</w:t>
        </w:r>
      </w:ins>
      <w:ins w:id="1487" w:author="Ворожцова Наталья Андреевна" w:date="2018-01-16T20:01:00Z">
        <w:r w:rsidR="00774A94" w:rsidRPr="00774A94">
          <w:rPr>
            <w:rFonts w:ascii="Times New Roman" w:hAnsi="Times New Roman" w:cs="Times New Roman"/>
            <w:bCs/>
            <w:sz w:val="28"/>
            <w:szCs w:val="28"/>
            <w:rPrChange w:id="1488" w:author="Ворожцова Наталья Андреевна" w:date="2018-01-16T20:01:00Z">
              <w:rPr>
                <w:b/>
                <w:bCs/>
                <w:sz w:val="28"/>
                <w:szCs w:val="28"/>
              </w:rPr>
            </w:rPrChange>
          </w:rPr>
          <w:t xml:space="preserve"> </w:t>
        </w:r>
        <w:r w:rsidR="00774A94" w:rsidRPr="00EF716D">
          <w:rPr>
            <w:rFonts w:ascii="Times New Roman" w:hAnsi="Times New Roman" w:cs="Times New Roman"/>
            <w:bCs/>
            <w:sz w:val="28"/>
            <w:szCs w:val="28"/>
          </w:rPr>
          <w:t xml:space="preserve">таблице </w:t>
        </w:r>
        <w:r w:rsidR="00774A94">
          <w:rPr>
            <w:rFonts w:ascii="Times New Roman" w:hAnsi="Times New Roman" w:cs="Times New Roman"/>
            <w:bCs/>
            <w:sz w:val="28"/>
            <w:szCs w:val="28"/>
          </w:rPr>
          <w:t xml:space="preserve">2 представлены </w:t>
        </w:r>
      </w:ins>
    </w:p>
    <w:p w14:paraId="02B37259" w14:textId="2BE6612B" w:rsidR="00260EA6" w:rsidRPr="00EF716D" w:rsidDel="006929DD" w:rsidRDefault="00E95A19">
      <w:pPr>
        <w:pStyle w:val="a3"/>
        <w:ind w:left="0"/>
        <w:jc w:val="both"/>
        <w:rPr>
          <w:del w:id="1489" w:author="Ворожцова Наталья Андреевна" w:date="2018-01-16T20:09:00Z"/>
          <w:rFonts w:ascii="Times New Roman" w:hAnsi="Times New Roman" w:cs="Times New Roman"/>
          <w:bCs/>
          <w:sz w:val="28"/>
          <w:szCs w:val="28"/>
        </w:rPr>
        <w:pPrChange w:id="1490" w:author="Ворожцова Наталья Андреевна" w:date="2018-01-16T20:14:00Z">
          <w:pPr>
            <w:pStyle w:val="a3"/>
            <w:ind w:left="0"/>
          </w:pPr>
        </w:pPrChange>
      </w:pPr>
      <w:del w:id="1491" w:author="Ворожцова Наталья Андреевна" w:date="2018-01-16T20:01:00Z">
        <w:r w:rsidRPr="00EF716D" w:rsidDel="00774A94">
          <w:rPr>
            <w:rFonts w:ascii="Times New Roman" w:hAnsi="Times New Roman" w:cs="Times New Roman"/>
            <w:bCs/>
            <w:sz w:val="28"/>
            <w:szCs w:val="28"/>
          </w:rPr>
          <w:delText>В</w:delText>
        </w:r>
      </w:del>
      <w:ins w:id="1492" w:author="Ворожцова Наталья Андреевна" w:date="2018-01-16T20:01:00Z">
        <w:r w:rsidR="00774A94">
          <w:rPr>
            <w:rFonts w:ascii="Times New Roman" w:hAnsi="Times New Roman" w:cs="Times New Roman"/>
            <w:bCs/>
            <w:sz w:val="28"/>
            <w:szCs w:val="28"/>
          </w:rPr>
          <w:t>в</w:t>
        </w:r>
      </w:ins>
      <w:r w:rsidRPr="00EF716D">
        <w:rPr>
          <w:rFonts w:ascii="Times New Roman" w:hAnsi="Times New Roman" w:cs="Times New Roman"/>
          <w:bCs/>
          <w:sz w:val="28"/>
          <w:szCs w:val="28"/>
        </w:rPr>
        <w:t xml:space="preserve">арианты покупных </w:t>
      </w:r>
      <w:ins w:id="1493" w:author="Ворожцова Наталья Андреевна" w:date="2018-01-16T20:14:00Z">
        <w:r w:rsidR="0017343E">
          <w:rPr>
            <w:rFonts w:ascii="Times New Roman" w:hAnsi="Times New Roman" w:cs="Times New Roman"/>
            <w:bCs/>
            <w:sz w:val="28"/>
            <w:szCs w:val="28"/>
          </w:rPr>
          <w:t>прикладных программ</w:t>
        </w:r>
      </w:ins>
      <w:ins w:id="1494" w:author="Ворожцова Наталья Андреевна" w:date="2018-01-16T20:15:00Z">
        <w:r w:rsidR="0017343E">
          <w:rPr>
            <w:rFonts w:ascii="Times New Roman" w:hAnsi="Times New Roman" w:cs="Times New Roman"/>
            <w:bCs/>
            <w:sz w:val="28"/>
            <w:szCs w:val="28"/>
          </w:rPr>
          <w:t xml:space="preserve"> для управления жизненным циклом ТО</w:t>
        </w:r>
      </w:ins>
      <w:del w:id="1495" w:author="Ворожцова Наталья Андреевна" w:date="2018-01-16T20:15:00Z">
        <w:r w:rsidRPr="00EF716D" w:rsidDel="0017343E">
          <w:rPr>
            <w:rFonts w:ascii="Times New Roman" w:hAnsi="Times New Roman" w:cs="Times New Roman"/>
            <w:bCs/>
            <w:sz w:val="28"/>
            <w:szCs w:val="28"/>
          </w:rPr>
          <w:delText xml:space="preserve">систем жизненного цикла </w:delText>
        </w:r>
      </w:del>
      <w:del w:id="1496" w:author="Ворожцова Наталья Андреевна" w:date="2018-01-16T20:03:00Z">
        <w:r w:rsidRPr="00EF716D" w:rsidDel="00774A94">
          <w:rPr>
            <w:rFonts w:ascii="Times New Roman" w:hAnsi="Times New Roman" w:cs="Times New Roman"/>
            <w:bCs/>
            <w:sz w:val="28"/>
            <w:szCs w:val="28"/>
          </w:rPr>
          <w:delText>оснастки</w:delText>
        </w:r>
      </w:del>
      <w:ins w:id="1497" w:author="Ворожцова Наталья Андреевна" w:date="2018-01-16T20:01:00Z">
        <w:r w:rsidR="00774A94">
          <w:rPr>
            <w:rFonts w:ascii="Times New Roman" w:hAnsi="Times New Roman" w:cs="Times New Roman"/>
            <w:bCs/>
            <w:sz w:val="28"/>
            <w:szCs w:val="28"/>
          </w:rPr>
          <w:t>.</w:t>
        </w:r>
      </w:ins>
      <w:r w:rsidRPr="00EF716D">
        <w:rPr>
          <w:rFonts w:ascii="Times New Roman" w:hAnsi="Times New Roman" w:cs="Times New Roman"/>
          <w:bCs/>
          <w:sz w:val="28"/>
          <w:szCs w:val="28"/>
        </w:rPr>
        <w:t xml:space="preserve"> </w:t>
      </w:r>
      <w:del w:id="1498" w:author="Ворожцова Наталья Андреевна" w:date="2018-01-16T20:01:00Z">
        <w:r w:rsidRPr="00EF716D" w:rsidDel="00774A94">
          <w:rPr>
            <w:rFonts w:ascii="Times New Roman" w:hAnsi="Times New Roman" w:cs="Times New Roman"/>
            <w:bCs/>
            <w:sz w:val="28"/>
            <w:szCs w:val="28"/>
          </w:rPr>
          <w:delText>представлены в таблице 1.</w:delText>
        </w:r>
      </w:del>
    </w:p>
    <w:p w14:paraId="02B3725A" w14:textId="72E9BCD9" w:rsidR="00260EA6" w:rsidRPr="00EF716D" w:rsidDel="00D62E3A" w:rsidRDefault="00260EA6">
      <w:pPr>
        <w:pStyle w:val="a3"/>
        <w:ind w:left="0"/>
        <w:jc w:val="both"/>
        <w:rPr>
          <w:del w:id="1499" w:author="Ворожцова Наталья Андреевна" w:date="2017-12-25T11:49:00Z"/>
          <w:rFonts w:ascii="Times New Roman" w:hAnsi="Times New Roman" w:cs="Times New Roman"/>
          <w:bCs/>
          <w:sz w:val="28"/>
          <w:szCs w:val="28"/>
        </w:rPr>
        <w:pPrChange w:id="1500" w:author="Ворожцова Наталья Андреевна" w:date="2018-01-17T11:42:00Z">
          <w:pPr>
            <w:pStyle w:val="a3"/>
            <w:ind w:left="0"/>
          </w:pPr>
        </w:pPrChange>
      </w:pPr>
    </w:p>
    <w:p w14:paraId="4EEA0056" w14:textId="0A4D4AB7" w:rsidR="00F53AD5" w:rsidRDefault="00E95A19">
      <w:pPr>
        <w:pStyle w:val="a3"/>
        <w:ind w:left="0"/>
        <w:jc w:val="both"/>
        <w:rPr>
          <w:ins w:id="1501" w:author="Ворожцова Наталья Андреевна" w:date="2018-01-17T11:37:00Z"/>
          <w:rFonts w:ascii="Times New Roman" w:hAnsi="Times New Roman" w:cs="Times New Roman"/>
          <w:bCs/>
          <w:sz w:val="28"/>
          <w:szCs w:val="28"/>
        </w:rPr>
      </w:pPr>
      <w:del w:id="1502" w:author="Ворожцова Наталья Андреевна" w:date="2018-01-16T20:02:00Z">
        <w:r w:rsidRPr="00EF716D" w:rsidDel="00774A94">
          <w:rPr>
            <w:rFonts w:ascii="Times New Roman" w:hAnsi="Times New Roman" w:cs="Times New Roman"/>
            <w:bCs/>
            <w:sz w:val="28"/>
            <w:szCs w:val="28"/>
          </w:rPr>
          <w:delText>В</w:delText>
        </w:r>
      </w:del>
      <w:del w:id="1503" w:author="Ворожцова Наталья Андреевна" w:date="2018-01-17T11:42:00Z">
        <w:r w:rsidRPr="00EF716D" w:rsidDel="00A94E6F">
          <w:rPr>
            <w:rFonts w:ascii="Times New Roman" w:hAnsi="Times New Roman" w:cs="Times New Roman"/>
            <w:bCs/>
            <w:sz w:val="28"/>
            <w:szCs w:val="28"/>
          </w:rPr>
          <w:delText xml:space="preserve">арианты проектов, реализованных на машиностроительных </w:delText>
        </w:r>
        <w:r w:rsidRPr="002D7766" w:rsidDel="00A94E6F">
          <w:rPr>
            <w:rFonts w:ascii="Times New Roman" w:hAnsi="Times New Roman" w:cs="Times New Roman"/>
            <w:bCs/>
            <w:sz w:val="28"/>
            <w:szCs w:val="28"/>
          </w:rPr>
          <w:delText>предприятиях</w:delText>
        </w:r>
      </w:del>
      <w:ins w:id="1504" w:author="Ворожцова Наталья Андреевна" w:date="2018-01-16T20:10:00Z">
        <w:r w:rsidR="00D511D2">
          <w:rPr>
            <w:rFonts w:ascii="Times New Roman" w:hAnsi="Times New Roman" w:cs="Times New Roman"/>
            <w:bCs/>
            <w:sz w:val="28"/>
            <w:szCs w:val="28"/>
          </w:rPr>
          <w:t xml:space="preserve">Оценка производилась исходя из </w:t>
        </w:r>
        <w:r w:rsidR="007D5730">
          <w:rPr>
            <w:rFonts w:ascii="Times New Roman" w:hAnsi="Times New Roman" w:cs="Times New Roman"/>
            <w:bCs/>
            <w:sz w:val="28"/>
            <w:szCs w:val="28"/>
          </w:rPr>
          <w:t xml:space="preserve">сформированных </w:t>
        </w:r>
        <w:r w:rsidR="00D511D2">
          <w:rPr>
            <w:rFonts w:ascii="Times New Roman" w:hAnsi="Times New Roman" w:cs="Times New Roman"/>
            <w:bCs/>
            <w:sz w:val="28"/>
            <w:szCs w:val="28"/>
          </w:rPr>
          <w:t xml:space="preserve">требований </w:t>
        </w:r>
        <w:r w:rsidR="007D5730">
          <w:rPr>
            <w:rFonts w:ascii="Times New Roman" w:hAnsi="Times New Roman" w:cs="Times New Roman"/>
            <w:bCs/>
            <w:sz w:val="28"/>
            <w:szCs w:val="28"/>
          </w:rPr>
          <w:t>к системе жизненного цикла ТО.</w:t>
        </w:r>
      </w:ins>
      <w:ins w:id="1505" w:author="Ворожцова Наталья Андреевна" w:date="2018-01-17T11:37:00Z">
        <w:r w:rsidR="00F53AD5" w:rsidRPr="00F53AD5">
          <w:rPr>
            <w:rFonts w:ascii="Times New Roman" w:hAnsi="Times New Roman" w:cs="Times New Roman"/>
            <w:bCs/>
            <w:sz w:val="28"/>
            <w:szCs w:val="28"/>
          </w:rPr>
          <w:t xml:space="preserve"> </w:t>
        </w:r>
      </w:ins>
      <w:ins w:id="1506" w:author="Ворожцова Наталья Андреевна" w:date="2018-01-17T11:38:00Z">
        <w:r w:rsidR="00F53AD5">
          <w:rPr>
            <w:rFonts w:ascii="Times New Roman" w:hAnsi="Times New Roman" w:cs="Times New Roman"/>
            <w:bCs/>
            <w:sz w:val="28"/>
            <w:szCs w:val="28"/>
          </w:rPr>
          <w:t xml:space="preserve">Источником информации являлись </w:t>
        </w:r>
      </w:ins>
      <w:ins w:id="1507" w:author="Ворожцова Наталья Андреевна" w:date="2018-01-17T11:42:00Z">
        <w:r w:rsidR="00A94E6F">
          <w:rPr>
            <w:rFonts w:ascii="Times New Roman" w:hAnsi="Times New Roman" w:cs="Times New Roman"/>
            <w:bCs/>
            <w:sz w:val="28"/>
            <w:szCs w:val="28"/>
          </w:rPr>
          <w:t xml:space="preserve">электронные ресурсы и информационные брошюры. </w:t>
        </w:r>
      </w:ins>
    </w:p>
    <w:p w14:paraId="336D9388" w14:textId="77777777" w:rsidR="00E30E16" w:rsidRDefault="00E30E16">
      <w:pPr>
        <w:pStyle w:val="a3"/>
        <w:ind w:left="0"/>
        <w:jc w:val="both"/>
        <w:rPr>
          <w:ins w:id="1508" w:author="Ворожцова Наталья Андреевна" w:date="2018-01-17T08:13:00Z"/>
          <w:rFonts w:ascii="Times New Roman" w:hAnsi="Times New Roman" w:cs="Times New Roman"/>
          <w:bCs/>
          <w:sz w:val="28"/>
          <w:szCs w:val="28"/>
        </w:rPr>
        <w:pPrChange w:id="1509" w:author="Ворожцова Наталья Андреевна" w:date="2018-01-16T20:14:00Z">
          <w:pPr/>
        </w:pPrChange>
      </w:pPr>
    </w:p>
    <w:p w14:paraId="5DB5EC8B" w14:textId="7F1440AC" w:rsidR="00E30E16" w:rsidRDefault="00E30E16">
      <w:pPr>
        <w:pStyle w:val="a3"/>
        <w:ind w:left="0"/>
        <w:jc w:val="both"/>
        <w:rPr>
          <w:ins w:id="1510" w:author="Ворожцова Наталья Андреевна" w:date="2018-01-17T10:32:00Z"/>
          <w:rFonts w:ascii="Times New Roman" w:hAnsi="Times New Roman" w:cs="Times New Roman"/>
          <w:bCs/>
          <w:sz w:val="28"/>
          <w:szCs w:val="28"/>
        </w:rPr>
        <w:pPrChange w:id="1511" w:author="Ворожцова Наталья Андреевна" w:date="2018-01-16T20:14:00Z">
          <w:pPr/>
        </w:pPrChange>
      </w:pPr>
      <w:ins w:id="1512" w:author="Ворожцова Наталья Андреевна" w:date="2018-01-17T08:13:00Z">
        <w:r>
          <w:rPr>
            <w:rFonts w:ascii="Times New Roman" w:hAnsi="Times New Roman" w:cs="Times New Roman"/>
            <w:bCs/>
            <w:sz w:val="28"/>
            <w:szCs w:val="28"/>
          </w:rPr>
          <w:t xml:space="preserve">Таблица 2 </w:t>
        </w:r>
        <w:r w:rsidR="00AC7622">
          <w:rPr>
            <w:rFonts w:ascii="Times New Roman" w:hAnsi="Times New Roman" w:cs="Times New Roman"/>
            <w:bCs/>
            <w:sz w:val="28"/>
            <w:szCs w:val="28"/>
          </w:rPr>
          <w:t xml:space="preserve">содержит анализ </w:t>
        </w:r>
      </w:ins>
      <w:ins w:id="1513" w:author="Ворожцова Наталья Андреевна" w:date="2018-01-17T08:14:00Z">
        <w:r w:rsidR="00AC7622">
          <w:rPr>
            <w:rFonts w:ascii="Times New Roman" w:hAnsi="Times New Roman" w:cs="Times New Roman"/>
            <w:bCs/>
            <w:sz w:val="28"/>
            <w:szCs w:val="28"/>
          </w:rPr>
          <w:t>разных видов прикладных программ</w:t>
        </w:r>
      </w:ins>
      <w:ins w:id="1514" w:author="Ворожцова Наталья Андреевна" w:date="2018-01-17T10:33:00Z">
        <w:r w:rsidR="001413BD">
          <w:rPr>
            <w:rFonts w:ascii="Times New Roman" w:hAnsi="Times New Roman" w:cs="Times New Roman"/>
            <w:bCs/>
            <w:sz w:val="28"/>
            <w:szCs w:val="28"/>
          </w:rPr>
          <w:t>ных обеспечений (далее ППО)</w:t>
        </w:r>
      </w:ins>
      <w:ins w:id="1515" w:author="Ворожцова Наталья Андреевна" w:date="2018-01-17T08:15:00Z">
        <w:r w:rsidR="00AC7622">
          <w:rPr>
            <w:rFonts w:ascii="Times New Roman" w:hAnsi="Times New Roman" w:cs="Times New Roman"/>
            <w:bCs/>
            <w:sz w:val="28"/>
            <w:szCs w:val="28"/>
          </w:rPr>
          <w:t>. Вид оцениваемо</w:t>
        </w:r>
      </w:ins>
      <w:ins w:id="1516" w:author="Ворожцова Наталья Андреевна" w:date="2018-01-17T10:33:00Z">
        <w:r w:rsidR="001413BD">
          <w:rPr>
            <w:rFonts w:ascii="Times New Roman" w:hAnsi="Times New Roman" w:cs="Times New Roman"/>
            <w:bCs/>
            <w:sz w:val="28"/>
            <w:szCs w:val="28"/>
          </w:rPr>
          <w:t>го</w:t>
        </w:r>
      </w:ins>
      <w:ins w:id="1517" w:author="Ворожцова Наталья Андреевна" w:date="2018-01-17T08:15:00Z">
        <w:r w:rsidR="00AC7622">
          <w:rPr>
            <w:rFonts w:ascii="Times New Roman" w:hAnsi="Times New Roman" w:cs="Times New Roman"/>
            <w:bCs/>
            <w:sz w:val="28"/>
            <w:szCs w:val="28"/>
          </w:rPr>
          <w:t xml:space="preserve"> </w:t>
        </w:r>
      </w:ins>
      <w:ins w:id="1518" w:author="Ворожцова Наталья Андреевна" w:date="2018-01-17T10:33:00Z">
        <w:r w:rsidR="001413BD">
          <w:rPr>
            <w:rFonts w:ascii="Times New Roman" w:hAnsi="Times New Roman" w:cs="Times New Roman"/>
            <w:bCs/>
            <w:sz w:val="28"/>
            <w:szCs w:val="28"/>
          </w:rPr>
          <w:t>ППО</w:t>
        </w:r>
      </w:ins>
      <w:ins w:id="1519" w:author="Ворожцова Наталья Андреевна" w:date="2018-01-17T08:15:00Z">
        <w:r w:rsidR="00AC7622">
          <w:rPr>
            <w:rFonts w:ascii="Times New Roman" w:hAnsi="Times New Roman" w:cs="Times New Roman"/>
            <w:bCs/>
            <w:sz w:val="28"/>
            <w:szCs w:val="28"/>
          </w:rPr>
          <w:t xml:space="preserve"> указан в скобках. </w:t>
        </w:r>
      </w:ins>
    </w:p>
    <w:p w14:paraId="6F8ADCA2" w14:textId="7A7CFB25" w:rsidR="001413BD" w:rsidRDefault="001413BD">
      <w:pPr>
        <w:pStyle w:val="a3"/>
        <w:ind w:left="0"/>
        <w:jc w:val="both"/>
        <w:rPr>
          <w:ins w:id="1520" w:author="Ворожцова Наталья Андреевна" w:date="2018-01-17T10:34:00Z"/>
          <w:rFonts w:ascii="Times New Roman" w:hAnsi="Times New Roman" w:cs="Times New Roman"/>
          <w:bCs/>
          <w:sz w:val="28"/>
          <w:szCs w:val="28"/>
        </w:rPr>
        <w:pPrChange w:id="1521" w:author="Ворожцова Наталья Андреевна" w:date="2018-01-16T20:14:00Z">
          <w:pPr/>
        </w:pPrChange>
      </w:pPr>
      <w:ins w:id="1522" w:author="Ворожцова Наталья Андреевна" w:date="2018-01-17T10:32:00Z">
        <w:r w:rsidRPr="001413BD">
          <w:rPr>
            <w:rFonts w:ascii="Times New Roman" w:hAnsi="Times New Roman" w:cs="Times New Roman"/>
            <w:bCs/>
            <w:i/>
            <w:sz w:val="28"/>
            <w:szCs w:val="28"/>
            <w:rPrChange w:id="1523" w:author="Ворожцова Наталья Андреевна" w:date="2018-01-17T10:36:00Z">
              <w:rPr>
                <w:i/>
                <w:iCs/>
              </w:rPr>
            </w:rPrChange>
          </w:rPr>
          <w:t>PLM-система</w:t>
        </w:r>
        <w:r w:rsidRPr="001413BD">
          <w:rPr>
            <w:rFonts w:ascii="Times New Roman" w:hAnsi="Times New Roman" w:cs="Times New Roman"/>
            <w:bCs/>
            <w:sz w:val="28"/>
            <w:szCs w:val="28"/>
            <w:rPrChange w:id="1524" w:author="Ворожцова Наталья Андреевна" w:date="2018-01-17T10:33:00Z">
              <w:rPr/>
            </w:rPrChange>
          </w:rPr>
          <w:t xml:space="preserve"> (</w:t>
        </w:r>
        <w:r w:rsidRPr="001413BD">
          <w:rPr>
            <w:rFonts w:ascii="Times New Roman" w:hAnsi="Times New Roman" w:cs="Times New Roman"/>
            <w:bCs/>
            <w:sz w:val="28"/>
            <w:szCs w:val="28"/>
            <w:rPrChange w:id="1525" w:author="Ворожцова Наталья Андреевна" w:date="2018-01-17T10:33:00Z">
              <w:rPr/>
            </w:rPrChange>
          </w:rPr>
          <w:fldChar w:fldCharType="begin"/>
        </w:r>
        <w:r w:rsidRPr="001413BD">
          <w:rPr>
            <w:rFonts w:ascii="Times New Roman" w:hAnsi="Times New Roman" w:cs="Times New Roman"/>
            <w:bCs/>
            <w:sz w:val="28"/>
            <w:szCs w:val="28"/>
            <w:rPrChange w:id="1526" w:author="Ворожцова Наталья Андреевна" w:date="2018-01-17T10:33:00Z">
              <w:rPr/>
            </w:rPrChange>
          </w:rPr>
          <w:instrText xml:space="preserve"> HYPERLINK "https://ru.wikipedia.org/wiki/%D0%90%D0%BD%D0%B3%D0%BB%D0%B8%D0%B9%D1%81%D0%BA%D0%B8%D0%B9_%D1%8F%D0%B7%D1%8B%D0%BA" \o "Английский язык" </w:instrText>
        </w:r>
        <w:r w:rsidRPr="001413BD">
          <w:rPr>
            <w:rFonts w:ascii="Times New Roman" w:hAnsi="Times New Roman" w:cs="Times New Roman"/>
            <w:bCs/>
            <w:sz w:val="28"/>
            <w:szCs w:val="28"/>
            <w:rPrChange w:id="1527" w:author="Ворожцова Наталья Андреевна" w:date="2018-01-17T10:33:00Z">
              <w:rPr/>
            </w:rPrChange>
          </w:rPr>
          <w:fldChar w:fldCharType="separate"/>
        </w:r>
        <w:r w:rsidRPr="001413BD">
          <w:rPr>
            <w:rFonts w:ascii="Times New Roman" w:hAnsi="Times New Roman" w:cs="Times New Roman"/>
            <w:bCs/>
            <w:sz w:val="28"/>
            <w:szCs w:val="28"/>
            <w:rPrChange w:id="1528" w:author="Ворожцова Наталья Андреевна" w:date="2018-01-17T10:33:00Z">
              <w:rPr>
                <w:rStyle w:val="a7"/>
              </w:rPr>
            </w:rPrChange>
          </w:rPr>
          <w:t>англ.</w:t>
        </w:r>
        <w:r w:rsidRPr="001413BD">
          <w:rPr>
            <w:rFonts w:ascii="Times New Roman" w:hAnsi="Times New Roman" w:cs="Times New Roman"/>
            <w:bCs/>
            <w:sz w:val="28"/>
            <w:szCs w:val="28"/>
            <w:rPrChange w:id="1529" w:author="Ворожцова Наталья Андреевна" w:date="2018-01-17T10:33:00Z">
              <w:rPr/>
            </w:rPrChange>
          </w:rPr>
          <w:fldChar w:fldCharType="end"/>
        </w:r>
        <w:r w:rsidRPr="001413BD">
          <w:rPr>
            <w:rFonts w:ascii="Times New Roman" w:hAnsi="Times New Roman" w:cs="Times New Roman"/>
            <w:bCs/>
            <w:sz w:val="28"/>
            <w:szCs w:val="28"/>
            <w:rPrChange w:id="1530" w:author="Ворожцова Наталья Андреевна" w:date="2018-01-17T10:33:00Z">
              <w:rPr/>
            </w:rPrChange>
          </w:rPr>
          <w:t> </w:t>
        </w:r>
        <w:r w:rsidR="00855035" w:rsidRPr="001413BD">
          <w:rPr>
            <w:rFonts w:ascii="Times New Roman" w:hAnsi="Times New Roman" w:cs="Times New Roman"/>
            <w:bCs/>
            <w:sz w:val="28"/>
            <w:szCs w:val="28"/>
          </w:rPr>
          <w:t>P</w:t>
        </w:r>
        <w:r w:rsidRPr="001413BD">
          <w:rPr>
            <w:rFonts w:ascii="Times New Roman" w:hAnsi="Times New Roman" w:cs="Times New Roman"/>
            <w:bCs/>
            <w:sz w:val="28"/>
            <w:szCs w:val="28"/>
            <w:rPrChange w:id="1531" w:author="Ворожцова Наталья Андреевна" w:date="2018-01-17T10:33:00Z">
              <w:rPr>
                <w:i/>
                <w:iCs/>
                <w:lang w:val="en"/>
              </w:rPr>
            </w:rPrChange>
          </w:rPr>
          <w:t xml:space="preserve">roduct </w:t>
        </w:r>
        <w:r w:rsidR="00855035" w:rsidRPr="001413BD">
          <w:rPr>
            <w:rFonts w:ascii="Times New Roman" w:hAnsi="Times New Roman" w:cs="Times New Roman"/>
            <w:bCs/>
            <w:sz w:val="28"/>
            <w:szCs w:val="28"/>
          </w:rPr>
          <w:t>L</w:t>
        </w:r>
        <w:r w:rsidRPr="001413BD">
          <w:rPr>
            <w:rFonts w:ascii="Times New Roman" w:hAnsi="Times New Roman" w:cs="Times New Roman"/>
            <w:bCs/>
            <w:sz w:val="28"/>
            <w:szCs w:val="28"/>
            <w:rPrChange w:id="1532" w:author="Ворожцова Наталья Андреевна" w:date="2018-01-17T10:33:00Z">
              <w:rPr>
                <w:i/>
                <w:iCs/>
                <w:lang w:val="en"/>
              </w:rPr>
            </w:rPrChange>
          </w:rPr>
          <w:t xml:space="preserve">ifecycle </w:t>
        </w:r>
        <w:r w:rsidR="00855035" w:rsidRPr="001413BD">
          <w:rPr>
            <w:rFonts w:ascii="Times New Roman" w:hAnsi="Times New Roman" w:cs="Times New Roman"/>
            <w:bCs/>
            <w:sz w:val="28"/>
            <w:szCs w:val="28"/>
          </w:rPr>
          <w:t>M</w:t>
        </w:r>
        <w:r w:rsidRPr="001413BD">
          <w:rPr>
            <w:rFonts w:ascii="Times New Roman" w:hAnsi="Times New Roman" w:cs="Times New Roman"/>
            <w:bCs/>
            <w:sz w:val="28"/>
            <w:szCs w:val="28"/>
            <w:rPrChange w:id="1533" w:author="Ворожцова Наталья Андреевна" w:date="2018-01-17T10:33:00Z">
              <w:rPr>
                <w:i/>
                <w:iCs/>
                <w:lang w:val="en"/>
              </w:rPr>
            </w:rPrChange>
          </w:rPr>
          <w:t>anagement</w:t>
        </w:r>
        <w:r w:rsidRPr="001413BD">
          <w:rPr>
            <w:rFonts w:ascii="Times New Roman" w:hAnsi="Times New Roman" w:cs="Times New Roman"/>
            <w:bCs/>
            <w:sz w:val="28"/>
            <w:szCs w:val="28"/>
            <w:rPrChange w:id="1534" w:author="Ворожцова Наталья Андреевна" w:date="2018-01-17T10:33:00Z">
              <w:rPr/>
            </w:rPrChange>
          </w:rPr>
          <w:t xml:space="preserve">) — </w:t>
        </w:r>
        <w:r w:rsidRPr="001413BD">
          <w:rPr>
            <w:rFonts w:ascii="Times New Roman" w:hAnsi="Times New Roman" w:cs="Times New Roman"/>
            <w:bCs/>
            <w:sz w:val="28"/>
            <w:szCs w:val="28"/>
            <w:rPrChange w:id="1535" w:author="Ворожцова Наталья Андреевна" w:date="2018-01-17T10:33:00Z">
              <w:rPr/>
            </w:rPrChange>
          </w:rPr>
          <w:fldChar w:fldCharType="begin"/>
        </w:r>
        <w:r w:rsidRPr="001413BD">
          <w:rPr>
            <w:rFonts w:ascii="Times New Roman" w:hAnsi="Times New Roman" w:cs="Times New Roman"/>
            <w:bCs/>
            <w:sz w:val="28"/>
            <w:szCs w:val="28"/>
            <w:rPrChange w:id="1536" w:author="Ворожцова Наталья Андреевна" w:date="2018-01-17T10:33:00Z">
              <w:rPr/>
            </w:rPrChange>
          </w:rPr>
          <w:instrText xml:space="preserve"> HYPERLINK "https://ru.wikipedia.org/wiki/%D0%9F%D1%80%D0%B8%D0%BA%D0%BB%D0%B0%D0%B4%D0%BD%D0%BE%D0%B5_%D0%BF%D1%80%D0%BE%D0%B3%D1%80%D0%B0%D0%BC%D0%BC%D0%BD%D0%BE%D0%B5_%D0%BE%D0%B1%D0%B5%D1%81%D0%BF%D0%B5%D1%87%D0%B5%D0%BD%D0%B8%D0%B5" \o "Прикладное программное обеспечение" </w:instrText>
        </w:r>
        <w:r w:rsidRPr="001413BD">
          <w:rPr>
            <w:rFonts w:ascii="Times New Roman" w:hAnsi="Times New Roman" w:cs="Times New Roman"/>
            <w:bCs/>
            <w:sz w:val="28"/>
            <w:szCs w:val="28"/>
            <w:rPrChange w:id="1537" w:author="Ворожцова Наталья Андреевна" w:date="2018-01-17T10:33:00Z">
              <w:rPr/>
            </w:rPrChange>
          </w:rPr>
          <w:fldChar w:fldCharType="separate"/>
        </w:r>
        <w:r w:rsidRPr="001413BD">
          <w:rPr>
            <w:rFonts w:ascii="Times New Roman" w:hAnsi="Times New Roman" w:cs="Times New Roman"/>
            <w:bCs/>
            <w:sz w:val="28"/>
            <w:szCs w:val="28"/>
            <w:rPrChange w:id="1538" w:author="Ворожцова Наталья Андреевна" w:date="2018-01-17T10:33:00Z">
              <w:rPr>
                <w:rStyle w:val="a7"/>
              </w:rPr>
            </w:rPrChange>
          </w:rPr>
          <w:t>прикладное программное обеспечение</w:t>
        </w:r>
        <w:r w:rsidRPr="001413BD">
          <w:rPr>
            <w:rFonts w:ascii="Times New Roman" w:hAnsi="Times New Roman" w:cs="Times New Roman"/>
            <w:bCs/>
            <w:sz w:val="28"/>
            <w:szCs w:val="28"/>
            <w:rPrChange w:id="1539" w:author="Ворожцова Наталья Андреевна" w:date="2018-01-17T10:33:00Z">
              <w:rPr/>
            </w:rPrChange>
          </w:rPr>
          <w:fldChar w:fldCharType="end"/>
        </w:r>
        <w:r w:rsidRPr="001413BD">
          <w:rPr>
            <w:rFonts w:ascii="Times New Roman" w:hAnsi="Times New Roman" w:cs="Times New Roman"/>
            <w:bCs/>
            <w:sz w:val="28"/>
            <w:szCs w:val="28"/>
            <w:rPrChange w:id="1540" w:author="Ворожцова Наталья Андреевна" w:date="2018-01-17T10:33:00Z">
              <w:rPr/>
            </w:rPrChange>
          </w:rPr>
          <w:t xml:space="preserve"> для управления жизненным циклом продукции.</w:t>
        </w:r>
      </w:ins>
    </w:p>
    <w:p w14:paraId="1E98F6C6" w14:textId="650B2B70" w:rsidR="001413BD" w:rsidRDefault="001413BD">
      <w:pPr>
        <w:pStyle w:val="a3"/>
        <w:ind w:left="0"/>
        <w:jc w:val="both"/>
        <w:rPr>
          <w:ins w:id="1541" w:author="Ворожцова Наталья Андреевна" w:date="2018-01-17T11:20:00Z"/>
          <w:rFonts w:ascii="Times New Roman" w:hAnsi="Times New Roman" w:cs="Times New Roman"/>
          <w:bCs/>
          <w:sz w:val="28"/>
          <w:szCs w:val="28"/>
        </w:rPr>
        <w:pPrChange w:id="1542" w:author="Ворожцова Наталья Андреевна" w:date="2018-01-16T20:14:00Z">
          <w:pPr/>
        </w:pPrChange>
      </w:pPr>
      <w:ins w:id="1543" w:author="Ворожцова Наталья Андреевна" w:date="2018-01-17T10:34:00Z">
        <w:r w:rsidRPr="001413BD">
          <w:rPr>
            <w:rFonts w:ascii="Times New Roman" w:hAnsi="Times New Roman" w:cs="Times New Roman"/>
            <w:bCs/>
            <w:i/>
            <w:sz w:val="28"/>
            <w:szCs w:val="28"/>
            <w:rPrChange w:id="1544" w:author="Ворожцова Наталья Андреевна" w:date="2018-01-17T10:36:00Z">
              <w:rPr>
                <w:b/>
                <w:bCs/>
              </w:rPr>
            </w:rPrChange>
          </w:rPr>
          <w:t>ERP</w:t>
        </w:r>
      </w:ins>
      <w:ins w:id="1545" w:author="Ворожцова Наталья Андреевна" w:date="2018-01-17T10:36:00Z">
        <w:r w:rsidRPr="001413BD">
          <w:rPr>
            <w:rFonts w:ascii="Times New Roman" w:hAnsi="Times New Roman" w:cs="Times New Roman"/>
            <w:bCs/>
            <w:i/>
            <w:sz w:val="28"/>
            <w:szCs w:val="28"/>
            <w:rPrChange w:id="1546" w:author="Ворожцова Наталья Андреевна" w:date="2018-01-17T10:36:00Z">
              <w:rPr>
                <w:rFonts w:ascii="Times New Roman" w:hAnsi="Times New Roman" w:cs="Times New Roman"/>
                <w:bCs/>
                <w:sz w:val="28"/>
                <w:szCs w:val="28"/>
              </w:rPr>
            </w:rPrChange>
          </w:rPr>
          <w:t>-система</w:t>
        </w:r>
      </w:ins>
      <w:ins w:id="1547" w:author="Ворожцова Наталья Андреевна" w:date="2018-01-17T10:34:00Z">
        <w:r w:rsidRPr="001413BD">
          <w:rPr>
            <w:rFonts w:ascii="Times New Roman" w:hAnsi="Times New Roman" w:cs="Times New Roman"/>
            <w:bCs/>
            <w:sz w:val="28"/>
            <w:szCs w:val="28"/>
            <w:rPrChange w:id="1548" w:author="Ворожцова Наталья Андреевна" w:date="2018-01-17T10:35:00Z">
              <w:rPr/>
            </w:rPrChange>
          </w:rPr>
          <w:t xml:space="preserve"> (</w:t>
        </w:r>
        <w:r w:rsidRPr="001413BD">
          <w:rPr>
            <w:rFonts w:ascii="Times New Roman" w:hAnsi="Times New Roman" w:cs="Times New Roman"/>
            <w:bCs/>
            <w:sz w:val="28"/>
            <w:szCs w:val="28"/>
            <w:rPrChange w:id="1549" w:author="Ворожцова Наталья Андреевна" w:date="2018-01-17T10:35:00Z">
              <w:rPr/>
            </w:rPrChange>
          </w:rPr>
          <w:fldChar w:fldCharType="begin"/>
        </w:r>
        <w:r w:rsidRPr="001413BD">
          <w:rPr>
            <w:rFonts w:ascii="Times New Roman" w:hAnsi="Times New Roman" w:cs="Times New Roman"/>
            <w:bCs/>
            <w:sz w:val="28"/>
            <w:szCs w:val="28"/>
            <w:rPrChange w:id="1550" w:author="Ворожцова Наталья Андреевна" w:date="2018-01-17T10:35:00Z">
              <w:rPr/>
            </w:rPrChange>
          </w:rPr>
          <w:instrText xml:space="preserve"> HYPERLINK "https://ru.wikipedia.org/wiki/%D0%90%D0%BD%D0%B3%D0%BB%D0%B8%D0%B9%D1%81%D0%BA%D0%B8%D0%B9_%D1%8F%D0%B7%D1%8B%D0%BA" \o "Английский язык" </w:instrText>
        </w:r>
        <w:r w:rsidRPr="001413BD">
          <w:rPr>
            <w:rFonts w:ascii="Times New Roman" w:hAnsi="Times New Roman" w:cs="Times New Roman"/>
            <w:bCs/>
            <w:sz w:val="28"/>
            <w:szCs w:val="28"/>
            <w:rPrChange w:id="1551" w:author="Ворожцова Наталья Андреевна" w:date="2018-01-17T10:35:00Z">
              <w:rPr/>
            </w:rPrChange>
          </w:rPr>
          <w:fldChar w:fldCharType="separate"/>
        </w:r>
        <w:r w:rsidRPr="001413BD">
          <w:rPr>
            <w:rFonts w:ascii="Times New Roman" w:hAnsi="Times New Roman" w:cs="Times New Roman"/>
            <w:bCs/>
            <w:sz w:val="28"/>
            <w:szCs w:val="28"/>
            <w:rPrChange w:id="1552" w:author="Ворожцова Наталья Андреевна" w:date="2018-01-17T10:35:00Z">
              <w:rPr>
                <w:rStyle w:val="a7"/>
              </w:rPr>
            </w:rPrChange>
          </w:rPr>
          <w:t>англ.</w:t>
        </w:r>
        <w:r w:rsidRPr="001413BD">
          <w:rPr>
            <w:rFonts w:ascii="Times New Roman" w:hAnsi="Times New Roman" w:cs="Times New Roman"/>
            <w:bCs/>
            <w:sz w:val="28"/>
            <w:szCs w:val="28"/>
            <w:rPrChange w:id="1553" w:author="Ворожцова Наталья Андреевна" w:date="2018-01-17T10:35:00Z">
              <w:rPr/>
            </w:rPrChange>
          </w:rPr>
          <w:fldChar w:fldCharType="end"/>
        </w:r>
        <w:r w:rsidRPr="001413BD">
          <w:rPr>
            <w:rFonts w:ascii="Times New Roman" w:hAnsi="Times New Roman" w:cs="Times New Roman"/>
            <w:bCs/>
            <w:sz w:val="28"/>
            <w:szCs w:val="28"/>
            <w:rPrChange w:id="1554" w:author="Ворожцова Наталья Андреевна" w:date="2018-01-17T10:35:00Z">
              <w:rPr/>
            </w:rPrChange>
          </w:rPr>
          <w:t> </w:t>
        </w:r>
        <w:r w:rsidRPr="001413BD">
          <w:rPr>
            <w:rFonts w:ascii="Times New Roman" w:hAnsi="Times New Roman" w:cs="Times New Roman"/>
            <w:bCs/>
            <w:sz w:val="28"/>
            <w:szCs w:val="28"/>
            <w:rPrChange w:id="1555" w:author="Ворожцова Наталья Андреевна" w:date="2018-01-17T10:35:00Z">
              <w:rPr>
                <w:i/>
                <w:iCs/>
                <w:lang w:val="en"/>
              </w:rPr>
            </w:rPrChange>
          </w:rPr>
          <w:t>Enterprise Resource Planning</w:t>
        </w:r>
        <w:r w:rsidRPr="001413BD">
          <w:rPr>
            <w:rFonts w:ascii="Times New Roman" w:hAnsi="Times New Roman" w:cs="Times New Roman"/>
            <w:bCs/>
            <w:sz w:val="28"/>
            <w:szCs w:val="28"/>
            <w:rPrChange w:id="1556" w:author="Ворожцова Наталья Андреевна" w:date="2018-01-17T10:35:00Z">
              <w:rPr/>
            </w:rPrChange>
          </w:rPr>
          <w:t xml:space="preserve">, </w:t>
        </w:r>
        <w:r w:rsidRPr="001413BD">
          <w:rPr>
            <w:rFonts w:ascii="Times New Roman" w:hAnsi="Times New Roman" w:cs="Times New Roman"/>
            <w:bCs/>
            <w:sz w:val="28"/>
            <w:szCs w:val="28"/>
            <w:rPrChange w:id="1557" w:author="Ворожцова Наталья Андреевна" w:date="2018-01-17T10:35:00Z">
              <w:rPr>
                <w:i/>
                <w:iCs/>
              </w:rPr>
            </w:rPrChange>
          </w:rPr>
          <w:t xml:space="preserve">планирование ресурсов предприятия) — организационная стратегия интеграции </w:t>
        </w:r>
        <w:r w:rsidRPr="001413BD">
          <w:rPr>
            <w:rFonts w:ascii="Times New Roman" w:hAnsi="Times New Roman" w:cs="Times New Roman"/>
            <w:bCs/>
            <w:sz w:val="28"/>
            <w:szCs w:val="28"/>
            <w:rPrChange w:id="1558" w:author="Ворожцова Наталья Андреевна" w:date="2018-01-17T10:35:00Z">
              <w:rPr/>
            </w:rPrChange>
          </w:rPr>
          <w:lastRenderedPageBreak/>
          <w:fldChar w:fldCharType="begin"/>
        </w:r>
        <w:r w:rsidRPr="001413BD">
          <w:rPr>
            <w:rFonts w:ascii="Times New Roman" w:hAnsi="Times New Roman" w:cs="Times New Roman"/>
            <w:bCs/>
            <w:sz w:val="28"/>
            <w:szCs w:val="28"/>
            <w:rPrChange w:id="1559" w:author="Ворожцова Наталья Андреевна" w:date="2018-01-17T10:35:00Z">
              <w:rPr/>
            </w:rPrChange>
          </w:rPr>
          <w:instrText xml:space="preserve"> HYPERLINK "https://ru.wikipedia.org/wiki/%D0%9F%D1%80%D0%BE%D0%B8%D0%B7%D0%B2%D0%BE%D0%B4%D1%81%D1%82%D0%B2%D0%BE" \o "Производство" </w:instrText>
        </w:r>
        <w:r w:rsidRPr="001413BD">
          <w:rPr>
            <w:rFonts w:ascii="Times New Roman" w:hAnsi="Times New Roman" w:cs="Times New Roman"/>
            <w:bCs/>
            <w:sz w:val="28"/>
            <w:szCs w:val="28"/>
            <w:rPrChange w:id="1560" w:author="Ворожцова Наталья Андреевна" w:date="2018-01-17T10:35:00Z">
              <w:rPr/>
            </w:rPrChange>
          </w:rPr>
          <w:fldChar w:fldCharType="separate"/>
        </w:r>
        <w:r w:rsidRPr="001413BD">
          <w:rPr>
            <w:rFonts w:ascii="Times New Roman" w:hAnsi="Times New Roman" w:cs="Times New Roman"/>
            <w:bCs/>
            <w:sz w:val="28"/>
            <w:szCs w:val="28"/>
            <w:rPrChange w:id="1561" w:author="Ворожцова Наталья Андреевна" w:date="2018-01-17T10:35:00Z">
              <w:rPr>
                <w:rStyle w:val="a7"/>
              </w:rPr>
            </w:rPrChange>
          </w:rPr>
          <w:t>производства</w:t>
        </w:r>
        <w:r w:rsidRPr="001413BD">
          <w:rPr>
            <w:rFonts w:ascii="Times New Roman" w:hAnsi="Times New Roman" w:cs="Times New Roman"/>
            <w:bCs/>
            <w:sz w:val="28"/>
            <w:szCs w:val="28"/>
            <w:rPrChange w:id="1562" w:author="Ворожцова Наталья Андреевна" w:date="2018-01-17T10:35:00Z">
              <w:rPr/>
            </w:rPrChange>
          </w:rPr>
          <w:fldChar w:fldCharType="end"/>
        </w:r>
        <w:r w:rsidRPr="001413BD">
          <w:rPr>
            <w:rFonts w:ascii="Times New Roman" w:hAnsi="Times New Roman" w:cs="Times New Roman"/>
            <w:bCs/>
            <w:sz w:val="28"/>
            <w:szCs w:val="28"/>
            <w:rPrChange w:id="1563" w:author="Ворожцова Наталья Андреевна" w:date="2018-01-17T10:35:00Z">
              <w:rPr/>
            </w:rPrChange>
          </w:rPr>
          <w:t xml:space="preserve"> и </w:t>
        </w:r>
        <w:r w:rsidRPr="001413BD">
          <w:rPr>
            <w:rFonts w:ascii="Times New Roman" w:hAnsi="Times New Roman" w:cs="Times New Roman"/>
            <w:bCs/>
            <w:sz w:val="28"/>
            <w:szCs w:val="28"/>
            <w:rPrChange w:id="1564" w:author="Ворожцова Наталья Андреевна" w:date="2018-01-17T10:35:00Z">
              <w:rPr/>
            </w:rPrChange>
          </w:rPr>
          <w:fldChar w:fldCharType="begin"/>
        </w:r>
        <w:r w:rsidRPr="001413BD">
          <w:rPr>
            <w:rFonts w:ascii="Times New Roman" w:hAnsi="Times New Roman" w:cs="Times New Roman"/>
            <w:bCs/>
            <w:sz w:val="28"/>
            <w:szCs w:val="28"/>
            <w:rPrChange w:id="1565" w:author="Ворожцова Наталья Андреевна" w:date="2018-01-17T10:35:00Z">
              <w:rPr/>
            </w:rPrChange>
          </w:rPr>
          <w:instrText xml:space="preserve"> HYPERLINK "https://ru.wikipedia.org/wiki/%D0%A3%D0%BF%D1%80%D0%B0%D0%B2%D0%BB%D0%B5%D0%BD%D0%B8%D0%B5_%D0%BE%D0%BF%D0%B5%D1%80%D0%B0%D1%86%D0%B8%D1%8F%D0%BC%D0%B8" \o "Управление операциями" </w:instrText>
        </w:r>
        <w:r w:rsidRPr="001413BD">
          <w:rPr>
            <w:rFonts w:ascii="Times New Roman" w:hAnsi="Times New Roman" w:cs="Times New Roman"/>
            <w:bCs/>
            <w:sz w:val="28"/>
            <w:szCs w:val="28"/>
            <w:rPrChange w:id="1566" w:author="Ворожцова Наталья Андреевна" w:date="2018-01-17T10:35:00Z">
              <w:rPr/>
            </w:rPrChange>
          </w:rPr>
          <w:fldChar w:fldCharType="separate"/>
        </w:r>
        <w:r w:rsidRPr="001413BD">
          <w:rPr>
            <w:rFonts w:ascii="Times New Roman" w:hAnsi="Times New Roman" w:cs="Times New Roman"/>
            <w:bCs/>
            <w:sz w:val="28"/>
            <w:szCs w:val="28"/>
            <w:rPrChange w:id="1567" w:author="Ворожцова Наталья Андреевна" w:date="2018-01-17T10:35:00Z">
              <w:rPr>
                <w:rStyle w:val="a7"/>
              </w:rPr>
            </w:rPrChange>
          </w:rPr>
          <w:t>операций</w:t>
        </w:r>
        <w:r w:rsidRPr="001413BD">
          <w:rPr>
            <w:rFonts w:ascii="Times New Roman" w:hAnsi="Times New Roman" w:cs="Times New Roman"/>
            <w:bCs/>
            <w:sz w:val="28"/>
            <w:szCs w:val="28"/>
            <w:rPrChange w:id="1568" w:author="Ворожцова Наталья Андреевна" w:date="2018-01-17T10:35:00Z">
              <w:rPr/>
            </w:rPrChange>
          </w:rPr>
          <w:fldChar w:fldCharType="end"/>
        </w:r>
        <w:r w:rsidRPr="001413BD">
          <w:rPr>
            <w:rFonts w:ascii="Times New Roman" w:hAnsi="Times New Roman" w:cs="Times New Roman"/>
            <w:bCs/>
            <w:sz w:val="28"/>
            <w:szCs w:val="28"/>
            <w:rPrChange w:id="1569" w:author="Ворожцова Наталья Андреевна" w:date="2018-01-17T10:35:00Z">
              <w:rPr/>
            </w:rPrChange>
          </w:rPr>
          <w:t xml:space="preserve">, </w:t>
        </w:r>
        <w:r w:rsidRPr="001413BD">
          <w:rPr>
            <w:rFonts w:ascii="Times New Roman" w:hAnsi="Times New Roman" w:cs="Times New Roman"/>
            <w:bCs/>
            <w:sz w:val="28"/>
            <w:szCs w:val="28"/>
            <w:rPrChange w:id="1570" w:author="Ворожцова Наталья Андреевна" w:date="2018-01-17T10:35:00Z">
              <w:rPr/>
            </w:rPrChange>
          </w:rPr>
          <w:fldChar w:fldCharType="begin"/>
        </w:r>
        <w:r w:rsidRPr="001413BD">
          <w:rPr>
            <w:rFonts w:ascii="Times New Roman" w:hAnsi="Times New Roman" w:cs="Times New Roman"/>
            <w:bCs/>
            <w:sz w:val="28"/>
            <w:szCs w:val="28"/>
            <w:rPrChange w:id="1571" w:author="Ворожцова Наталья Андреевна" w:date="2018-01-17T10:35:00Z">
              <w:rPr/>
            </w:rPrChange>
          </w:rPr>
          <w:instrText xml:space="preserve"> HYPERLINK "https://ru.wikipedia.org/wiki/%D0%A3%D0%BF%D1%80%D0%B0%D0%B2%D0%BB%D0%B5%D0%BD%D0%B8%D0%B5_%D0%BF%D0%B5%D1%80%D1%81%D0%BE%D0%BD%D0%B0%D0%BB%D0%BE%D0%BC" \o "Управление персоналом" </w:instrText>
        </w:r>
        <w:r w:rsidRPr="001413BD">
          <w:rPr>
            <w:rFonts w:ascii="Times New Roman" w:hAnsi="Times New Roman" w:cs="Times New Roman"/>
            <w:bCs/>
            <w:sz w:val="28"/>
            <w:szCs w:val="28"/>
            <w:rPrChange w:id="1572" w:author="Ворожцова Наталья Андреевна" w:date="2018-01-17T10:35:00Z">
              <w:rPr/>
            </w:rPrChange>
          </w:rPr>
          <w:fldChar w:fldCharType="separate"/>
        </w:r>
        <w:r w:rsidRPr="001413BD">
          <w:rPr>
            <w:rFonts w:ascii="Times New Roman" w:hAnsi="Times New Roman" w:cs="Times New Roman"/>
            <w:bCs/>
            <w:sz w:val="28"/>
            <w:szCs w:val="28"/>
            <w:rPrChange w:id="1573" w:author="Ворожцова Наталья Андреевна" w:date="2018-01-17T10:35:00Z">
              <w:rPr>
                <w:rStyle w:val="a7"/>
              </w:rPr>
            </w:rPrChange>
          </w:rPr>
          <w:t>управления трудовыми ресурсами</w:t>
        </w:r>
        <w:r w:rsidRPr="001413BD">
          <w:rPr>
            <w:rFonts w:ascii="Times New Roman" w:hAnsi="Times New Roman" w:cs="Times New Roman"/>
            <w:bCs/>
            <w:sz w:val="28"/>
            <w:szCs w:val="28"/>
            <w:rPrChange w:id="1574" w:author="Ворожцова Наталья Андреевна" w:date="2018-01-17T10:35:00Z">
              <w:rPr/>
            </w:rPrChange>
          </w:rPr>
          <w:fldChar w:fldCharType="end"/>
        </w:r>
        <w:r w:rsidRPr="001413BD">
          <w:rPr>
            <w:rFonts w:ascii="Times New Roman" w:hAnsi="Times New Roman" w:cs="Times New Roman"/>
            <w:bCs/>
            <w:sz w:val="28"/>
            <w:szCs w:val="28"/>
            <w:rPrChange w:id="1575" w:author="Ворожцова Наталья Андреевна" w:date="2018-01-17T10:35:00Z">
              <w:rPr/>
            </w:rPrChange>
          </w:rPr>
          <w:t xml:space="preserve">, </w:t>
        </w:r>
        <w:r w:rsidRPr="001413BD">
          <w:rPr>
            <w:rFonts w:ascii="Times New Roman" w:hAnsi="Times New Roman" w:cs="Times New Roman"/>
            <w:bCs/>
            <w:sz w:val="28"/>
            <w:szCs w:val="28"/>
            <w:rPrChange w:id="1576" w:author="Ворожцова Наталья Андреевна" w:date="2018-01-17T10:35:00Z">
              <w:rPr/>
            </w:rPrChange>
          </w:rPr>
          <w:fldChar w:fldCharType="begin"/>
        </w:r>
        <w:r w:rsidRPr="001413BD">
          <w:rPr>
            <w:rFonts w:ascii="Times New Roman" w:hAnsi="Times New Roman" w:cs="Times New Roman"/>
            <w:bCs/>
            <w:sz w:val="28"/>
            <w:szCs w:val="28"/>
            <w:rPrChange w:id="1577" w:author="Ворожцова Наталья Андреевна" w:date="2018-01-17T10:35:00Z">
              <w:rPr/>
            </w:rPrChange>
          </w:rPr>
          <w:instrText xml:space="preserve"> HYPERLINK "https://ru.wikipedia.org/wiki/%D0%A4%D0%B8%D0%BD%D0%B0%D0%BD%D1%81%D0%BE%D0%B2%D1%8B%D0%B9_%D0%BC%D0%B5%D0%BD%D0%B5%D0%B4%D0%B6%D0%BC%D0%B5%D0%BD%D1%82" \o "Финансовый менеджмент" </w:instrText>
        </w:r>
        <w:r w:rsidRPr="001413BD">
          <w:rPr>
            <w:rFonts w:ascii="Times New Roman" w:hAnsi="Times New Roman" w:cs="Times New Roman"/>
            <w:bCs/>
            <w:sz w:val="28"/>
            <w:szCs w:val="28"/>
            <w:rPrChange w:id="1578" w:author="Ворожцова Наталья Андреевна" w:date="2018-01-17T10:35:00Z">
              <w:rPr/>
            </w:rPrChange>
          </w:rPr>
          <w:fldChar w:fldCharType="separate"/>
        </w:r>
        <w:r w:rsidRPr="001413BD">
          <w:rPr>
            <w:rFonts w:ascii="Times New Roman" w:hAnsi="Times New Roman" w:cs="Times New Roman"/>
            <w:bCs/>
            <w:sz w:val="28"/>
            <w:szCs w:val="28"/>
            <w:rPrChange w:id="1579" w:author="Ворожцова Наталья Андреевна" w:date="2018-01-17T10:35:00Z">
              <w:rPr>
                <w:rStyle w:val="a7"/>
              </w:rPr>
            </w:rPrChange>
          </w:rPr>
          <w:t>финансового менеджмента</w:t>
        </w:r>
        <w:r w:rsidRPr="001413BD">
          <w:rPr>
            <w:rFonts w:ascii="Times New Roman" w:hAnsi="Times New Roman" w:cs="Times New Roman"/>
            <w:bCs/>
            <w:sz w:val="28"/>
            <w:szCs w:val="28"/>
            <w:rPrChange w:id="1580" w:author="Ворожцова Наталья Андреевна" w:date="2018-01-17T10:35:00Z">
              <w:rPr/>
            </w:rPrChange>
          </w:rPr>
          <w:fldChar w:fldCharType="end"/>
        </w:r>
        <w:r w:rsidRPr="001413BD">
          <w:rPr>
            <w:rFonts w:ascii="Times New Roman" w:hAnsi="Times New Roman" w:cs="Times New Roman"/>
            <w:bCs/>
            <w:sz w:val="28"/>
            <w:szCs w:val="28"/>
            <w:rPrChange w:id="1581" w:author="Ворожцова Наталья Андреевна" w:date="2018-01-17T10:35:00Z">
              <w:rPr/>
            </w:rPrChange>
          </w:rPr>
          <w:t xml:space="preserve"> и </w:t>
        </w:r>
        <w:r w:rsidRPr="001413BD">
          <w:rPr>
            <w:rFonts w:ascii="Times New Roman" w:hAnsi="Times New Roman" w:cs="Times New Roman"/>
            <w:bCs/>
            <w:sz w:val="28"/>
            <w:szCs w:val="28"/>
            <w:rPrChange w:id="1582" w:author="Ворожцова Наталья Андреевна" w:date="2018-01-17T10:35:00Z">
              <w:rPr/>
            </w:rPrChange>
          </w:rPr>
          <w:fldChar w:fldCharType="begin"/>
        </w:r>
        <w:r w:rsidRPr="001413BD">
          <w:rPr>
            <w:rFonts w:ascii="Times New Roman" w:hAnsi="Times New Roman" w:cs="Times New Roman"/>
            <w:bCs/>
            <w:sz w:val="28"/>
            <w:szCs w:val="28"/>
            <w:rPrChange w:id="1583" w:author="Ворожцова Наталья Андреевна" w:date="2018-01-17T10:35:00Z">
              <w:rPr/>
            </w:rPrChange>
          </w:rPr>
          <w:instrText xml:space="preserve"> HYPERLINK "https://ru.wikipedia.org/wiki/%D0%A3%D0%BF%D1%80%D0%B0%D0%B2%D0%BB%D0%B5%D0%BD%D0%B8%D0%B5_%D0%B0%D0%BA%D1%82%D0%B8%D0%B2%D0%B0%D0%BC%D0%B8" \o "Управление активами" </w:instrText>
        </w:r>
        <w:r w:rsidRPr="001413BD">
          <w:rPr>
            <w:rFonts w:ascii="Times New Roman" w:hAnsi="Times New Roman" w:cs="Times New Roman"/>
            <w:bCs/>
            <w:sz w:val="28"/>
            <w:szCs w:val="28"/>
            <w:rPrChange w:id="1584" w:author="Ворожцова Наталья Андреевна" w:date="2018-01-17T10:35:00Z">
              <w:rPr/>
            </w:rPrChange>
          </w:rPr>
          <w:fldChar w:fldCharType="separate"/>
        </w:r>
        <w:r w:rsidRPr="001413BD">
          <w:rPr>
            <w:rFonts w:ascii="Times New Roman" w:hAnsi="Times New Roman" w:cs="Times New Roman"/>
            <w:bCs/>
            <w:sz w:val="28"/>
            <w:szCs w:val="28"/>
            <w:rPrChange w:id="1585" w:author="Ворожцова Наталья Андреевна" w:date="2018-01-17T10:35:00Z">
              <w:rPr>
                <w:rStyle w:val="a7"/>
              </w:rPr>
            </w:rPrChange>
          </w:rPr>
          <w:t>управления активами</w:t>
        </w:r>
        <w:r w:rsidRPr="001413BD">
          <w:rPr>
            <w:rFonts w:ascii="Times New Roman" w:hAnsi="Times New Roman" w:cs="Times New Roman"/>
            <w:bCs/>
            <w:sz w:val="28"/>
            <w:szCs w:val="28"/>
            <w:rPrChange w:id="1586" w:author="Ворожцова Наталья Андреевна" w:date="2018-01-17T10:35:00Z">
              <w:rPr/>
            </w:rPrChange>
          </w:rPr>
          <w:fldChar w:fldCharType="end"/>
        </w:r>
        <w:r w:rsidRPr="001413BD">
          <w:rPr>
            <w:rFonts w:ascii="Times New Roman" w:hAnsi="Times New Roman" w:cs="Times New Roman"/>
            <w:bCs/>
            <w:sz w:val="28"/>
            <w:szCs w:val="28"/>
            <w:rPrChange w:id="1587" w:author="Ворожцова Наталья Андреевна" w:date="2018-01-17T10:35:00Z">
              <w:rPr/>
            </w:rPrChange>
          </w:rPr>
          <w:t xml:space="preserve">, ориентированная на непрерывную балансировку и оптимизацию ресурсов предприятия посредством специализированного интегрированного </w:t>
        </w:r>
        <w:r w:rsidRPr="001413BD">
          <w:rPr>
            <w:rFonts w:ascii="Times New Roman" w:hAnsi="Times New Roman" w:cs="Times New Roman"/>
            <w:bCs/>
            <w:sz w:val="28"/>
            <w:szCs w:val="28"/>
            <w:rPrChange w:id="1588" w:author="Ворожцова Наталья Андреевна" w:date="2018-01-17T10:35:00Z">
              <w:rPr/>
            </w:rPrChange>
          </w:rPr>
          <w:fldChar w:fldCharType="begin"/>
        </w:r>
        <w:r w:rsidRPr="001413BD">
          <w:rPr>
            <w:rFonts w:ascii="Times New Roman" w:hAnsi="Times New Roman" w:cs="Times New Roman"/>
            <w:bCs/>
            <w:sz w:val="28"/>
            <w:szCs w:val="28"/>
            <w:rPrChange w:id="1589" w:author="Ворожцова Наталья Андреевна" w:date="2018-01-17T10:35:00Z">
              <w:rPr/>
            </w:rPrChange>
          </w:rPr>
          <w:instrText xml:space="preserve"> HYPERLINK "https://ru.wikipedia.org/wiki/%D0%9F%D0%B0%D0%BA%D0%B5%D1%82_%D0%BF%D1%80%D0%B8%D0%BA%D0%BB%D0%B0%D0%B4%D0%BD%D1%8B%D1%85_%D0%BF%D1%80%D0%BE%D0%B3%D1%80%D0%B0%D0%BC%D0%BC" \o "Пакет прикладных программ" </w:instrText>
        </w:r>
        <w:r w:rsidRPr="001413BD">
          <w:rPr>
            <w:rFonts w:ascii="Times New Roman" w:hAnsi="Times New Roman" w:cs="Times New Roman"/>
            <w:bCs/>
            <w:sz w:val="28"/>
            <w:szCs w:val="28"/>
            <w:rPrChange w:id="1590" w:author="Ворожцова Наталья Андреевна" w:date="2018-01-17T10:35:00Z">
              <w:rPr/>
            </w:rPrChange>
          </w:rPr>
          <w:fldChar w:fldCharType="separate"/>
        </w:r>
        <w:r w:rsidRPr="001413BD">
          <w:rPr>
            <w:rFonts w:ascii="Times New Roman" w:hAnsi="Times New Roman" w:cs="Times New Roman"/>
            <w:bCs/>
            <w:sz w:val="28"/>
            <w:szCs w:val="28"/>
            <w:rPrChange w:id="1591" w:author="Ворожцова Наталья Андреевна" w:date="2018-01-17T10:35:00Z">
              <w:rPr>
                <w:rStyle w:val="a7"/>
              </w:rPr>
            </w:rPrChange>
          </w:rPr>
          <w:t>пакета прикладного программного обеспечения</w:t>
        </w:r>
        <w:r w:rsidRPr="001413BD">
          <w:rPr>
            <w:rFonts w:ascii="Times New Roman" w:hAnsi="Times New Roman" w:cs="Times New Roman"/>
            <w:bCs/>
            <w:sz w:val="28"/>
            <w:szCs w:val="28"/>
            <w:rPrChange w:id="1592" w:author="Ворожцова Наталья Андреевна" w:date="2018-01-17T10:35:00Z">
              <w:rPr/>
            </w:rPrChange>
          </w:rPr>
          <w:fldChar w:fldCharType="end"/>
        </w:r>
        <w:r w:rsidRPr="001413BD">
          <w:rPr>
            <w:rFonts w:ascii="Times New Roman" w:hAnsi="Times New Roman" w:cs="Times New Roman"/>
            <w:bCs/>
            <w:sz w:val="28"/>
            <w:szCs w:val="28"/>
            <w:rPrChange w:id="1593" w:author="Ворожцова Наталья Андреевна" w:date="2018-01-17T10:35:00Z">
              <w:rPr/>
            </w:rPrChange>
          </w:rPr>
          <w:t xml:space="preserve">, обеспечивающего общую </w:t>
        </w:r>
        <w:r w:rsidRPr="001413BD">
          <w:rPr>
            <w:rFonts w:ascii="Times New Roman" w:hAnsi="Times New Roman" w:cs="Times New Roman"/>
            <w:bCs/>
            <w:sz w:val="28"/>
            <w:szCs w:val="28"/>
            <w:rPrChange w:id="1594" w:author="Ворожцова Наталья Андреевна" w:date="2018-01-17T10:35:00Z">
              <w:rPr/>
            </w:rPrChange>
          </w:rPr>
          <w:fldChar w:fldCharType="begin"/>
        </w:r>
        <w:r w:rsidRPr="001413BD">
          <w:rPr>
            <w:rFonts w:ascii="Times New Roman" w:hAnsi="Times New Roman" w:cs="Times New Roman"/>
            <w:bCs/>
            <w:sz w:val="28"/>
            <w:szCs w:val="28"/>
            <w:rPrChange w:id="1595" w:author="Ворожцова Наталья Андреевна" w:date="2018-01-17T10:35:00Z">
              <w:rPr/>
            </w:rPrChange>
          </w:rPr>
          <w:instrText xml:space="preserve"> HYPERLINK "https://ru.wikipedia.org/wiki/%D0%9C%D0%BE%D0%B4%D0%B5%D0%BB%D1%8C_%D0%B4%D0%B0%D0%BD%D0%BD%D1%8B%D1%85" \o "Модель данных" </w:instrText>
        </w:r>
        <w:r w:rsidRPr="001413BD">
          <w:rPr>
            <w:rFonts w:ascii="Times New Roman" w:hAnsi="Times New Roman" w:cs="Times New Roman"/>
            <w:bCs/>
            <w:sz w:val="28"/>
            <w:szCs w:val="28"/>
            <w:rPrChange w:id="1596" w:author="Ворожцова Наталья Андреевна" w:date="2018-01-17T10:35:00Z">
              <w:rPr/>
            </w:rPrChange>
          </w:rPr>
          <w:fldChar w:fldCharType="separate"/>
        </w:r>
        <w:r w:rsidRPr="001413BD">
          <w:rPr>
            <w:rFonts w:ascii="Times New Roman" w:hAnsi="Times New Roman" w:cs="Times New Roman"/>
            <w:bCs/>
            <w:sz w:val="28"/>
            <w:szCs w:val="28"/>
            <w:rPrChange w:id="1597" w:author="Ворожцова Наталья Андреевна" w:date="2018-01-17T10:35:00Z">
              <w:rPr>
                <w:rStyle w:val="a7"/>
              </w:rPr>
            </w:rPrChange>
          </w:rPr>
          <w:t>модель данных</w:t>
        </w:r>
        <w:r w:rsidRPr="001413BD">
          <w:rPr>
            <w:rFonts w:ascii="Times New Roman" w:hAnsi="Times New Roman" w:cs="Times New Roman"/>
            <w:bCs/>
            <w:sz w:val="28"/>
            <w:szCs w:val="28"/>
            <w:rPrChange w:id="1598" w:author="Ворожцова Наталья Андреевна" w:date="2018-01-17T10:35:00Z">
              <w:rPr/>
            </w:rPrChange>
          </w:rPr>
          <w:fldChar w:fldCharType="end"/>
        </w:r>
        <w:r w:rsidRPr="001413BD">
          <w:rPr>
            <w:rFonts w:ascii="Times New Roman" w:hAnsi="Times New Roman" w:cs="Times New Roman"/>
            <w:bCs/>
            <w:sz w:val="28"/>
            <w:szCs w:val="28"/>
            <w:rPrChange w:id="1599" w:author="Ворожцова Наталья Андреевна" w:date="2018-01-17T10:35:00Z">
              <w:rPr/>
            </w:rPrChange>
          </w:rPr>
          <w:t xml:space="preserve"> и </w:t>
        </w:r>
        <w:r w:rsidRPr="001413BD">
          <w:rPr>
            <w:rFonts w:ascii="Times New Roman" w:hAnsi="Times New Roman" w:cs="Times New Roman"/>
            <w:bCs/>
            <w:sz w:val="28"/>
            <w:szCs w:val="28"/>
            <w:rPrChange w:id="1600" w:author="Ворожцова Наталья Андреевна" w:date="2018-01-17T10:35:00Z">
              <w:rPr/>
            </w:rPrChange>
          </w:rPr>
          <w:fldChar w:fldCharType="begin"/>
        </w:r>
        <w:r w:rsidRPr="001413BD">
          <w:rPr>
            <w:rFonts w:ascii="Times New Roman" w:hAnsi="Times New Roman" w:cs="Times New Roman"/>
            <w:bCs/>
            <w:sz w:val="28"/>
            <w:szCs w:val="28"/>
            <w:rPrChange w:id="1601" w:author="Ворожцова Наталья Андреевна" w:date="2018-01-17T10:35:00Z">
              <w:rPr/>
            </w:rPrChange>
          </w:rPr>
          <w:instrText xml:space="preserve"> HYPERLINK "https://ru.wikipedia.org/wiki/%D0%91%D0%B8%D0%B7%D0%BD%D0%B5%D1%81-%D0%BF%D1%80%D0%BE%D1%86%D0%B5%D1%81%D1%81" \o "Бизнес-процесс" </w:instrText>
        </w:r>
        <w:r w:rsidRPr="001413BD">
          <w:rPr>
            <w:rFonts w:ascii="Times New Roman" w:hAnsi="Times New Roman" w:cs="Times New Roman"/>
            <w:bCs/>
            <w:sz w:val="28"/>
            <w:szCs w:val="28"/>
            <w:rPrChange w:id="1602" w:author="Ворожцова Наталья Андреевна" w:date="2018-01-17T10:35:00Z">
              <w:rPr/>
            </w:rPrChange>
          </w:rPr>
          <w:fldChar w:fldCharType="separate"/>
        </w:r>
        <w:r w:rsidRPr="001413BD">
          <w:rPr>
            <w:rFonts w:ascii="Times New Roman" w:hAnsi="Times New Roman" w:cs="Times New Roman"/>
            <w:bCs/>
            <w:sz w:val="28"/>
            <w:szCs w:val="28"/>
            <w:rPrChange w:id="1603" w:author="Ворожцова Наталья Андреевна" w:date="2018-01-17T10:35:00Z">
              <w:rPr>
                <w:rStyle w:val="a7"/>
              </w:rPr>
            </w:rPrChange>
          </w:rPr>
          <w:t>процессов</w:t>
        </w:r>
        <w:r w:rsidRPr="001413BD">
          <w:rPr>
            <w:rFonts w:ascii="Times New Roman" w:hAnsi="Times New Roman" w:cs="Times New Roman"/>
            <w:bCs/>
            <w:sz w:val="28"/>
            <w:szCs w:val="28"/>
            <w:rPrChange w:id="1604" w:author="Ворожцова Наталья Андреевна" w:date="2018-01-17T10:35:00Z">
              <w:rPr/>
            </w:rPrChange>
          </w:rPr>
          <w:fldChar w:fldCharType="end"/>
        </w:r>
        <w:r w:rsidRPr="001413BD">
          <w:rPr>
            <w:rFonts w:ascii="Times New Roman" w:hAnsi="Times New Roman" w:cs="Times New Roman"/>
            <w:bCs/>
            <w:sz w:val="28"/>
            <w:szCs w:val="28"/>
            <w:rPrChange w:id="1605" w:author="Ворожцова Наталья Андреевна" w:date="2018-01-17T10:35:00Z">
              <w:rPr/>
            </w:rPrChange>
          </w:rPr>
          <w:t xml:space="preserve"> для всех сфер деятельности</w:t>
        </w:r>
      </w:ins>
      <w:ins w:id="1606" w:author="Ворожцова Наталья Андреевна" w:date="2018-01-17T10:35:00Z">
        <w:r>
          <w:rPr>
            <w:rFonts w:ascii="Times New Roman" w:hAnsi="Times New Roman" w:cs="Times New Roman"/>
            <w:bCs/>
            <w:sz w:val="28"/>
            <w:szCs w:val="28"/>
          </w:rPr>
          <w:t>.</w:t>
        </w:r>
      </w:ins>
    </w:p>
    <w:p w14:paraId="33C76E33" w14:textId="0F77F8F7" w:rsidR="00F176C4" w:rsidRDefault="00F176C4">
      <w:pPr>
        <w:pStyle w:val="a3"/>
        <w:ind w:left="0"/>
        <w:jc w:val="both"/>
        <w:rPr>
          <w:ins w:id="1607" w:author="Ворожцова Наталья Андреевна" w:date="2018-01-18T15:19:00Z"/>
          <w:rFonts w:ascii="Times New Roman" w:hAnsi="Times New Roman" w:cs="Times New Roman"/>
          <w:bCs/>
          <w:sz w:val="28"/>
          <w:szCs w:val="28"/>
        </w:rPr>
        <w:pPrChange w:id="1608" w:author="Ворожцова Наталья Андреевна" w:date="2018-01-16T20:14:00Z">
          <w:pPr/>
        </w:pPrChange>
      </w:pPr>
      <w:ins w:id="1609" w:author="Ворожцова Наталья Андреевна" w:date="2018-01-17T11:20:00Z">
        <w:r w:rsidRPr="00F176C4">
          <w:rPr>
            <w:rFonts w:ascii="Times New Roman" w:hAnsi="Times New Roman" w:cs="Times New Roman"/>
            <w:bCs/>
            <w:i/>
            <w:sz w:val="28"/>
            <w:szCs w:val="28"/>
            <w:rPrChange w:id="1610" w:author="Ворожцова Наталья Андреевна" w:date="2018-01-17T11:21:00Z">
              <w:rPr>
                <w:b/>
                <w:bCs/>
              </w:rPr>
            </w:rPrChange>
          </w:rPr>
          <w:t>PDM-система</w:t>
        </w:r>
        <w:r w:rsidRPr="00F176C4">
          <w:rPr>
            <w:rFonts w:ascii="Times New Roman" w:hAnsi="Times New Roman" w:cs="Times New Roman"/>
            <w:bCs/>
            <w:sz w:val="28"/>
            <w:szCs w:val="28"/>
            <w:rPrChange w:id="1611" w:author="Ворожцова Наталья Андреевна" w:date="2018-01-17T11:20:00Z">
              <w:rPr/>
            </w:rPrChange>
          </w:rPr>
          <w:t xml:space="preserve"> (</w:t>
        </w:r>
        <w:r w:rsidRPr="00F176C4">
          <w:rPr>
            <w:rFonts w:ascii="Times New Roman" w:hAnsi="Times New Roman" w:cs="Times New Roman"/>
            <w:bCs/>
            <w:sz w:val="28"/>
            <w:szCs w:val="28"/>
            <w:rPrChange w:id="1612" w:author="Ворожцова Наталья Андреевна" w:date="2018-01-17T11:20:00Z">
              <w:rPr/>
            </w:rPrChange>
          </w:rPr>
          <w:fldChar w:fldCharType="begin"/>
        </w:r>
        <w:r w:rsidRPr="00F176C4">
          <w:rPr>
            <w:rFonts w:ascii="Times New Roman" w:hAnsi="Times New Roman" w:cs="Times New Roman"/>
            <w:bCs/>
            <w:sz w:val="28"/>
            <w:szCs w:val="28"/>
            <w:rPrChange w:id="1613" w:author="Ворожцова Наталья Андреевна" w:date="2018-01-17T11:20:00Z">
              <w:rPr/>
            </w:rPrChange>
          </w:rPr>
          <w:instrText xml:space="preserve"> HYPERLINK "https://ru.wikipedia.org/wiki/%D0%90%D0%BD%D0%B3%D0%BB%D0%B8%D0%B9%D1%81%D0%BA%D0%B8%D0%B9_%D1%8F%D0%B7%D1%8B%D0%BA" \o "Английский язык" </w:instrText>
        </w:r>
        <w:r w:rsidRPr="00F176C4">
          <w:rPr>
            <w:rFonts w:ascii="Times New Roman" w:hAnsi="Times New Roman" w:cs="Times New Roman"/>
            <w:bCs/>
            <w:sz w:val="28"/>
            <w:szCs w:val="28"/>
            <w:rPrChange w:id="1614" w:author="Ворожцова Наталья Андреевна" w:date="2018-01-17T11:20:00Z">
              <w:rPr/>
            </w:rPrChange>
          </w:rPr>
          <w:fldChar w:fldCharType="separate"/>
        </w:r>
        <w:r w:rsidRPr="00F176C4">
          <w:rPr>
            <w:rFonts w:ascii="Times New Roman" w:hAnsi="Times New Roman" w:cs="Times New Roman"/>
            <w:bCs/>
            <w:sz w:val="28"/>
            <w:szCs w:val="28"/>
            <w:rPrChange w:id="1615" w:author="Ворожцова Наталья Андреевна" w:date="2018-01-17T11:20:00Z">
              <w:rPr>
                <w:rStyle w:val="a7"/>
              </w:rPr>
            </w:rPrChange>
          </w:rPr>
          <w:t>англ.</w:t>
        </w:r>
        <w:r w:rsidRPr="00F176C4">
          <w:rPr>
            <w:rFonts w:ascii="Times New Roman" w:hAnsi="Times New Roman" w:cs="Times New Roman"/>
            <w:bCs/>
            <w:sz w:val="28"/>
            <w:szCs w:val="28"/>
            <w:rPrChange w:id="1616" w:author="Ворожцова Наталья Андреевна" w:date="2018-01-17T11:20:00Z">
              <w:rPr/>
            </w:rPrChange>
          </w:rPr>
          <w:fldChar w:fldCharType="end"/>
        </w:r>
        <w:r w:rsidRPr="00F176C4">
          <w:rPr>
            <w:rFonts w:ascii="Times New Roman" w:hAnsi="Times New Roman" w:cs="Times New Roman"/>
            <w:bCs/>
            <w:sz w:val="28"/>
            <w:szCs w:val="28"/>
            <w:rPrChange w:id="1617" w:author="Ворожцова Наталья Андреевна" w:date="2018-01-17T11:20:00Z">
              <w:rPr/>
            </w:rPrChange>
          </w:rPr>
          <w:t> </w:t>
        </w:r>
        <w:r w:rsidRPr="00F176C4">
          <w:rPr>
            <w:rFonts w:ascii="Times New Roman" w:hAnsi="Times New Roman" w:cs="Times New Roman"/>
            <w:bCs/>
            <w:sz w:val="28"/>
            <w:szCs w:val="28"/>
            <w:rPrChange w:id="1618" w:author="Ворожцова Наталья Андреевна" w:date="2018-01-17T11:20:00Z">
              <w:rPr>
                <w:i/>
                <w:iCs/>
                <w:lang w:val="en"/>
              </w:rPr>
            </w:rPrChange>
          </w:rPr>
          <w:t xml:space="preserve">Product Data Management — система управления данными об изделии) — организационно-техническая система, обеспечивающая управление всей информацией об изделии. При этом в </w:t>
        </w:r>
        <w:r w:rsidRPr="00F176C4">
          <w:rPr>
            <w:rFonts w:ascii="Times New Roman" w:hAnsi="Times New Roman" w:cs="Times New Roman"/>
            <w:bCs/>
            <w:sz w:val="28"/>
            <w:szCs w:val="28"/>
            <w:rPrChange w:id="1619" w:author="Ворожцова Наталья Андреевна" w:date="2018-01-17T11:20:00Z">
              <w:rPr/>
            </w:rPrChange>
          </w:rPr>
          <w:t>качестве изделий могут рассматриваться различные сложные технические объекты (корабли и автомобили, самолёты, компьютерные сети и др.).</w:t>
        </w:r>
      </w:ins>
    </w:p>
    <w:p w14:paraId="603A74A9" w14:textId="05D6CD1A" w:rsidR="00BA053D" w:rsidRPr="00D31D77" w:rsidRDefault="00D31D77">
      <w:pPr>
        <w:pStyle w:val="a3"/>
        <w:ind w:left="0"/>
        <w:jc w:val="both"/>
        <w:rPr>
          <w:ins w:id="1620" w:author="Ворожцова Наталья Андреевна" w:date="2018-01-17T11:34:00Z"/>
          <w:rFonts w:ascii="Times New Roman" w:hAnsi="Times New Roman" w:cs="Times New Roman"/>
          <w:bCs/>
          <w:sz w:val="28"/>
          <w:szCs w:val="28"/>
        </w:rPr>
        <w:pPrChange w:id="1621" w:author="Ворожцова Наталья Андреевна" w:date="2018-01-16T20:14:00Z">
          <w:pPr/>
        </w:pPrChange>
      </w:pPr>
      <w:ins w:id="1622" w:author="Ворожцова Наталья Андреевна" w:date="2018-01-18T15:19:00Z">
        <w:r w:rsidRPr="00D31D77">
          <w:rPr>
            <w:rFonts w:ascii="Times New Roman" w:hAnsi="Times New Roman" w:cs="Times New Roman"/>
            <w:bCs/>
            <w:i/>
            <w:sz w:val="28"/>
            <w:szCs w:val="28"/>
            <w:rPrChange w:id="1623" w:author="Ворожцова Наталья Андреевна" w:date="2018-01-18T15:20:00Z">
              <w:rPr>
                <w:rFonts w:ascii="Arial" w:hAnsi="Arial" w:cs="Arial"/>
                <w:color w:val="333333"/>
              </w:rPr>
            </w:rPrChange>
          </w:rPr>
          <w:t>MDM</w:t>
        </w:r>
      </w:ins>
      <w:ins w:id="1624" w:author="Ворожцова Наталья Андреевна" w:date="2018-01-18T15:20:00Z">
        <w:r>
          <w:rPr>
            <w:rFonts w:ascii="Times New Roman" w:hAnsi="Times New Roman" w:cs="Times New Roman"/>
            <w:bCs/>
            <w:i/>
            <w:sz w:val="28"/>
            <w:szCs w:val="28"/>
          </w:rPr>
          <w:t>-система</w:t>
        </w:r>
      </w:ins>
      <w:ins w:id="1625" w:author="Ворожцова Наталья Андреевна" w:date="2018-01-18T15:19:00Z">
        <w:r w:rsidRPr="00D31D77">
          <w:rPr>
            <w:rFonts w:ascii="Times New Roman" w:hAnsi="Times New Roman" w:cs="Times New Roman"/>
            <w:bCs/>
            <w:i/>
            <w:sz w:val="28"/>
            <w:szCs w:val="28"/>
            <w:rPrChange w:id="1626" w:author="Ворожцова Наталья Андреевна" w:date="2018-01-18T15:20:00Z">
              <w:rPr>
                <w:rFonts w:ascii="Arial" w:hAnsi="Arial" w:cs="Arial"/>
                <w:color w:val="333333"/>
              </w:rPr>
            </w:rPrChange>
          </w:rPr>
          <w:t xml:space="preserve"> </w:t>
        </w:r>
        <w:r w:rsidRPr="00D31D77">
          <w:rPr>
            <w:rFonts w:ascii="Times New Roman" w:hAnsi="Times New Roman" w:cs="Times New Roman"/>
            <w:bCs/>
            <w:sz w:val="28"/>
            <w:szCs w:val="28"/>
            <w:rPrChange w:id="1627" w:author="Ворожцова Наталья Андреевна" w:date="2018-01-18T15:22:00Z">
              <w:rPr>
                <w:rFonts w:ascii="Arial" w:hAnsi="Arial" w:cs="Arial"/>
                <w:color w:val="333333"/>
                <w:lang w:val="en-US"/>
              </w:rPr>
            </w:rPrChange>
          </w:rPr>
          <w:t>(</w:t>
        </w:r>
        <w:r w:rsidRPr="00D31D77">
          <w:rPr>
            <w:rFonts w:ascii="Times New Roman" w:hAnsi="Times New Roman" w:cs="Times New Roman"/>
            <w:bCs/>
            <w:sz w:val="28"/>
            <w:szCs w:val="28"/>
            <w:rPrChange w:id="1628" w:author="Ворожцова Наталья Андреевна" w:date="2018-01-18T15:22:00Z">
              <w:rPr>
                <w:rFonts w:ascii="Arial" w:hAnsi="Arial" w:cs="Arial"/>
                <w:color w:val="333333"/>
              </w:rPr>
            </w:rPrChange>
          </w:rPr>
          <w:t xml:space="preserve">анг. </w:t>
        </w:r>
        <w:r w:rsidR="00BA053D" w:rsidRPr="00D31D77">
          <w:rPr>
            <w:rFonts w:ascii="Times New Roman" w:hAnsi="Times New Roman" w:cs="Times New Roman"/>
            <w:bCs/>
            <w:sz w:val="28"/>
            <w:szCs w:val="28"/>
            <w:rPrChange w:id="1629" w:author="Ворожцова Наталья Андреевна" w:date="2018-01-18T15:22:00Z">
              <w:rPr>
                <w:rFonts w:ascii="Arial" w:hAnsi="Arial" w:cs="Arial"/>
                <w:color w:val="333333"/>
              </w:rPr>
            </w:rPrChange>
          </w:rPr>
          <w:t>Master Data Management</w:t>
        </w:r>
        <w:r w:rsidR="00BA053D" w:rsidRPr="00D31D77">
          <w:rPr>
            <w:rFonts w:ascii="Times New Roman" w:hAnsi="Times New Roman" w:cs="Times New Roman"/>
            <w:bCs/>
            <w:i/>
            <w:sz w:val="28"/>
            <w:szCs w:val="28"/>
            <w:rPrChange w:id="1630" w:author="Ворожцова Наталья Андреевна" w:date="2018-01-18T15:20:00Z">
              <w:rPr>
                <w:rFonts w:ascii="Arial" w:hAnsi="Arial" w:cs="Arial"/>
                <w:color w:val="333333"/>
              </w:rPr>
            </w:rPrChange>
          </w:rPr>
          <w:t xml:space="preserve"> </w:t>
        </w:r>
        <w:r w:rsidRPr="00D31D77">
          <w:rPr>
            <w:rFonts w:ascii="Times New Roman" w:hAnsi="Times New Roman" w:cs="Times New Roman"/>
            <w:bCs/>
            <w:i/>
            <w:sz w:val="28"/>
            <w:szCs w:val="28"/>
            <w:rPrChange w:id="1631" w:author="Ворожцова Наталья Андреевна" w:date="2018-01-18T15:20:00Z">
              <w:rPr>
                <w:rFonts w:ascii="Arial" w:hAnsi="Arial" w:cs="Arial"/>
                <w:color w:val="333333"/>
              </w:rPr>
            </w:rPrChange>
          </w:rPr>
          <w:t xml:space="preserve"> - </w:t>
        </w:r>
        <w:r w:rsidR="00BA053D" w:rsidRPr="00D31D77">
          <w:rPr>
            <w:rFonts w:ascii="Times New Roman" w:hAnsi="Times New Roman" w:cs="Times New Roman"/>
            <w:bCs/>
            <w:sz w:val="28"/>
            <w:szCs w:val="28"/>
            <w:rPrChange w:id="1632" w:author="Ворожцова Наталья Андреевна" w:date="2018-01-18T15:21:00Z">
              <w:rPr>
                <w:rFonts w:ascii="Arial" w:hAnsi="Arial" w:cs="Arial"/>
                <w:color w:val="333333"/>
              </w:rPr>
            </w:rPrChange>
          </w:rPr>
          <w:t xml:space="preserve">управление мастер-данными, нормативно-справочная информация) система — комплекс процессов, систем управления, стандартов и программ позволяющих единообразно работать с данными. </w:t>
        </w:r>
      </w:ins>
      <w:ins w:id="1633" w:author="Ворожцова Наталья Андреевна" w:date="2018-01-18T15:21:00Z">
        <w:r w:rsidRPr="00D31D77">
          <w:rPr>
            <w:rFonts w:ascii="Times New Roman" w:hAnsi="Times New Roman" w:cs="Times New Roman"/>
            <w:bCs/>
            <w:sz w:val="28"/>
            <w:szCs w:val="28"/>
            <w:rPrChange w:id="1634" w:author="Ворожцова Наталья Андреевна" w:date="2018-01-18T15:21:00Z">
              <w:rPr>
                <w:rFonts w:ascii="Times New Roman" w:hAnsi="Times New Roman" w:cs="Times New Roman"/>
                <w:bCs/>
                <w:i/>
                <w:sz w:val="28"/>
                <w:szCs w:val="28"/>
              </w:rPr>
            </w:rPrChange>
          </w:rPr>
          <w:t>MDM</w:t>
        </w:r>
      </w:ins>
      <w:ins w:id="1635" w:author="Ворожцова Наталья Андреевна" w:date="2018-01-18T15:19:00Z">
        <w:r w:rsidR="00BA053D" w:rsidRPr="00D31D77">
          <w:rPr>
            <w:rFonts w:ascii="Times New Roman" w:hAnsi="Times New Roman" w:cs="Times New Roman"/>
            <w:bCs/>
            <w:sz w:val="28"/>
            <w:szCs w:val="28"/>
            <w:rPrChange w:id="1636" w:author="Ворожцова Наталья Андреевна" w:date="2018-01-18T15:21:00Z">
              <w:rPr>
                <w:rFonts w:ascii="Arial" w:hAnsi="Arial" w:cs="Arial"/>
                <w:color w:val="333333"/>
              </w:rPr>
            </w:rPrChange>
          </w:rPr>
          <w:t>-система предоставляет целостный взгляд на все составляющие бизнеса, в том числе на источники данных, авторство, качество, полноту и на потенциальное использование данных.</w:t>
        </w:r>
      </w:ins>
    </w:p>
    <w:p w14:paraId="02B3725B" w14:textId="39895F59" w:rsidR="00260EA6" w:rsidRPr="00D31D77" w:rsidDel="00D62E3A" w:rsidRDefault="00E95A19">
      <w:pPr>
        <w:pStyle w:val="a3"/>
        <w:ind w:left="0"/>
        <w:jc w:val="both"/>
        <w:rPr>
          <w:del w:id="1637" w:author="Ворожцова Наталья Андреевна" w:date="2017-12-25T11:49:00Z"/>
          <w:rFonts w:ascii="Times New Roman" w:hAnsi="Times New Roman" w:cs="Times New Roman"/>
          <w:bCs/>
          <w:sz w:val="28"/>
          <w:szCs w:val="28"/>
        </w:rPr>
        <w:pPrChange w:id="1638" w:author="Ворожцова Наталья Андреевна" w:date="2018-01-16T20:14:00Z">
          <w:pPr>
            <w:pStyle w:val="a3"/>
            <w:ind w:left="0"/>
          </w:pPr>
        </w:pPrChange>
      </w:pPr>
      <w:del w:id="1639" w:author="Ворожцова Наталья Андреевна" w:date="2018-01-16T20:02:00Z">
        <w:r w:rsidRPr="00D31D77" w:rsidDel="00774A94">
          <w:rPr>
            <w:rFonts w:ascii="Times New Roman" w:hAnsi="Times New Roman" w:cs="Times New Roman"/>
            <w:bCs/>
            <w:sz w:val="28"/>
            <w:szCs w:val="28"/>
          </w:rPr>
          <w:delText xml:space="preserve"> приведены в таблице 2</w:delText>
        </w:r>
      </w:del>
      <w:del w:id="1640" w:author="Ворожцова Наталья Андреевна" w:date="2017-12-25T11:49:00Z">
        <w:r w:rsidRPr="00D31D77" w:rsidDel="00D62E3A">
          <w:rPr>
            <w:rFonts w:ascii="Times New Roman" w:hAnsi="Times New Roman" w:cs="Times New Roman"/>
            <w:bCs/>
            <w:sz w:val="28"/>
            <w:szCs w:val="28"/>
          </w:rPr>
          <w:delText>.</w:delText>
        </w:r>
      </w:del>
    </w:p>
    <w:p w14:paraId="02B3725C" w14:textId="08DACC8A" w:rsidR="00260EA6" w:rsidRPr="00D31D77" w:rsidDel="00D62E3A" w:rsidRDefault="00260EA6">
      <w:pPr>
        <w:pStyle w:val="a3"/>
        <w:ind w:left="0"/>
        <w:jc w:val="both"/>
        <w:rPr>
          <w:del w:id="1641" w:author="Ворожцова Наталья Андреевна" w:date="2017-12-25T11:49:00Z"/>
          <w:rFonts w:ascii="Times New Roman" w:hAnsi="Times New Roman" w:cs="Times New Roman"/>
          <w:bCs/>
          <w:sz w:val="28"/>
          <w:szCs w:val="28"/>
        </w:rPr>
        <w:pPrChange w:id="1642" w:author="Ворожцова Наталья Андреевна" w:date="2018-01-16T20:14:00Z">
          <w:pPr>
            <w:pStyle w:val="a3"/>
            <w:ind w:left="0"/>
          </w:pPr>
        </w:pPrChange>
      </w:pPr>
    </w:p>
    <w:p w14:paraId="02B3725D" w14:textId="77777777" w:rsidR="00260EA6" w:rsidRPr="00D31D77" w:rsidRDefault="00E95A19">
      <w:pPr>
        <w:pStyle w:val="a3"/>
        <w:ind w:left="0"/>
        <w:jc w:val="both"/>
        <w:pPrChange w:id="1643" w:author="Ворожцова Наталья Андреевна" w:date="2018-01-16T20:14:00Z">
          <w:pPr/>
        </w:pPrChange>
      </w:pPr>
      <w:r w:rsidRPr="00D31D77">
        <w:br w:type="page"/>
      </w:r>
    </w:p>
    <w:p w14:paraId="02B3725E" w14:textId="7BB136E2" w:rsidR="00260EA6" w:rsidRDefault="00E95A19" w:rsidP="00260EA6">
      <w:pPr>
        <w:pStyle w:val="a3"/>
        <w:ind w:left="0"/>
        <w:jc w:val="right"/>
        <w:rPr>
          <w:rFonts w:ascii="Times New Roman" w:hAnsi="Times New Roman" w:cs="Times New Roman"/>
          <w:bCs/>
          <w:sz w:val="28"/>
          <w:szCs w:val="28"/>
        </w:rPr>
      </w:pPr>
      <w:r>
        <w:rPr>
          <w:rFonts w:ascii="Times New Roman" w:hAnsi="Times New Roman" w:cs="Times New Roman"/>
          <w:bCs/>
          <w:sz w:val="28"/>
          <w:szCs w:val="28"/>
        </w:rPr>
        <w:lastRenderedPageBreak/>
        <w:t xml:space="preserve">Таблица </w:t>
      </w:r>
      <w:ins w:id="1644" w:author="Ворожцова Наталья Андреевна" w:date="2018-01-16T20:02:00Z">
        <w:r w:rsidR="00774A94">
          <w:rPr>
            <w:rFonts w:ascii="Times New Roman" w:hAnsi="Times New Roman" w:cs="Times New Roman"/>
            <w:bCs/>
            <w:sz w:val="28"/>
            <w:szCs w:val="28"/>
          </w:rPr>
          <w:t>2</w:t>
        </w:r>
      </w:ins>
      <w:del w:id="1645" w:author="Ворожцова Наталья Андреевна" w:date="2018-01-16T20:02:00Z">
        <w:r w:rsidDel="00774A94">
          <w:rPr>
            <w:rFonts w:ascii="Times New Roman" w:hAnsi="Times New Roman" w:cs="Times New Roman"/>
            <w:bCs/>
            <w:sz w:val="28"/>
            <w:szCs w:val="28"/>
          </w:rPr>
          <w:delText>1</w:delText>
        </w:r>
      </w:del>
    </w:p>
    <w:p w14:paraId="02B3725F" w14:textId="056883D8" w:rsidR="00260EA6" w:rsidRDefault="00E95A19" w:rsidP="00260EA6">
      <w:pPr>
        <w:pStyle w:val="a3"/>
        <w:ind w:left="0"/>
        <w:jc w:val="center"/>
        <w:rPr>
          <w:rFonts w:ascii="Times New Roman" w:hAnsi="Times New Roman" w:cs="Times New Roman"/>
          <w:bCs/>
          <w:sz w:val="28"/>
          <w:szCs w:val="28"/>
        </w:rPr>
      </w:pPr>
      <w:commentRangeStart w:id="1646"/>
      <w:commentRangeStart w:id="1647"/>
      <w:commentRangeStart w:id="1648"/>
      <w:commentRangeStart w:id="1649"/>
      <w:r>
        <w:rPr>
          <w:rFonts w:ascii="Times New Roman" w:hAnsi="Times New Roman" w:cs="Times New Roman"/>
          <w:bCs/>
          <w:sz w:val="28"/>
          <w:szCs w:val="28"/>
        </w:rPr>
        <w:t xml:space="preserve">Варианты покупных </w:t>
      </w:r>
      <w:ins w:id="1650" w:author="Ворожцова Наталья Андреевна" w:date="2017-12-25T11:50:00Z">
        <w:r w:rsidR="00962F0C">
          <w:rPr>
            <w:rFonts w:ascii="Times New Roman" w:hAnsi="Times New Roman" w:cs="Times New Roman"/>
            <w:bCs/>
            <w:sz w:val="28"/>
            <w:szCs w:val="28"/>
          </w:rPr>
          <w:t>прикладных программ</w:t>
        </w:r>
      </w:ins>
      <w:ins w:id="1651" w:author="Ворожцова Наталья Андреевна" w:date="2018-01-17T10:44:00Z">
        <w:r w:rsidR="00472647">
          <w:rPr>
            <w:rFonts w:ascii="Times New Roman" w:hAnsi="Times New Roman" w:cs="Times New Roman"/>
            <w:bCs/>
            <w:sz w:val="28"/>
            <w:szCs w:val="28"/>
          </w:rPr>
          <w:t>ных обеспечений</w:t>
        </w:r>
      </w:ins>
      <w:commentRangeEnd w:id="1646"/>
      <w:r w:rsidR="006616F5">
        <w:rPr>
          <w:rStyle w:val="ad"/>
        </w:rPr>
        <w:commentReference w:id="1646"/>
      </w:r>
      <w:ins w:id="1652" w:author="Ворожцова Наталья Андреевна" w:date="2018-01-16T20:14:00Z">
        <w:r w:rsidR="0017343E">
          <w:rPr>
            <w:rFonts w:ascii="Times New Roman" w:hAnsi="Times New Roman" w:cs="Times New Roman"/>
            <w:bCs/>
            <w:sz w:val="28"/>
            <w:szCs w:val="28"/>
          </w:rPr>
          <w:t xml:space="preserve"> </w:t>
        </w:r>
      </w:ins>
      <w:del w:id="1653" w:author="Ворожцова Наталья Андреевна" w:date="2017-12-25T11:50:00Z">
        <w:r w:rsidDel="00962F0C">
          <w:rPr>
            <w:rFonts w:ascii="Times New Roman" w:hAnsi="Times New Roman" w:cs="Times New Roman"/>
            <w:bCs/>
            <w:sz w:val="28"/>
            <w:szCs w:val="28"/>
          </w:rPr>
          <w:delText>систем</w:delText>
        </w:r>
        <w:commentRangeEnd w:id="1647"/>
        <w:r w:rsidR="00330487" w:rsidDel="00962F0C">
          <w:rPr>
            <w:rStyle w:val="ad"/>
          </w:rPr>
          <w:commentReference w:id="1647"/>
        </w:r>
        <w:commentRangeEnd w:id="1648"/>
        <w:r w:rsidR="008A633F" w:rsidDel="00962F0C">
          <w:rPr>
            <w:rStyle w:val="ad"/>
          </w:rPr>
          <w:commentReference w:id="1648"/>
        </w:r>
        <w:commentRangeEnd w:id="1649"/>
        <w:r w:rsidR="008052AF" w:rsidDel="00962F0C">
          <w:rPr>
            <w:rStyle w:val="ad"/>
          </w:rPr>
          <w:commentReference w:id="1649"/>
        </w:r>
      </w:del>
    </w:p>
    <w:tbl>
      <w:tblPr>
        <w:tblStyle w:val="a4"/>
        <w:tblW w:w="9634" w:type="dxa"/>
        <w:tblLook w:val="04A0" w:firstRow="1" w:lastRow="0" w:firstColumn="1" w:lastColumn="0" w:noHBand="0" w:noVBand="1"/>
        <w:tblPrChange w:id="1654" w:author="Ворожцова Наталья Андреевна" w:date="2017-12-25T13:54:00Z">
          <w:tblPr>
            <w:tblStyle w:val="a4"/>
            <w:tblW w:w="9351" w:type="dxa"/>
            <w:tblLook w:val="04A0" w:firstRow="1" w:lastRow="0" w:firstColumn="1" w:lastColumn="0" w:noHBand="0" w:noVBand="1"/>
          </w:tblPr>
        </w:tblPrChange>
      </w:tblPr>
      <w:tblGrid>
        <w:gridCol w:w="2338"/>
        <w:gridCol w:w="7296"/>
        <w:tblGridChange w:id="1655">
          <w:tblGrid>
            <w:gridCol w:w="2338"/>
            <w:gridCol w:w="1201"/>
            <w:gridCol w:w="5812"/>
            <w:gridCol w:w="283"/>
          </w:tblGrid>
        </w:tblGridChange>
      </w:tblGrid>
      <w:tr w:rsidR="005822A9" w14:paraId="02B37262" w14:textId="77777777" w:rsidTr="00204BE4">
        <w:trPr>
          <w:trPrChange w:id="1656" w:author="Ворожцова Наталья Андреевна" w:date="2017-12-25T13:54:00Z">
            <w:trPr>
              <w:gridAfter w:val="0"/>
            </w:trPr>
          </w:trPrChange>
        </w:trPr>
        <w:tc>
          <w:tcPr>
            <w:tcW w:w="1838" w:type="dxa"/>
            <w:tcPrChange w:id="1657" w:author="Ворожцова Наталья Андреевна" w:date="2017-12-25T13:54:00Z">
              <w:tcPr>
                <w:tcW w:w="3539" w:type="dxa"/>
                <w:gridSpan w:val="2"/>
              </w:tcPr>
            </w:tcPrChange>
          </w:tcPr>
          <w:p w14:paraId="02B37260" w14:textId="788E8264" w:rsidR="00260EA6" w:rsidRPr="00827C47" w:rsidRDefault="00075E63">
            <w:pPr>
              <w:pStyle w:val="a3"/>
              <w:ind w:left="0"/>
              <w:jc w:val="center"/>
              <w:rPr>
                <w:rFonts w:ascii="Times New Roman" w:hAnsi="Times New Roman" w:cs="Times New Roman"/>
                <w:bCs/>
                <w:sz w:val="24"/>
                <w:szCs w:val="24"/>
              </w:rPr>
            </w:pPr>
            <w:commentRangeStart w:id="1658"/>
            <w:ins w:id="1659" w:author="Ворожцова Наталья Андреевна" w:date="2017-12-25T11:44:00Z">
              <w:r>
                <w:rPr>
                  <w:rFonts w:ascii="Times New Roman" w:hAnsi="Times New Roman" w:cs="Times New Roman"/>
                  <w:bCs/>
                  <w:sz w:val="24"/>
                  <w:szCs w:val="24"/>
                </w:rPr>
                <w:t xml:space="preserve">Наименование </w:t>
              </w:r>
            </w:ins>
            <w:del w:id="1660" w:author="Ворожцова Наталья Андреевна" w:date="2017-12-25T11:44:00Z">
              <w:r w:rsidR="00E95A19" w:rsidRPr="00827C47" w:rsidDel="00075E63">
                <w:rPr>
                  <w:rFonts w:ascii="Times New Roman" w:hAnsi="Times New Roman" w:cs="Times New Roman"/>
                  <w:bCs/>
                  <w:sz w:val="24"/>
                  <w:szCs w:val="24"/>
                </w:rPr>
                <w:delText>С</w:delText>
              </w:r>
            </w:del>
            <w:ins w:id="1661" w:author="Ворожцова Наталья Андреевна" w:date="2017-12-25T11:44:00Z">
              <w:r>
                <w:rPr>
                  <w:rFonts w:ascii="Times New Roman" w:hAnsi="Times New Roman" w:cs="Times New Roman"/>
                  <w:bCs/>
                  <w:sz w:val="24"/>
                  <w:szCs w:val="24"/>
                </w:rPr>
                <w:t>с</w:t>
              </w:r>
            </w:ins>
            <w:r w:rsidR="00E95A19" w:rsidRPr="00827C47">
              <w:rPr>
                <w:rFonts w:ascii="Times New Roman" w:hAnsi="Times New Roman" w:cs="Times New Roman"/>
                <w:bCs/>
                <w:sz w:val="24"/>
                <w:szCs w:val="24"/>
              </w:rPr>
              <w:t>истем</w:t>
            </w:r>
            <w:del w:id="1662" w:author="Ворожцова Наталья Андреевна" w:date="2017-12-25T11:44:00Z">
              <w:r w:rsidR="00E95A19" w:rsidRPr="00827C47" w:rsidDel="00075E63">
                <w:rPr>
                  <w:rFonts w:ascii="Times New Roman" w:hAnsi="Times New Roman" w:cs="Times New Roman"/>
                  <w:bCs/>
                  <w:sz w:val="24"/>
                  <w:szCs w:val="24"/>
                </w:rPr>
                <w:delText>а</w:delText>
              </w:r>
            </w:del>
            <w:ins w:id="1663" w:author="Ворожцова Наталья Андреевна" w:date="2017-12-25T11:44:00Z">
              <w:r>
                <w:rPr>
                  <w:rFonts w:ascii="Times New Roman" w:hAnsi="Times New Roman" w:cs="Times New Roman"/>
                  <w:bCs/>
                  <w:sz w:val="24"/>
                  <w:szCs w:val="24"/>
                </w:rPr>
                <w:t>ы</w:t>
              </w:r>
            </w:ins>
            <w:r w:rsidR="00E95A19" w:rsidRPr="00827C47">
              <w:rPr>
                <w:rFonts w:ascii="Times New Roman" w:hAnsi="Times New Roman" w:cs="Times New Roman"/>
                <w:bCs/>
                <w:sz w:val="24"/>
                <w:szCs w:val="24"/>
              </w:rPr>
              <w:t xml:space="preserve"> </w:t>
            </w:r>
            <w:ins w:id="1664" w:author="Ворожцова Наталья Андреевна" w:date="2017-12-25T11:45:00Z">
              <w:r>
                <w:rPr>
                  <w:rFonts w:ascii="Times New Roman" w:hAnsi="Times New Roman" w:cs="Times New Roman"/>
                  <w:bCs/>
                  <w:sz w:val="24"/>
                  <w:szCs w:val="24"/>
                </w:rPr>
                <w:t>(</w:t>
              </w:r>
            </w:ins>
            <w:ins w:id="1665" w:author="Ворожцова Наталья Андреевна" w:date="2017-12-25T11:44:00Z">
              <w:r>
                <w:rPr>
                  <w:rFonts w:ascii="Times New Roman" w:hAnsi="Times New Roman" w:cs="Times New Roman"/>
                  <w:bCs/>
                  <w:sz w:val="24"/>
                  <w:szCs w:val="24"/>
                </w:rPr>
                <w:t>вид</w:t>
              </w:r>
            </w:ins>
            <w:ins w:id="1666" w:author="Ворожцова Наталья Андреевна" w:date="2017-12-25T11:46:00Z">
              <w:r>
                <w:rPr>
                  <w:rFonts w:ascii="Times New Roman" w:hAnsi="Times New Roman" w:cs="Times New Roman"/>
                  <w:bCs/>
                  <w:sz w:val="24"/>
                  <w:szCs w:val="24"/>
                </w:rPr>
                <w:t>)</w:t>
              </w:r>
            </w:ins>
          </w:p>
        </w:tc>
        <w:tc>
          <w:tcPr>
            <w:tcW w:w="7796" w:type="dxa"/>
            <w:tcPrChange w:id="1667" w:author="Ворожцова Наталья Андреевна" w:date="2017-12-25T13:54:00Z">
              <w:tcPr>
                <w:tcW w:w="5812" w:type="dxa"/>
              </w:tcPr>
            </w:tcPrChange>
          </w:tcPr>
          <w:p w14:paraId="02B37261" w14:textId="07017B78" w:rsidR="00260EA6" w:rsidRPr="00827C47" w:rsidRDefault="00E95A19" w:rsidP="00260EA6">
            <w:pPr>
              <w:pStyle w:val="a3"/>
              <w:ind w:left="0"/>
              <w:jc w:val="center"/>
              <w:rPr>
                <w:rFonts w:ascii="Times New Roman" w:hAnsi="Times New Roman" w:cs="Times New Roman"/>
                <w:bCs/>
                <w:sz w:val="24"/>
                <w:szCs w:val="24"/>
              </w:rPr>
            </w:pPr>
            <w:del w:id="1668" w:author="Ворожцова Наталья Андреевна" w:date="2017-12-25T11:44:00Z">
              <w:r w:rsidRPr="00827C47" w:rsidDel="00075E63">
                <w:rPr>
                  <w:rFonts w:ascii="Times New Roman" w:hAnsi="Times New Roman" w:cs="Times New Roman"/>
                  <w:bCs/>
                  <w:sz w:val="24"/>
                  <w:szCs w:val="24"/>
                </w:rPr>
                <w:delText>Отвечает требованиям</w:delText>
              </w:r>
            </w:del>
            <w:ins w:id="1669" w:author="Ворожцова Наталья Андреевна" w:date="2017-12-25T11:44:00Z">
              <w:r w:rsidR="00075E63">
                <w:rPr>
                  <w:rFonts w:ascii="Times New Roman" w:hAnsi="Times New Roman" w:cs="Times New Roman"/>
                  <w:bCs/>
                  <w:sz w:val="24"/>
                  <w:szCs w:val="24"/>
                </w:rPr>
                <w:t>Функциональные возможности</w:t>
              </w:r>
            </w:ins>
          </w:p>
        </w:tc>
      </w:tr>
      <w:tr w:rsidR="005822A9" w14:paraId="02B3726D" w14:textId="77777777" w:rsidTr="00204BE4">
        <w:trPr>
          <w:trPrChange w:id="1670" w:author="Ворожцова Наталья Андреевна" w:date="2017-12-25T13:54:00Z">
            <w:trPr>
              <w:gridAfter w:val="0"/>
            </w:trPr>
          </w:trPrChange>
        </w:trPr>
        <w:tc>
          <w:tcPr>
            <w:tcW w:w="1838" w:type="dxa"/>
            <w:tcPrChange w:id="1671" w:author="Ворожцова Наталья Андреевна" w:date="2017-12-25T13:54:00Z">
              <w:tcPr>
                <w:tcW w:w="3539" w:type="dxa"/>
                <w:gridSpan w:val="2"/>
              </w:tcPr>
            </w:tcPrChange>
          </w:tcPr>
          <w:p w14:paraId="02B37263" w14:textId="37809CDD" w:rsidR="00260EA6" w:rsidRPr="00D149C4" w:rsidRDefault="00E95A19" w:rsidP="00260EA6">
            <w:pPr>
              <w:rPr>
                <w:rFonts w:ascii="Times New Roman" w:hAnsi="Times New Roman" w:cs="Times New Roman"/>
                <w:bCs/>
                <w:sz w:val="24"/>
                <w:szCs w:val="24"/>
              </w:rPr>
            </w:pPr>
            <w:r w:rsidRPr="00827C47">
              <w:rPr>
                <w:rFonts w:ascii="Times New Roman" w:hAnsi="Times New Roman" w:cs="Times New Roman"/>
                <w:bCs/>
                <w:sz w:val="24"/>
                <w:szCs w:val="24"/>
                <w:lang w:val="en-US"/>
              </w:rPr>
              <w:t>TMS</w:t>
            </w:r>
            <w:r w:rsidRPr="00827C47">
              <w:rPr>
                <w:rFonts w:ascii="Times New Roman" w:hAnsi="Times New Roman" w:cs="Times New Roman"/>
                <w:bCs/>
                <w:sz w:val="24"/>
                <w:szCs w:val="24"/>
              </w:rPr>
              <w:t xml:space="preserve"> от </w:t>
            </w:r>
            <w:r w:rsidRPr="00827C47">
              <w:rPr>
                <w:rFonts w:ascii="Times New Roman" w:hAnsi="Times New Roman" w:cs="Times New Roman"/>
                <w:bCs/>
                <w:sz w:val="24"/>
                <w:szCs w:val="24"/>
                <w:lang w:val="en-US"/>
              </w:rPr>
              <w:t>Zoller</w:t>
            </w:r>
            <w:ins w:id="1672" w:author="Ворожцова Наталья Андреевна" w:date="2017-12-25T11:46:00Z">
              <w:r w:rsidR="00D149C4">
                <w:rPr>
                  <w:rFonts w:ascii="Times New Roman" w:hAnsi="Times New Roman" w:cs="Times New Roman"/>
                  <w:bCs/>
                  <w:sz w:val="24"/>
                  <w:szCs w:val="24"/>
                </w:rPr>
                <w:t xml:space="preserve"> (</w:t>
              </w:r>
              <w:r w:rsidR="00D149C4">
                <w:rPr>
                  <w:rFonts w:ascii="Times New Roman" w:hAnsi="Times New Roman" w:cs="Times New Roman"/>
                  <w:bCs/>
                  <w:sz w:val="24"/>
                  <w:szCs w:val="24"/>
                  <w:lang w:val="en-US"/>
                </w:rPr>
                <w:t>PLM</w:t>
              </w:r>
              <w:r w:rsidR="00D149C4" w:rsidRPr="00177F3D">
                <w:rPr>
                  <w:rFonts w:ascii="Times New Roman" w:hAnsi="Times New Roman" w:cs="Times New Roman"/>
                  <w:bCs/>
                  <w:sz w:val="24"/>
                  <w:szCs w:val="24"/>
                  <w:rPrChange w:id="1673" w:author="Ворожцова Наталья Андреевна" w:date="2018-02-07T10:44:00Z">
                    <w:rPr>
                      <w:rFonts w:ascii="Times New Roman" w:hAnsi="Times New Roman" w:cs="Times New Roman"/>
                      <w:bCs/>
                      <w:sz w:val="24"/>
                      <w:szCs w:val="24"/>
                      <w:lang w:val="en-US"/>
                    </w:rPr>
                  </w:rPrChange>
                </w:rPr>
                <w:t>)</w:t>
              </w:r>
            </w:ins>
            <w:ins w:id="1674" w:author="Ворожцова Наталья Андреевна" w:date="2018-02-07T10:43:00Z">
              <w:r w:rsidR="00177F3D" w:rsidRPr="00177F3D">
                <w:rPr>
                  <w:rFonts w:ascii="Times New Roman" w:hAnsi="Times New Roman" w:cs="Times New Roman"/>
                  <w:bCs/>
                  <w:sz w:val="24"/>
                  <w:szCs w:val="24"/>
                  <w:rPrChange w:id="1675" w:author="Ворожцова Наталья Андреевна" w:date="2018-02-07T10:44:00Z">
                    <w:rPr>
                      <w:rFonts w:ascii="Times New Roman" w:hAnsi="Times New Roman" w:cs="Times New Roman"/>
                      <w:bCs/>
                      <w:sz w:val="24"/>
                      <w:szCs w:val="24"/>
                      <w:lang w:val="en-US"/>
                    </w:rPr>
                  </w:rPrChange>
                </w:rPr>
                <w:t xml:space="preserve"> </w:t>
              </w:r>
              <w:r w:rsidR="00177F3D">
                <w:rPr>
                  <w:rFonts w:ascii="Times New Roman" w:hAnsi="Times New Roman" w:cs="Times New Roman"/>
                  <w:bCs/>
                  <w:sz w:val="24"/>
                  <w:szCs w:val="24"/>
                </w:rPr>
                <w:t xml:space="preserve">внедрена на ЗАО </w:t>
              </w:r>
            </w:ins>
            <w:ins w:id="1676" w:author="Ворожцова Наталья Андреевна" w:date="2018-02-07T10:44:00Z">
              <w:r w:rsidR="00177F3D">
                <w:rPr>
                  <w:rFonts w:ascii="Times New Roman" w:hAnsi="Times New Roman" w:cs="Times New Roman"/>
                  <w:bCs/>
                  <w:sz w:val="24"/>
                  <w:szCs w:val="24"/>
                </w:rPr>
                <w:t>«Невский завод»</w:t>
              </w:r>
            </w:ins>
            <w:ins w:id="1677" w:author="Ворожцова Наталья Андреевна" w:date="2018-02-07T11:32:00Z">
              <w:r w:rsidR="00D739F2">
                <w:rPr>
                  <w:rFonts w:ascii="Times New Roman" w:hAnsi="Times New Roman" w:cs="Times New Roman"/>
                  <w:bCs/>
                  <w:sz w:val="24"/>
                  <w:szCs w:val="24"/>
                </w:rPr>
                <w:t>, ООО «Оснастка-спецсервис»</w:t>
              </w:r>
            </w:ins>
          </w:p>
        </w:tc>
        <w:tc>
          <w:tcPr>
            <w:tcW w:w="7796" w:type="dxa"/>
            <w:tcPrChange w:id="1678" w:author="Ворожцова Наталья Андреевна" w:date="2017-12-25T13:54:00Z">
              <w:tcPr>
                <w:tcW w:w="5812" w:type="dxa"/>
              </w:tcPr>
            </w:tcPrChange>
          </w:tcPr>
          <w:p w14:paraId="02B37264" w14:textId="64F7019B" w:rsidR="00260EA6" w:rsidRPr="00827C47" w:rsidDel="005C378E" w:rsidRDefault="00204BE4" w:rsidP="00260EA6">
            <w:pPr>
              <w:rPr>
                <w:del w:id="1679" w:author="Ворожцова Наталья Андреевна" w:date="2017-12-25T11:50:00Z"/>
                <w:rFonts w:ascii="Times New Roman" w:hAnsi="Times New Roman" w:cs="Times New Roman"/>
                <w:bCs/>
                <w:sz w:val="24"/>
                <w:szCs w:val="24"/>
              </w:rPr>
            </w:pPr>
            <w:ins w:id="1680" w:author="Ворожцова Наталья Андреевна" w:date="2017-12-25T13:56:00Z">
              <w:r>
                <w:rPr>
                  <w:rFonts w:ascii="Times New Roman" w:hAnsi="Times New Roman" w:cs="Times New Roman"/>
                  <w:bCs/>
                  <w:sz w:val="24"/>
                  <w:szCs w:val="24"/>
                </w:rPr>
                <w:t>1</w:t>
              </w:r>
            </w:ins>
            <w:ins w:id="1681" w:author="Ворожцова Наталья Андреевна" w:date="2017-12-25T13:57:00Z">
              <w:r>
                <w:rPr>
                  <w:rFonts w:ascii="Times New Roman" w:hAnsi="Times New Roman" w:cs="Times New Roman"/>
                  <w:bCs/>
                  <w:sz w:val="24"/>
                  <w:szCs w:val="24"/>
                </w:rPr>
                <w:t xml:space="preserve">. </w:t>
              </w:r>
            </w:ins>
            <w:r w:rsidR="00E95A19" w:rsidRPr="00827C47">
              <w:rPr>
                <w:rFonts w:ascii="Times New Roman" w:hAnsi="Times New Roman" w:cs="Times New Roman"/>
                <w:bCs/>
                <w:sz w:val="24"/>
                <w:szCs w:val="24"/>
              </w:rPr>
              <w:t>Справочник</w:t>
            </w:r>
            <w:ins w:id="1682" w:author="Ворожцова Наталья Андреевна" w:date="2017-12-25T14:07:00Z">
              <w:r w:rsidR="002F6538">
                <w:rPr>
                  <w:rFonts w:ascii="Times New Roman" w:hAnsi="Times New Roman" w:cs="Times New Roman"/>
                  <w:bCs/>
                  <w:sz w:val="24"/>
                  <w:szCs w:val="24"/>
                </w:rPr>
                <w:t xml:space="preserve"> </w:t>
              </w:r>
            </w:ins>
            <w:ins w:id="1683" w:author="Ворожцова Наталья Андреевна" w:date="2017-12-25T14:09:00Z">
              <w:r w:rsidR="000871A9">
                <w:rPr>
                  <w:rFonts w:ascii="Times New Roman" w:hAnsi="Times New Roman" w:cs="Times New Roman"/>
                  <w:bCs/>
                  <w:sz w:val="24"/>
                  <w:szCs w:val="24"/>
                </w:rPr>
                <w:t>–</w:t>
              </w:r>
            </w:ins>
            <w:ins w:id="1684" w:author="Ворожцова Наталья Андреевна" w:date="2017-12-25T14:07:00Z">
              <w:r w:rsidR="002F6538">
                <w:rPr>
                  <w:rFonts w:ascii="Times New Roman" w:hAnsi="Times New Roman" w:cs="Times New Roman"/>
                  <w:bCs/>
                  <w:sz w:val="24"/>
                  <w:szCs w:val="24"/>
                </w:rPr>
                <w:t xml:space="preserve"> есть</w:t>
              </w:r>
            </w:ins>
            <w:ins w:id="1685" w:author="Ворожцова Наталья Андреевна" w:date="2017-12-25T14:09:00Z">
              <w:r w:rsidR="000871A9">
                <w:rPr>
                  <w:rFonts w:ascii="Times New Roman" w:hAnsi="Times New Roman" w:cs="Times New Roman"/>
                  <w:bCs/>
                  <w:sz w:val="24"/>
                  <w:szCs w:val="24"/>
                </w:rPr>
                <w:t>.</w:t>
              </w:r>
            </w:ins>
            <w:ins w:id="1686" w:author="Ворожцова Наталья Андреевна" w:date="2017-12-25T11:50:00Z">
              <w:r w:rsidR="005C378E">
                <w:rPr>
                  <w:rFonts w:ascii="Times New Roman" w:hAnsi="Times New Roman" w:cs="Times New Roman"/>
                  <w:bCs/>
                  <w:sz w:val="24"/>
                  <w:szCs w:val="24"/>
                </w:rPr>
                <w:t xml:space="preserve"> </w:t>
              </w:r>
            </w:ins>
            <w:ins w:id="1687" w:author="Ворожцова Наталья Андреевна" w:date="2017-12-25T13:57:00Z">
              <w:r>
                <w:rPr>
                  <w:rFonts w:ascii="Times New Roman" w:hAnsi="Times New Roman" w:cs="Times New Roman"/>
                  <w:bCs/>
                  <w:sz w:val="24"/>
                  <w:szCs w:val="24"/>
                </w:rPr>
                <w:t xml:space="preserve">2. </w:t>
              </w:r>
            </w:ins>
            <w:del w:id="1688" w:author="Ворожцова Наталья Андреевна" w:date="2017-12-25T11:50:00Z">
              <w:r w:rsidR="00E95A19" w:rsidRPr="00827C47" w:rsidDel="005C378E">
                <w:rPr>
                  <w:rFonts w:ascii="Times New Roman" w:hAnsi="Times New Roman" w:cs="Times New Roman"/>
                  <w:bCs/>
                  <w:sz w:val="24"/>
                  <w:szCs w:val="24"/>
                </w:rPr>
                <w:delText xml:space="preserve"> – есть;</w:delText>
              </w:r>
            </w:del>
          </w:p>
          <w:p w14:paraId="02B37265" w14:textId="32B64335" w:rsidR="00260EA6" w:rsidRPr="00827C47" w:rsidDel="005C378E" w:rsidRDefault="00E95A19">
            <w:pPr>
              <w:rPr>
                <w:del w:id="1689" w:author="Ворожцова Наталья Андреевна" w:date="2017-12-25T11:50:00Z"/>
                <w:rFonts w:ascii="Times New Roman" w:hAnsi="Times New Roman" w:cs="Times New Roman"/>
                <w:bCs/>
                <w:sz w:val="24"/>
                <w:szCs w:val="24"/>
              </w:rPr>
            </w:pPr>
            <w:del w:id="1690" w:author="Ворожцова Наталья Андреевна" w:date="2017-12-25T11:50:00Z">
              <w:r w:rsidRPr="00827C47" w:rsidDel="005C378E">
                <w:rPr>
                  <w:rFonts w:ascii="Times New Roman" w:hAnsi="Times New Roman" w:cs="Times New Roman"/>
                  <w:bCs/>
                  <w:sz w:val="24"/>
                  <w:szCs w:val="24"/>
                </w:rPr>
                <w:delText>Э</w:delText>
              </w:r>
            </w:del>
            <w:ins w:id="1691" w:author="Ворожцова Наталья Андреевна" w:date="2017-12-25T13:57:00Z">
              <w:r w:rsidR="00204BE4">
                <w:rPr>
                  <w:rFonts w:ascii="Times New Roman" w:hAnsi="Times New Roman" w:cs="Times New Roman"/>
                  <w:bCs/>
                  <w:sz w:val="24"/>
                  <w:szCs w:val="24"/>
                </w:rPr>
                <w:t>Э</w:t>
              </w:r>
            </w:ins>
            <w:r w:rsidRPr="00827C47">
              <w:rPr>
                <w:rFonts w:ascii="Times New Roman" w:hAnsi="Times New Roman" w:cs="Times New Roman"/>
                <w:bCs/>
                <w:sz w:val="24"/>
                <w:szCs w:val="24"/>
              </w:rPr>
              <w:t>лектронное согласование</w:t>
            </w:r>
            <w:ins w:id="1692" w:author="Ворожцова Наталья Андреевна" w:date="2017-12-25T13:54:00Z">
              <w:r w:rsidR="00204BE4">
                <w:rPr>
                  <w:rFonts w:ascii="Times New Roman" w:hAnsi="Times New Roman" w:cs="Times New Roman"/>
                  <w:bCs/>
                  <w:sz w:val="24"/>
                  <w:szCs w:val="24"/>
                </w:rPr>
                <w:t xml:space="preserve"> заказов и списков</w:t>
              </w:r>
            </w:ins>
            <w:ins w:id="1693" w:author="Ворожцова Наталья Андреевна" w:date="2017-12-25T14:07:00Z">
              <w:r w:rsidR="002F6538">
                <w:rPr>
                  <w:rFonts w:ascii="Times New Roman" w:hAnsi="Times New Roman" w:cs="Times New Roman"/>
                  <w:bCs/>
                  <w:sz w:val="24"/>
                  <w:szCs w:val="24"/>
                </w:rPr>
                <w:t xml:space="preserve"> </w:t>
              </w:r>
            </w:ins>
            <w:ins w:id="1694" w:author="Ворожцова Наталья Андреевна" w:date="2017-12-25T14:09:00Z">
              <w:r w:rsidR="000871A9">
                <w:rPr>
                  <w:rFonts w:ascii="Times New Roman" w:hAnsi="Times New Roman" w:cs="Times New Roman"/>
                  <w:bCs/>
                  <w:sz w:val="24"/>
                  <w:szCs w:val="24"/>
                </w:rPr>
                <w:t>–</w:t>
              </w:r>
            </w:ins>
            <w:ins w:id="1695" w:author="Ворожцова Наталья Андреевна" w:date="2017-12-25T14:07:00Z">
              <w:r w:rsidR="002F6538">
                <w:rPr>
                  <w:rFonts w:ascii="Times New Roman" w:hAnsi="Times New Roman" w:cs="Times New Roman"/>
                  <w:bCs/>
                  <w:sz w:val="24"/>
                  <w:szCs w:val="24"/>
                </w:rPr>
                <w:t xml:space="preserve"> </w:t>
              </w:r>
            </w:ins>
            <w:ins w:id="1696" w:author="Ворожцова Наталья Андреевна" w:date="2017-12-25T14:39:00Z">
              <w:r w:rsidR="002A1EDF">
                <w:rPr>
                  <w:rFonts w:ascii="Times New Roman" w:hAnsi="Times New Roman" w:cs="Times New Roman"/>
                  <w:bCs/>
                  <w:sz w:val="24"/>
                  <w:szCs w:val="24"/>
                </w:rPr>
                <w:t>нет</w:t>
              </w:r>
            </w:ins>
            <w:ins w:id="1697" w:author="Ворожцова Наталья Андреевна" w:date="2017-12-25T14:09:00Z">
              <w:r w:rsidR="000871A9">
                <w:rPr>
                  <w:rFonts w:ascii="Times New Roman" w:hAnsi="Times New Roman" w:cs="Times New Roman"/>
                  <w:bCs/>
                  <w:sz w:val="24"/>
                  <w:szCs w:val="24"/>
                </w:rPr>
                <w:t>.</w:t>
              </w:r>
            </w:ins>
            <w:ins w:id="1698" w:author="Ворожцова Наталья Андреевна" w:date="2017-12-25T11:51:00Z">
              <w:r w:rsidR="005C378E">
                <w:rPr>
                  <w:rFonts w:ascii="Times New Roman" w:hAnsi="Times New Roman" w:cs="Times New Roman"/>
                  <w:bCs/>
                  <w:sz w:val="24"/>
                  <w:szCs w:val="24"/>
                </w:rPr>
                <w:t xml:space="preserve"> </w:t>
              </w:r>
            </w:ins>
            <w:ins w:id="1699" w:author="Ворожцова Наталья Андреевна" w:date="2017-12-25T13:57:00Z">
              <w:r w:rsidR="00204BE4">
                <w:rPr>
                  <w:rFonts w:ascii="Times New Roman" w:hAnsi="Times New Roman" w:cs="Times New Roman"/>
                  <w:bCs/>
                  <w:sz w:val="24"/>
                  <w:szCs w:val="24"/>
                </w:rPr>
                <w:t>3. Э</w:t>
              </w:r>
            </w:ins>
            <w:ins w:id="1700" w:author="Ворожцова Наталья Андреевна" w:date="2017-12-25T13:55:00Z">
              <w:r w:rsidR="00204BE4">
                <w:rPr>
                  <w:rFonts w:ascii="Times New Roman" w:hAnsi="Times New Roman" w:cs="Times New Roman"/>
                  <w:bCs/>
                  <w:sz w:val="24"/>
                  <w:szCs w:val="24"/>
                </w:rPr>
                <w:t>лектронное согласование КД на ТО</w:t>
              </w:r>
            </w:ins>
            <w:ins w:id="1701" w:author="Ворожцова Наталья Андреевна" w:date="2017-12-25T14:10:00Z">
              <w:r w:rsidR="000871A9">
                <w:rPr>
                  <w:rFonts w:ascii="Times New Roman" w:hAnsi="Times New Roman" w:cs="Times New Roman"/>
                  <w:bCs/>
                  <w:sz w:val="24"/>
                  <w:szCs w:val="24"/>
                </w:rPr>
                <w:t xml:space="preserve"> </w:t>
              </w:r>
            </w:ins>
            <w:ins w:id="1702" w:author="Ворожцова Наталья Андреевна" w:date="2017-12-25T14:29:00Z">
              <w:r w:rsidR="00815D4C">
                <w:rPr>
                  <w:rFonts w:ascii="Times New Roman" w:hAnsi="Times New Roman" w:cs="Times New Roman"/>
                  <w:bCs/>
                  <w:sz w:val="24"/>
                  <w:szCs w:val="24"/>
                </w:rPr>
                <w:t>–</w:t>
              </w:r>
            </w:ins>
            <w:ins w:id="1703" w:author="Ворожцова Наталья Андреевна" w:date="2017-12-25T14:10:00Z">
              <w:r w:rsidR="000871A9">
                <w:rPr>
                  <w:rFonts w:ascii="Times New Roman" w:hAnsi="Times New Roman" w:cs="Times New Roman"/>
                  <w:bCs/>
                  <w:sz w:val="24"/>
                  <w:szCs w:val="24"/>
                </w:rPr>
                <w:t xml:space="preserve"> </w:t>
              </w:r>
            </w:ins>
            <w:ins w:id="1704" w:author="Ворожцова Наталья Андреевна" w:date="2017-12-25T14:29:00Z">
              <w:r w:rsidR="00815D4C">
                <w:rPr>
                  <w:rFonts w:ascii="Times New Roman" w:hAnsi="Times New Roman" w:cs="Times New Roman"/>
                  <w:bCs/>
                  <w:sz w:val="24"/>
                  <w:szCs w:val="24"/>
                </w:rPr>
                <w:t>нет</w:t>
              </w:r>
            </w:ins>
            <w:ins w:id="1705" w:author="Ворожцова Наталья Андреевна" w:date="2017-12-25T14:36:00Z">
              <w:r w:rsidR="002A1EDF">
                <w:rPr>
                  <w:rFonts w:ascii="Times New Roman" w:hAnsi="Times New Roman" w:cs="Times New Roman"/>
                  <w:bCs/>
                  <w:sz w:val="24"/>
                  <w:szCs w:val="24"/>
                </w:rPr>
                <w:t>.</w:t>
              </w:r>
            </w:ins>
            <w:ins w:id="1706" w:author="Ворожцова Наталья Андреевна" w:date="2017-12-25T13:55:00Z">
              <w:r w:rsidR="00204BE4">
                <w:rPr>
                  <w:rFonts w:ascii="Times New Roman" w:hAnsi="Times New Roman" w:cs="Times New Roman"/>
                  <w:bCs/>
                  <w:sz w:val="24"/>
                  <w:szCs w:val="24"/>
                </w:rPr>
                <w:t xml:space="preserve"> </w:t>
              </w:r>
            </w:ins>
            <w:ins w:id="1707" w:author="Ворожцова Наталья Андреевна" w:date="2017-12-25T13:57:00Z">
              <w:r w:rsidR="00204BE4">
                <w:rPr>
                  <w:rFonts w:ascii="Times New Roman" w:hAnsi="Times New Roman" w:cs="Times New Roman"/>
                  <w:bCs/>
                  <w:sz w:val="24"/>
                  <w:szCs w:val="24"/>
                </w:rPr>
                <w:t xml:space="preserve">4. </w:t>
              </w:r>
            </w:ins>
            <w:ins w:id="1708" w:author="Ворожцова Наталья Андреевна" w:date="2017-12-25T13:56:00Z">
              <w:r w:rsidR="00204BE4">
                <w:rPr>
                  <w:rFonts w:ascii="Times New Roman" w:hAnsi="Times New Roman" w:cs="Times New Roman"/>
                  <w:bCs/>
                  <w:sz w:val="24"/>
                  <w:szCs w:val="24"/>
                </w:rPr>
                <w:t>Формирование ОК</w:t>
              </w:r>
            </w:ins>
            <w:ins w:id="1709" w:author="Ворожцова Наталья Андреевна" w:date="2017-12-25T14:08:00Z">
              <w:r w:rsidR="000871A9">
                <w:rPr>
                  <w:rFonts w:ascii="Times New Roman" w:hAnsi="Times New Roman" w:cs="Times New Roman"/>
                  <w:bCs/>
                  <w:sz w:val="24"/>
                  <w:szCs w:val="24"/>
                </w:rPr>
                <w:t xml:space="preserve"> – </w:t>
              </w:r>
              <w:commentRangeStart w:id="1710"/>
              <w:r w:rsidR="000871A9">
                <w:rPr>
                  <w:rFonts w:ascii="Times New Roman" w:hAnsi="Times New Roman" w:cs="Times New Roman"/>
                  <w:bCs/>
                  <w:sz w:val="24"/>
                  <w:szCs w:val="24"/>
                </w:rPr>
                <w:t xml:space="preserve">есть интеграция </w:t>
              </w:r>
            </w:ins>
            <w:ins w:id="1711" w:author="Ворожцова Наталья Андреевна" w:date="2017-12-25T14:29:00Z">
              <w:r w:rsidR="00815D4C">
                <w:rPr>
                  <w:rFonts w:ascii="Times New Roman" w:hAnsi="Times New Roman" w:cs="Times New Roman"/>
                  <w:bCs/>
                  <w:sz w:val="24"/>
                  <w:szCs w:val="24"/>
                </w:rPr>
                <w:t>с NX</w:t>
              </w:r>
            </w:ins>
            <w:commentRangeEnd w:id="1710"/>
            <w:r w:rsidR="001D48B4">
              <w:rPr>
                <w:rStyle w:val="ad"/>
              </w:rPr>
              <w:commentReference w:id="1710"/>
            </w:r>
            <w:ins w:id="1712" w:author="Ворожцова Наталья Андреевна" w:date="2017-12-25T14:09:00Z">
              <w:r w:rsidR="000871A9">
                <w:rPr>
                  <w:rFonts w:ascii="Times New Roman" w:hAnsi="Times New Roman" w:cs="Times New Roman"/>
                  <w:bCs/>
                  <w:sz w:val="24"/>
                  <w:szCs w:val="24"/>
                </w:rPr>
                <w:t xml:space="preserve">. </w:t>
              </w:r>
            </w:ins>
            <w:ins w:id="1713" w:author="Ворожцова Наталья Андреевна" w:date="2017-12-25T13:58:00Z">
              <w:r w:rsidR="002A1651">
                <w:rPr>
                  <w:rFonts w:ascii="Times New Roman" w:hAnsi="Times New Roman" w:cs="Times New Roman"/>
                  <w:bCs/>
                  <w:sz w:val="24"/>
                  <w:szCs w:val="24"/>
                </w:rPr>
                <w:t xml:space="preserve">5. </w:t>
              </w:r>
            </w:ins>
            <w:ins w:id="1714" w:author="Ворожцова Наталья Андреевна" w:date="2017-12-25T14:09:00Z">
              <w:r w:rsidR="000871A9">
                <w:rPr>
                  <w:rFonts w:ascii="Times New Roman" w:hAnsi="Times New Roman" w:cs="Times New Roman"/>
                  <w:bCs/>
                  <w:sz w:val="24"/>
                  <w:szCs w:val="24"/>
                </w:rPr>
                <w:t>Автоматическое ф</w:t>
              </w:r>
            </w:ins>
            <w:ins w:id="1715" w:author="Ворожцова Наталья Андреевна" w:date="2017-12-25T13:58:00Z">
              <w:r w:rsidR="002A1651">
                <w:rPr>
                  <w:rFonts w:ascii="Times New Roman" w:hAnsi="Times New Roman" w:cs="Times New Roman"/>
                  <w:bCs/>
                  <w:sz w:val="24"/>
                  <w:szCs w:val="24"/>
                </w:rPr>
                <w:t>ормирование ВО</w:t>
              </w:r>
            </w:ins>
            <w:ins w:id="1716" w:author="Ворожцова Наталья Андреевна" w:date="2017-12-25T14:09:00Z">
              <w:r w:rsidR="000871A9">
                <w:rPr>
                  <w:rFonts w:ascii="Times New Roman" w:hAnsi="Times New Roman" w:cs="Times New Roman"/>
                  <w:bCs/>
                  <w:sz w:val="24"/>
                  <w:szCs w:val="24"/>
                </w:rPr>
                <w:t xml:space="preserve"> </w:t>
              </w:r>
            </w:ins>
            <w:ins w:id="1717" w:author="Ворожцова Наталья Андреевна" w:date="2017-12-25T14:30:00Z">
              <w:r w:rsidR="00815D4C">
                <w:rPr>
                  <w:rFonts w:ascii="Times New Roman" w:hAnsi="Times New Roman" w:cs="Times New Roman"/>
                  <w:bCs/>
                  <w:sz w:val="24"/>
                  <w:szCs w:val="24"/>
                </w:rPr>
                <w:t>–</w:t>
              </w:r>
            </w:ins>
            <w:ins w:id="1718" w:author="Ворожцова Наталья Андреевна" w:date="2017-12-25T14:09:00Z">
              <w:r w:rsidR="000871A9">
                <w:rPr>
                  <w:rFonts w:ascii="Times New Roman" w:hAnsi="Times New Roman" w:cs="Times New Roman"/>
                  <w:bCs/>
                  <w:sz w:val="24"/>
                  <w:szCs w:val="24"/>
                </w:rPr>
                <w:t xml:space="preserve"> </w:t>
              </w:r>
            </w:ins>
            <w:ins w:id="1719" w:author="Ворожцова Наталья Андреевна" w:date="2017-12-25T14:29:00Z">
              <w:r w:rsidR="00815D4C">
                <w:rPr>
                  <w:rFonts w:ascii="Times New Roman" w:hAnsi="Times New Roman" w:cs="Times New Roman"/>
                  <w:bCs/>
                  <w:sz w:val="24"/>
                  <w:szCs w:val="24"/>
                </w:rPr>
                <w:t>нет</w:t>
              </w:r>
            </w:ins>
            <w:ins w:id="1720" w:author="Ворожцова Наталья Андреевна" w:date="2017-12-25T14:30:00Z">
              <w:r w:rsidR="00815D4C">
                <w:rPr>
                  <w:rFonts w:ascii="Times New Roman" w:hAnsi="Times New Roman" w:cs="Times New Roman"/>
                  <w:bCs/>
                  <w:sz w:val="24"/>
                  <w:szCs w:val="24"/>
                </w:rPr>
                <w:t>.</w:t>
              </w:r>
            </w:ins>
            <w:ins w:id="1721" w:author="Ворожцова Наталья Андреевна" w:date="2017-12-25T13:58:00Z">
              <w:r w:rsidR="002A1651">
                <w:rPr>
                  <w:rFonts w:ascii="Times New Roman" w:hAnsi="Times New Roman" w:cs="Times New Roman"/>
                  <w:bCs/>
                  <w:sz w:val="24"/>
                  <w:szCs w:val="24"/>
                </w:rPr>
                <w:t xml:space="preserve"> 6. </w:t>
              </w:r>
            </w:ins>
            <w:commentRangeStart w:id="1722"/>
            <w:ins w:id="1723" w:author="Ворожцова Наталья Андреевна" w:date="2017-12-25T14:10:00Z">
              <w:r w:rsidR="000871A9">
                <w:rPr>
                  <w:rFonts w:ascii="Times New Roman" w:hAnsi="Times New Roman" w:cs="Times New Roman"/>
                  <w:bCs/>
                  <w:sz w:val="24"/>
                  <w:szCs w:val="24"/>
                </w:rPr>
                <w:t>Пооперационные 3</w:t>
              </w:r>
            </w:ins>
            <w:ins w:id="1724" w:author="Ворожцова Наталья Андреевна" w:date="2017-12-25T13:58:00Z">
              <w:r w:rsidR="002A1651">
                <w:rPr>
                  <w:rFonts w:ascii="Times New Roman" w:hAnsi="Times New Roman" w:cs="Times New Roman"/>
                  <w:bCs/>
                  <w:sz w:val="24"/>
                  <w:szCs w:val="24"/>
                  <w:lang w:val="en-US"/>
                </w:rPr>
                <w:t>D</w:t>
              </w:r>
              <w:r w:rsidR="002A1651" w:rsidRPr="002A1651">
                <w:rPr>
                  <w:rFonts w:ascii="Times New Roman" w:hAnsi="Times New Roman" w:cs="Times New Roman"/>
                  <w:bCs/>
                  <w:sz w:val="24"/>
                  <w:szCs w:val="24"/>
                  <w:rPrChange w:id="1725" w:author="Ворожцова Наталья Андреевна" w:date="2017-12-25T13:59:00Z">
                    <w:rPr>
                      <w:rFonts w:ascii="Times New Roman" w:hAnsi="Times New Roman" w:cs="Times New Roman"/>
                      <w:bCs/>
                      <w:sz w:val="24"/>
                      <w:szCs w:val="24"/>
                      <w:lang w:val="en-US"/>
                    </w:rPr>
                  </w:rPrChange>
                </w:rPr>
                <w:t xml:space="preserve"> </w:t>
              </w:r>
            </w:ins>
            <w:ins w:id="1726" w:author="Ворожцова Наталья Андреевна" w:date="2017-12-25T13:59:00Z">
              <w:r w:rsidR="002A1651">
                <w:rPr>
                  <w:rFonts w:ascii="Times New Roman" w:hAnsi="Times New Roman" w:cs="Times New Roman"/>
                  <w:bCs/>
                  <w:sz w:val="24"/>
                  <w:szCs w:val="24"/>
                </w:rPr>
                <w:t xml:space="preserve">модели </w:t>
              </w:r>
            </w:ins>
            <w:commentRangeEnd w:id="1722"/>
            <w:r w:rsidR="004B2873">
              <w:rPr>
                <w:rStyle w:val="ad"/>
              </w:rPr>
              <w:commentReference w:id="1722"/>
            </w:r>
            <w:ins w:id="1727" w:author="Ворожцова Наталья Андреевна" w:date="2017-12-25T14:10:00Z">
              <w:r w:rsidR="000871A9">
                <w:rPr>
                  <w:rFonts w:ascii="Times New Roman" w:hAnsi="Times New Roman" w:cs="Times New Roman"/>
                  <w:bCs/>
                  <w:sz w:val="24"/>
                  <w:szCs w:val="24"/>
                </w:rPr>
                <w:t>- есть интеграция с NX .</w:t>
              </w:r>
            </w:ins>
            <w:ins w:id="1728" w:author="Ворожцова Наталья Андреевна" w:date="2017-12-25T13:59:00Z">
              <w:r w:rsidR="002A1651">
                <w:rPr>
                  <w:rFonts w:ascii="Times New Roman" w:hAnsi="Times New Roman" w:cs="Times New Roman"/>
                  <w:bCs/>
                  <w:sz w:val="24"/>
                  <w:szCs w:val="24"/>
                </w:rPr>
                <w:t xml:space="preserve">7. </w:t>
              </w:r>
              <w:commentRangeStart w:id="1729"/>
              <w:r w:rsidR="002A1651">
                <w:rPr>
                  <w:rFonts w:ascii="Times New Roman" w:hAnsi="Times New Roman" w:cs="Times New Roman"/>
                  <w:bCs/>
                  <w:sz w:val="24"/>
                  <w:szCs w:val="24"/>
                </w:rPr>
                <w:t xml:space="preserve">Моделирование </w:t>
              </w:r>
            </w:ins>
            <w:ins w:id="1730" w:author="Ворожцова Наталья Андреевна" w:date="2017-12-25T14:00:00Z">
              <w:r w:rsidR="002A1651">
                <w:rPr>
                  <w:rFonts w:ascii="Times New Roman" w:hAnsi="Times New Roman" w:cs="Times New Roman"/>
                  <w:bCs/>
                  <w:sz w:val="24"/>
                  <w:szCs w:val="24"/>
                </w:rPr>
                <w:t xml:space="preserve">в </w:t>
              </w:r>
            </w:ins>
            <w:ins w:id="1731" w:author="Ворожцова Наталья Андреевна" w:date="2017-12-25T13:59:00Z">
              <w:r w:rsidR="002A1651">
                <w:rPr>
                  <w:rFonts w:ascii="Times New Roman" w:hAnsi="Times New Roman" w:cs="Times New Roman"/>
                  <w:bCs/>
                  <w:sz w:val="24"/>
                  <w:szCs w:val="24"/>
                </w:rPr>
                <w:t xml:space="preserve">оснастки </w:t>
              </w:r>
            </w:ins>
            <w:ins w:id="1732" w:author="Ворожцова Наталья Андреевна" w:date="2017-12-25T14:00:00Z">
              <w:r w:rsidR="002A1651" w:rsidRPr="00827C47">
                <w:rPr>
                  <w:rFonts w:ascii="Times New Roman" w:hAnsi="Times New Roman" w:cs="Times New Roman"/>
                  <w:bCs/>
                  <w:sz w:val="24"/>
                  <w:szCs w:val="24"/>
                </w:rPr>
                <w:t>NX</w:t>
              </w:r>
            </w:ins>
            <w:commentRangeEnd w:id="1729"/>
            <w:r w:rsidR="002E4379">
              <w:rPr>
                <w:rStyle w:val="ad"/>
              </w:rPr>
              <w:commentReference w:id="1729"/>
            </w:r>
            <w:ins w:id="1733" w:author="Ворожцова Наталья Андреевна" w:date="2017-12-25T14:10:00Z">
              <w:r w:rsidR="000871A9">
                <w:rPr>
                  <w:rFonts w:ascii="Times New Roman" w:hAnsi="Times New Roman" w:cs="Times New Roman"/>
                  <w:bCs/>
                  <w:sz w:val="24"/>
                  <w:szCs w:val="24"/>
                </w:rPr>
                <w:t xml:space="preserve"> - есть интеграция </w:t>
              </w:r>
            </w:ins>
            <w:ins w:id="1734" w:author="Ворожцова Наталья Андреевна" w:date="2017-12-25T14:36:00Z">
              <w:r w:rsidR="002A1EDF">
                <w:rPr>
                  <w:rFonts w:ascii="Times New Roman" w:hAnsi="Times New Roman" w:cs="Times New Roman"/>
                  <w:bCs/>
                  <w:sz w:val="24"/>
                  <w:szCs w:val="24"/>
                </w:rPr>
                <w:t>с NX</w:t>
              </w:r>
            </w:ins>
            <w:ins w:id="1735" w:author="Ворожцова Наталья Андреевна" w:date="2017-12-25T14:00:00Z">
              <w:r w:rsidR="00B663A7">
                <w:rPr>
                  <w:rFonts w:ascii="Times New Roman" w:hAnsi="Times New Roman" w:cs="Times New Roman"/>
                  <w:bCs/>
                  <w:sz w:val="24"/>
                  <w:szCs w:val="24"/>
                </w:rPr>
                <w:t xml:space="preserve"> 8. Редактор ТП</w:t>
              </w:r>
            </w:ins>
            <w:ins w:id="1736" w:author="Ворожцова Наталья Андреевна" w:date="2017-12-25T16:10:00Z">
              <w:r w:rsidR="00780C94">
                <w:rPr>
                  <w:rFonts w:ascii="Times New Roman" w:hAnsi="Times New Roman" w:cs="Times New Roman"/>
                  <w:bCs/>
                  <w:sz w:val="24"/>
                  <w:szCs w:val="24"/>
                </w:rPr>
                <w:t xml:space="preserve"> с автоматическим </w:t>
              </w:r>
            </w:ins>
            <w:ins w:id="1737" w:author="Ворожцова Наталья Андреевна" w:date="2017-12-25T16:11:00Z">
              <w:r w:rsidR="00780C94">
                <w:rPr>
                  <w:rFonts w:ascii="Times New Roman" w:hAnsi="Times New Roman" w:cs="Times New Roman"/>
                  <w:bCs/>
                  <w:sz w:val="24"/>
                  <w:szCs w:val="24"/>
                </w:rPr>
                <w:t>подбором ТО</w:t>
              </w:r>
            </w:ins>
            <w:ins w:id="1738" w:author="Ворожцова Наталья Андреевна" w:date="2017-12-25T14:01:00Z">
              <w:r w:rsidR="00B663A7">
                <w:rPr>
                  <w:rFonts w:ascii="Times New Roman" w:hAnsi="Times New Roman" w:cs="Times New Roman"/>
                  <w:bCs/>
                  <w:sz w:val="24"/>
                  <w:szCs w:val="24"/>
                </w:rPr>
                <w:t xml:space="preserve"> </w:t>
              </w:r>
            </w:ins>
            <w:ins w:id="1739" w:author="Ворожцова Наталья Андреевна" w:date="2017-12-25T14:10:00Z">
              <w:r w:rsidR="000871A9">
                <w:rPr>
                  <w:rFonts w:ascii="Times New Roman" w:hAnsi="Times New Roman" w:cs="Times New Roman"/>
                  <w:bCs/>
                  <w:sz w:val="24"/>
                  <w:szCs w:val="24"/>
                </w:rPr>
                <w:t>– нет</w:t>
              </w:r>
            </w:ins>
            <w:ins w:id="1740" w:author="Ворожцова Наталья Андреевна" w:date="2017-12-25T14:11:00Z">
              <w:r w:rsidR="000871A9">
                <w:rPr>
                  <w:rFonts w:ascii="Times New Roman" w:hAnsi="Times New Roman" w:cs="Times New Roman"/>
                  <w:bCs/>
                  <w:sz w:val="24"/>
                  <w:szCs w:val="24"/>
                </w:rPr>
                <w:t xml:space="preserve">. </w:t>
              </w:r>
            </w:ins>
            <w:ins w:id="1741" w:author="Ворожцова Наталья Андреевна" w:date="2017-12-25T14:01:00Z">
              <w:r w:rsidR="00B663A7">
                <w:rPr>
                  <w:rFonts w:ascii="Times New Roman" w:hAnsi="Times New Roman" w:cs="Times New Roman"/>
                  <w:bCs/>
                  <w:sz w:val="24"/>
                  <w:szCs w:val="24"/>
                </w:rPr>
                <w:t xml:space="preserve">9. </w:t>
              </w:r>
            </w:ins>
            <w:ins w:id="1742" w:author="Ворожцова Наталья Андреевна" w:date="2017-12-25T14:02:00Z">
              <w:r w:rsidR="00B663A7">
                <w:rPr>
                  <w:rFonts w:ascii="Times New Roman" w:hAnsi="Times New Roman" w:cs="Times New Roman"/>
                  <w:bCs/>
                  <w:sz w:val="24"/>
                  <w:szCs w:val="24"/>
                </w:rPr>
                <w:t>Параметрический п</w:t>
              </w:r>
            </w:ins>
            <w:ins w:id="1743" w:author="Ворожцова Наталья Андреевна" w:date="2017-12-25T14:01:00Z">
              <w:r w:rsidR="00B663A7">
                <w:rPr>
                  <w:rFonts w:ascii="Times New Roman" w:hAnsi="Times New Roman" w:cs="Times New Roman"/>
                  <w:bCs/>
                  <w:sz w:val="24"/>
                  <w:szCs w:val="24"/>
                </w:rPr>
                <w:t xml:space="preserve">оиск в </w:t>
              </w:r>
              <w:r w:rsidR="00B663A7" w:rsidRPr="00827C47">
                <w:rPr>
                  <w:rFonts w:ascii="Times New Roman" w:hAnsi="Times New Roman" w:cs="Times New Roman"/>
                  <w:bCs/>
                  <w:sz w:val="24"/>
                  <w:szCs w:val="24"/>
                </w:rPr>
                <w:t>NX</w:t>
              </w:r>
            </w:ins>
            <w:ins w:id="1744" w:author="Ворожцова Наталья Андреевна" w:date="2017-12-25T14:11:00Z">
              <w:r w:rsidR="000871A9">
                <w:rPr>
                  <w:rFonts w:ascii="Times New Roman" w:hAnsi="Times New Roman" w:cs="Times New Roman"/>
                  <w:bCs/>
                  <w:sz w:val="24"/>
                  <w:szCs w:val="24"/>
                </w:rPr>
                <w:t xml:space="preserve"> - есть интеграция с NX</w:t>
              </w:r>
            </w:ins>
            <w:ins w:id="1745" w:author="Ворожцова Наталья Андреевна" w:date="2017-12-25T14:04:00Z">
              <w:r w:rsidR="002F6538">
                <w:rPr>
                  <w:rFonts w:ascii="Times New Roman" w:hAnsi="Times New Roman" w:cs="Times New Roman"/>
                  <w:bCs/>
                  <w:sz w:val="24"/>
                  <w:szCs w:val="24"/>
                </w:rPr>
                <w:t xml:space="preserve">. </w:t>
              </w:r>
            </w:ins>
            <w:ins w:id="1746" w:author="Ворожцова Наталья Андреевна" w:date="2017-12-25T14:11:00Z">
              <w:r w:rsidR="000871A9">
                <w:rPr>
                  <w:rFonts w:ascii="Times New Roman" w:hAnsi="Times New Roman" w:cs="Times New Roman"/>
                  <w:bCs/>
                  <w:sz w:val="24"/>
                  <w:szCs w:val="24"/>
                </w:rPr>
                <w:t xml:space="preserve">10. </w:t>
              </w:r>
            </w:ins>
            <w:ins w:id="1747" w:author="Ворожцова Наталья Андреевна" w:date="2017-12-25T14:04:00Z">
              <w:r w:rsidR="002F6538">
                <w:rPr>
                  <w:rFonts w:ascii="Times New Roman" w:hAnsi="Times New Roman" w:cs="Times New Roman"/>
                  <w:bCs/>
                  <w:sz w:val="24"/>
                  <w:szCs w:val="24"/>
                </w:rPr>
                <w:t>Электронное согласование заявок</w:t>
              </w:r>
            </w:ins>
            <w:ins w:id="1748" w:author="Ворожцова Наталья Андреевна" w:date="2017-12-25T14:12:00Z">
              <w:r w:rsidR="000871A9">
                <w:rPr>
                  <w:rFonts w:ascii="Times New Roman" w:hAnsi="Times New Roman" w:cs="Times New Roman"/>
                  <w:bCs/>
                  <w:sz w:val="24"/>
                  <w:szCs w:val="24"/>
                </w:rPr>
                <w:t xml:space="preserve"> – есть.</w:t>
              </w:r>
            </w:ins>
            <w:ins w:id="1749" w:author="Ворожцова Наталья Андреевна" w:date="2017-12-25T14:04:00Z">
              <w:r w:rsidR="002F6538">
                <w:rPr>
                  <w:rFonts w:ascii="Times New Roman" w:hAnsi="Times New Roman" w:cs="Times New Roman"/>
                  <w:bCs/>
                  <w:sz w:val="24"/>
                  <w:szCs w:val="24"/>
                </w:rPr>
                <w:t xml:space="preserve"> 11. Автоматическое добавление применяемости</w:t>
              </w:r>
            </w:ins>
            <w:ins w:id="1750" w:author="Ворожцова Наталья Андреевна" w:date="2017-12-25T14:40:00Z">
              <w:r w:rsidR="002A1EDF">
                <w:rPr>
                  <w:rFonts w:ascii="Times New Roman" w:hAnsi="Times New Roman" w:cs="Times New Roman"/>
                  <w:bCs/>
                  <w:sz w:val="24"/>
                  <w:szCs w:val="24"/>
                </w:rPr>
                <w:t xml:space="preserve"> на основе утвержденного ТП</w:t>
              </w:r>
            </w:ins>
            <w:ins w:id="1751" w:author="Ворожцова Наталья Андреевна" w:date="2017-12-25T14:04:00Z">
              <w:r w:rsidR="002F6538">
                <w:rPr>
                  <w:rFonts w:ascii="Times New Roman" w:hAnsi="Times New Roman" w:cs="Times New Roman"/>
                  <w:bCs/>
                  <w:sz w:val="24"/>
                  <w:szCs w:val="24"/>
                </w:rPr>
                <w:t xml:space="preserve"> </w:t>
              </w:r>
            </w:ins>
            <w:ins w:id="1752" w:author="Ворожцова Наталья Андреевна" w:date="2017-12-25T14:12:00Z">
              <w:r w:rsidR="000871A9">
                <w:rPr>
                  <w:rFonts w:ascii="Times New Roman" w:hAnsi="Times New Roman" w:cs="Times New Roman"/>
                  <w:bCs/>
                  <w:sz w:val="24"/>
                  <w:szCs w:val="24"/>
                </w:rPr>
                <w:t>– нет (</w:t>
              </w:r>
            </w:ins>
            <w:ins w:id="1753" w:author="Ворожцова Наталья Андреевна" w:date="2017-12-25T14:41:00Z">
              <w:r w:rsidR="002A1EDF">
                <w:rPr>
                  <w:rFonts w:ascii="Times New Roman" w:hAnsi="Times New Roman" w:cs="Times New Roman"/>
                  <w:bCs/>
                  <w:sz w:val="24"/>
                  <w:szCs w:val="24"/>
                </w:rPr>
                <w:t xml:space="preserve">возможность ввода обозначения </w:t>
              </w:r>
            </w:ins>
            <w:ins w:id="1754" w:author="Ворожцова Наталья Андреевна" w:date="2017-12-25T14:13:00Z">
              <w:r w:rsidR="002A1EDF">
                <w:rPr>
                  <w:rFonts w:ascii="Times New Roman" w:hAnsi="Times New Roman" w:cs="Times New Roman"/>
                  <w:bCs/>
                  <w:sz w:val="24"/>
                  <w:szCs w:val="24"/>
                </w:rPr>
                <w:t>детал</w:t>
              </w:r>
            </w:ins>
            <w:ins w:id="1755" w:author="Ворожцова Наталья Андреевна" w:date="2017-12-25T14:41:00Z">
              <w:r w:rsidR="002A1EDF">
                <w:rPr>
                  <w:rFonts w:ascii="Times New Roman" w:hAnsi="Times New Roman" w:cs="Times New Roman"/>
                  <w:bCs/>
                  <w:sz w:val="24"/>
                  <w:szCs w:val="24"/>
                </w:rPr>
                <w:t>и, для</w:t>
              </w:r>
            </w:ins>
            <w:ins w:id="1756" w:author="Ворожцова Наталья Андреевна" w:date="2017-12-25T14:13:00Z">
              <w:r w:rsidR="002A1EDF">
                <w:rPr>
                  <w:rFonts w:ascii="Times New Roman" w:hAnsi="Times New Roman" w:cs="Times New Roman"/>
                  <w:bCs/>
                  <w:sz w:val="24"/>
                  <w:szCs w:val="24"/>
                </w:rPr>
                <w:t xml:space="preserve"> </w:t>
              </w:r>
              <w:r w:rsidR="000871A9">
                <w:rPr>
                  <w:rFonts w:ascii="Times New Roman" w:hAnsi="Times New Roman" w:cs="Times New Roman"/>
                  <w:bCs/>
                  <w:sz w:val="24"/>
                  <w:szCs w:val="24"/>
                </w:rPr>
                <w:t>которой закупалось первонача</w:t>
              </w:r>
            </w:ins>
            <w:ins w:id="1757" w:author="Ворожцова Наталья Андреевна" w:date="2017-12-25T14:14:00Z">
              <w:r w:rsidR="000871A9">
                <w:rPr>
                  <w:rFonts w:ascii="Times New Roman" w:hAnsi="Times New Roman" w:cs="Times New Roman"/>
                  <w:bCs/>
                  <w:sz w:val="24"/>
                  <w:szCs w:val="24"/>
                </w:rPr>
                <w:t>л</w:t>
              </w:r>
            </w:ins>
            <w:ins w:id="1758" w:author="Ворожцова Наталья Андреевна" w:date="2017-12-25T14:13:00Z">
              <w:r w:rsidR="000871A9">
                <w:rPr>
                  <w:rFonts w:ascii="Times New Roman" w:hAnsi="Times New Roman" w:cs="Times New Roman"/>
                  <w:bCs/>
                  <w:sz w:val="24"/>
                  <w:szCs w:val="24"/>
                </w:rPr>
                <w:t>ьно)</w:t>
              </w:r>
            </w:ins>
            <w:ins w:id="1759" w:author="Ворожцова Наталья Андреевна" w:date="2017-12-25T14:14:00Z">
              <w:r w:rsidR="000871A9">
                <w:rPr>
                  <w:rFonts w:ascii="Times New Roman" w:hAnsi="Times New Roman" w:cs="Times New Roman"/>
                  <w:bCs/>
                  <w:sz w:val="24"/>
                  <w:szCs w:val="24"/>
                </w:rPr>
                <w:t xml:space="preserve">. </w:t>
              </w:r>
            </w:ins>
            <w:ins w:id="1760" w:author="Ворожцова Наталья Андреевна" w:date="2017-12-25T14:04:00Z">
              <w:r w:rsidR="002F6538">
                <w:rPr>
                  <w:rFonts w:ascii="Times New Roman" w:hAnsi="Times New Roman" w:cs="Times New Roman"/>
                  <w:bCs/>
                  <w:sz w:val="24"/>
                  <w:szCs w:val="24"/>
                </w:rPr>
                <w:t>12.</w:t>
              </w:r>
            </w:ins>
            <w:ins w:id="1761" w:author="Ворожцова Наталья Андреевна" w:date="2017-12-25T14:05:00Z">
              <w:r w:rsidR="002F6538">
                <w:rPr>
                  <w:rFonts w:ascii="Times New Roman" w:hAnsi="Times New Roman" w:cs="Times New Roman"/>
                  <w:bCs/>
                  <w:sz w:val="24"/>
                  <w:szCs w:val="24"/>
                </w:rPr>
                <w:t xml:space="preserve"> Штрихкодирование мест хранения и ТО </w:t>
              </w:r>
            </w:ins>
            <w:ins w:id="1762" w:author="Ворожцова Наталья Андреевна" w:date="2017-12-25T14:24:00Z">
              <w:r w:rsidR="00815D4C">
                <w:rPr>
                  <w:rFonts w:ascii="Times New Roman" w:hAnsi="Times New Roman" w:cs="Times New Roman"/>
                  <w:bCs/>
                  <w:sz w:val="24"/>
                  <w:szCs w:val="24"/>
                </w:rPr>
                <w:t xml:space="preserve">– есть. </w:t>
              </w:r>
            </w:ins>
            <w:ins w:id="1763" w:author="Ворожцова Наталья Андреевна" w:date="2017-12-25T14:05:00Z">
              <w:r w:rsidR="002F6538">
                <w:rPr>
                  <w:rFonts w:ascii="Times New Roman" w:hAnsi="Times New Roman" w:cs="Times New Roman"/>
                  <w:bCs/>
                  <w:sz w:val="24"/>
                  <w:szCs w:val="24"/>
                </w:rPr>
                <w:t>13.</w:t>
              </w:r>
            </w:ins>
            <w:ins w:id="1764" w:author="Ворожцова Наталья Андреевна" w:date="2017-12-25T14:06:00Z">
              <w:r w:rsidR="002F6538">
                <w:rPr>
                  <w:rFonts w:ascii="Times New Roman" w:hAnsi="Times New Roman" w:cs="Times New Roman"/>
                  <w:bCs/>
                  <w:sz w:val="24"/>
                  <w:szCs w:val="24"/>
                </w:rPr>
                <w:t xml:space="preserve"> Оптимизация мест хранения </w:t>
              </w:r>
            </w:ins>
            <w:ins w:id="1765" w:author="Ворожцова Наталья Андреевна" w:date="2017-12-25T14:25:00Z">
              <w:r w:rsidR="00815D4C">
                <w:rPr>
                  <w:rFonts w:ascii="Times New Roman" w:hAnsi="Times New Roman" w:cs="Times New Roman"/>
                  <w:bCs/>
                  <w:sz w:val="24"/>
                  <w:szCs w:val="24"/>
                </w:rPr>
                <w:t xml:space="preserve">– есть. </w:t>
              </w:r>
            </w:ins>
            <w:ins w:id="1766" w:author="Ворожцова Наталья Андреевна" w:date="2017-12-25T14:06:00Z">
              <w:r w:rsidR="002F6538">
                <w:rPr>
                  <w:rFonts w:ascii="Times New Roman" w:hAnsi="Times New Roman" w:cs="Times New Roman"/>
                  <w:bCs/>
                  <w:sz w:val="24"/>
                  <w:szCs w:val="24"/>
                </w:rPr>
                <w:t xml:space="preserve">14. Оптимизация закупок </w:t>
              </w:r>
            </w:ins>
            <w:ins w:id="1767" w:author="Ворожцова Наталья Андреевна" w:date="2017-12-25T14:25:00Z">
              <w:r w:rsidR="00815D4C">
                <w:rPr>
                  <w:rFonts w:ascii="Times New Roman" w:hAnsi="Times New Roman" w:cs="Times New Roman"/>
                  <w:bCs/>
                  <w:sz w:val="24"/>
                  <w:szCs w:val="24"/>
                </w:rPr>
                <w:t xml:space="preserve">– есть. </w:t>
              </w:r>
            </w:ins>
            <w:ins w:id="1768" w:author="Ворожцова Наталья Андреевна" w:date="2017-12-25T14:07:00Z">
              <w:r w:rsidR="002F6538">
                <w:rPr>
                  <w:rFonts w:ascii="Times New Roman" w:hAnsi="Times New Roman" w:cs="Times New Roman"/>
                  <w:bCs/>
                  <w:sz w:val="24"/>
                  <w:szCs w:val="24"/>
                </w:rPr>
                <w:t>1</w:t>
              </w:r>
            </w:ins>
            <w:ins w:id="1769" w:author="Ворожцова Наталья Андреевна" w:date="2018-02-07T10:25:00Z">
              <w:r w:rsidR="00C405E7" w:rsidRPr="003103B0">
                <w:rPr>
                  <w:rFonts w:ascii="Times New Roman" w:hAnsi="Times New Roman" w:cs="Times New Roman"/>
                  <w:bCs/>
                  <w:sz w:val="24"/>
                  <w:szCs w:val="24"/>
                  <w:rPrChange w:id="1770" w:author="Ворожцова Наталья Андреевна" w:date="2018-02-07T11:44:00Z">
                    <w:rPr>
                      <w:rFonts w:ascii="Times New Roman" w:hAnsi="Times New Roman" w:cs="Times New Roman"/>
                      <w:bCs/>
                      <w:sz w:val="24"/>
                      <w:szCs w:val="24"/>
                      <w:lang w:val="en-US"/>
                    </w:rPr>
                  </w:rPrChange>
                </w:rPr>
                <w:t>5</w:t>
              </w:r>
            </w:ins>
            <w:ins w:id="1771" w:author="Ворожцова Наталья Андреевна" w:date="2017-12-25T14:07:00Z">
              <w:r w:rsidR="002F6538">
                <w:rPr>
                  <w:rFonts w:ascii="Times New Roman" w:hAnsi="Times New Roman" w:cs="Times New Roman"/>
                  <w:bCs/>
                  <w:sz w:val="24"/>
                  <w:szCs w:val="24"/>
                </w:rPr>
                <w:t>. Получение ТО на пропуск</w:t>
              </w:r>
            </w:ins>
            <w:ins w:id="1772" w:author="Ворожцова Наталья Андреевна" w:date="2017-12-25T14:01:00Z">
              <w:r w:rsidR="00B663A7">
                <w:rPr>
                  <w:rFonts w:ascii="Times New Roman" w:hAnsi="Times New Roman" w:cs="Times New Roman"/>
                  <w:bCs/>
                  <w:sz w:val="24"/>
                  <w:szCs w:val="24"/>
                </w:rPr>
                <w:t xml:space="preserve"> </w:t>
              </w:r>
            </w:ins>
            <w:ins w:id="1773" w:author="Ворожцова Наталья Андреевна" w:date="2017-12-25T14:25:00Z">
              <w:r w:rsidR="00815D4C">
                <w:rPr>
                  <w:rFonts w:ascii="Times New Roman" w:hAnsi="Times New Roman" w:cs="Times New Roman"/>
                  <w:bCs/>
                  <w:sz w:val="24"/>
                  <w:szCs w:val="24"/>
                </w:rPr>
                <w:t>–</w:t>
              </w:r>
              <w:r w:rsidR="002A1EDF">
                <w:rPr>
                  <w:rFonts w:ascii="Times New Roman" w:hAnsi="Times New Roman" w:cs="Times New Roman"/>
                  <w:bCs/>
                  <w:sz w:val="24"/>
                  <w:szCs w:val="24"/>
                </w:rPr>
                <w:t xml:space="preserve"> есть</w:t>
              </w:r>
            </w:ins>
            <w:ins w:id="1774" w:author="Ворожцова Наталья Андреевна" w:date="2017-12-25T14:42:00Z">
              <w:r w:rsidR="002A1EDF">
                <w:rPr>
                  <w:rFonts w:ascii="Times New Roman" w:hAnsi="Times New Roman" w:cs="Times New Roman"/>
                  <w:bCs/>
                  <w:sz w:val="24"/>
                  <w:szCs w:val="24"/>
                </w:rPr>
                <w:t xml:space="preserve"> возможность доработать.</w:t>
              </w:r>
            </w:ins>
            <w:del w:id="1775" w:author="Ворожцова Наталья Андреевна" w:date="2017-12-25T11:50:00Z">
              <w:r w:rsidRPr="00827C47" w:rsidDel="005C378E">
                <w:rPr>
                  <w:rFonts w:ascii="Times New Roman" w:hAnsi="Times New Roman" w:cs="Times New Roman"/>
                  <w:bCs/>
                  <w:sz w:val="24"/>
                  <w:szCs w:val="24"/>
                </w:rPr>
                <w:delText xml:space="preserve"> – есть;</w:delText>
              </w:r>
            </w:del>
          </w:p>
          <w:p w14:paraId="02B37266" w14:textId="250391B5" w:rsidR="00260EA6" w:rsidRPr="00827C47" w:rsidDel="005C378E" w:rsidRDefault="00E95A19">
            <w:pPr>
              <w:rPr>
                <w:del w:id="1776" w:author="Ворожцова Наталья Андреевна" w:date="2017-12-25T11:51:00Z"/>
                <w:rFonts w:ascii="Times New Roman" w:hAnsi="Times New Roman" w:cs="Times New Roman"/>
                <w:bCs/>
                <w:sz w:val="24"/>
                <w:szCs w:val="24"/>
              </w:rPr>
            </w:pPr>
            <w:del w:id="1777" w:author="Ворожцова Наталья Андреевна" w:date="2017-12-25T11:50:00Z">
              <w:r w:rsidRPr="00827C47" w:rsidDel="005C378E">
                <w:rPr>
                  <w:rFonts w:ascii="Times New Roman" w:hAnsi="Times New Roman" w:cs="Times New Roman"/>
                  <w:bCs/>
                  <w:sz w:val="24"/>
                  <w:szCs w:val="24"/>
                </w:rPr>
                <w:delText>К</w:delText>
              </w:r>
            </w:del>
            <w:del w:id="1778" w:author="Ворожцова Наталья Андреевна" w:date="2017-12-25T13:57:00Z">
              <w:r w:rsidRPr="00827C47" w:rsidDel="00204BE4">
                <w:rPr>
                  <w:rFonts w:ascii="Times New Roman" w:hAnsi="Times New Roman" w:cs="Times New Roman"/>
                  <w:bCs/>
                  <w:sz w:val="24"/>
                  <w:szCs w:val="24"/>
                </w:rPr>
                <w:delText>арты сборок</w:delText>
              </w:r>
            </w:del>
            <w:del w:id="1779" w:author="Ворожцова Наталья Андреевна" w:date="2017-12-25T11:51:00Z">
              <w:r w:rsidRPr="00827C47" w:rsidDel="005C378E">
                <w:rPr>
                  <w:rFonts w:ascii="Times New Roman" w:hAnsi="Times New Roman" w:cs="Times New Roman"/>
                  <w:bCs/>
                  <w:sz w:val="24"/>
                  <w:szCs w:val="24"/>
                </w:rPr>
                <w:delText xml:space="preserve"> – есть;</w:delText>
              </w:r>
            </w:del>
          </w:p>
          <w:p w14:paraId="02B37267" w14:textId="530B7AC9" w:rsidR="00260EA6" w:rsidRPr="00827C47" w:rsidDel="005C378E" w:rsidRDefault="00E95A19">
            <w:pPr>
              <w:rPr>
                <w:del w:id="1780" w:author="Ворожцова Наталья Андреевна" w:date="2017-12-25T11:51:00Z"/>
                <w:rFonts w:ascii="Times New Roman" w:hAnsi="Times New Roman" w:cs="Times New Roman"/>
                <w:bCs/>
                <w:sz w:val="24"/>
                <w:szCs w:val="24"/>
              </w:rPr>
            </w:pPr>
            <w:del w:id="1781" w:author="Ворожцова Наталья Андреевна" w:date="2017-12-25T11:51:00Z">
              <w:r w:rsidRPr="00827C47" w:rsidDel="005C378E">
                <w:rPr>
                  <w:rFonts w:ascii="Times New Roman" w:hAnsi="Times New Roman" w:cs="Times New Roman"/>
                  <w:bCs/>
                  <w:sz w:val="24"/>
                  <w:szCs w:val="24"/>
                </w:rPr>
                <w:delText>К</w:delText>
              </w:r>
            </w:del>
            <w:del w:id="1782" w:author="Ворожцова Наталья Андреевна" w:date="2017-12-25T14:07:00Z">
              <w:r w:rsidRPr="00827C47" w:rsidDel="002F6538">
                <w:rPr>
                  <w:rFonts w:ascii="Times New Roman" w:hAnsi="Times New Roman" w:cs="Times New Roman"/>
                  <w:bCs/>
                  <w:sz w:val="24"/>
                  <w:szCs w:val="24"/>
                </w:rPr>
                <w:delText>арты наладок</w:delText>
              </w:r>
            </w:del>
            <w:del w:id="1783" w:author="Ворожцова Наталья Андреевна" w:date="2017-12-25T11:51:00Z">
              <w:r w:rsidRPr="00827C47" w:rsidDel="005C378E">
                <w:rPr>
                  <w:rFonts w:ascii="Times New Roman" w:hAnsi="Times New Roman" w:cs="Times New Roman"/>
                  <w:bCs/>
                  <w:sz w:val="24"/>
                  <w:szCs w:val="24"/>
                </w:rPr>
                <w:delText xml:space="preserve"> – есть;</w:delText>
              </w:r>
            </w:del>
          </w:p>
          <w:p w14:paraId="02B37268" w14:textId="71462AD1" w:rsidR="00260EA6" w:rsidRPr="00827C47" w:rsidDel="005C378E" w:rsidRDefault="00E95A19">
            <w:pPr>
              <w:rPr>
                <w:del w:id="1784" w:author="Ворожцова Наталья Андреевна" w:date="2017-12-25T11:51:00Z"/>
                <w:rFonts w:ascii="Times New Roman" w:hAnsi="Times New Roman" w:cs="Times New Roman"/>
                <w:bCs/>
                <w:sz w:val="24"/>
                <w:szCs w:val="24"/>
              </w:rPr>
            </w:pPr>
            <w:del w:id="1785" w:author="Ворожцова Наталья Андреевна" w:date="2017-12-25T11:51:00Z">
              <w:r w:rsidRPr="00827C47" w:rsidDel="005C378E">
                <w:rPr>
                  <w:rFonts w:ascii="Times New Roman" w:hAnsi="Times New Roman" w:cs="Times New Roman"/>
                  <w:bCs/>
                  <w:sz w:val="24"/>
                  <w:szCs w:val="24"/>
                </w:rPr>
                <w:delText>П</w:delText>
              </w:r>
            </w:del>
            <w:del w:id="1786" w:author="Ворожцова Наталья Андреевна" w:date="2017-12-25T14:07:00Z">
              <w:r w:rsidRPr="00827C47" w:rsidDel="002F6538">
                <w:rPr>
                  <w:rFonts w:ascii="Times New Roman" w:hAnsi="Times New Roman" w:cs="Times New Roman"/>
                  <w:bCs/>
                  <w:sz w:val="24"/>
                  <w:szCs w:val="24"/>
                </w:rPr>
                <w:delText>ередача данных на станок</w:delText>
              </w:r>
            </w:del>
            <w:del w:id="1787" w:author="Ворожцова Наталья Андреевна" w:date="2017-12-25T11:51:00Z">
              <w:r w:rsidRPr="00827C47" w:rsidDel="005C378E">
                <w:rPr>
                  <w:rFonts w:ascii="Times New Roman" w:hAnsi="Times New Roman" w:cs="Times New Roman"/>
                  <w:bCs/>
                  <w:sz w:val="24"/>
                  <w:szCs w:val="24"/>
                </w:rPr>
                <w:delText xml:space="preserve"> – есть;</w:delText>
              </w:r>
            </w:del>
          </w:p>
          <w:p w14:paraId="02B37269" w14:textId="011BE172" w:rsidR="00260EA6" w:rsidRPr="00827C47" w:rsidDel="005C378E" w:rsidRDefault="00E95A19">
            <w:pPr>
              <w:rPr>
                <w:del w:id="1788" w:author="Ворожцова Наталья Андреевна" w:date="2017-12-25T11:52:00Z"/>
                <w:rFonts w:ascii="Times New Roman" w:hAnsi="Times New Roman" w:cs="Times New Roman"/>
                <w:bCs/>
                <w:sz w:val="24"/>
                <w:szCs w:val="24"/>
              </w:rPr>
            </w:pPr>
            <w:del w:id="1789" w:author="Ворожцова Наталья Андреевна" w:date="2017-12-25T11:51:00Z">
              <w:r w:rsidRPr="00827C47" w:rsidDel="005C378E">
                <w:rPr>
                  <w:rFonts w:ascii="Times New Roman" w:hAnsi="Times New Roman" w:cs="Times New Roman"/>
                  <w:bCs/>
                  <w:sz w:val="24"/>
                  <w:szCs w:val="24"/>
                </w:rPr>
                <w:delText>А</w:delText>
              </w:r>
            </w:del>
            <w:del w:id="1790" w:author="Ворожцова Наталья Андреевна" w:date="2017-12-25T14:07:00Z">
              <w:r w:rsidRPr="00827C47" w:rsidDel="002F6538">
                <w:rPr>
                  <w:rFonts w:ascii="Times New Roman" w:hAnsi="Times New Roman" w:cs="Times New Roman"/>
                  <w:bCs/>
                  <w:sz w:val="24"/>
                  <w:szCs w:val="24"/>
                </w:rPr>
                <w:delText>нализ стойкости</w:delText>
              </w:r>
            </w:del>
            <w:del w:id="1791" w:author="Ворожцова Наталья Андреевна" w:date="2017-12-25T11:51:00Z">
              <w:r w:rsidRPr="00827C47" w:rsidDel="005C378E">
                <w:rPr>
                  <w:rFonts w:ascii="Times New Roman" w:hAnsi="Times New Roman" w:cs="Times New Roman"/>
                  <w:bCs/>
                  <w:sz w:val="24"/>
                  <w:szCs w:val="24"/>
                </w:rPr>
                <w:delText xml:space="preserve"> – </w:delText>
              </w:r>
            </w:del>
            <w:del w:id="1792" w:author="Ворожцова Наталья Андреевна" w:date="2017-12-25T11:52:00Z">
              <w:r w:rsidRPr="00827C47" w:rsidDel="005C378E">
                <w:rPr>
                  <w:rFonts w:ascii="Times New Roman" w:hAnsi="Times New Roman" w:cs="Times New Roman"/>
                  <w:bCs/>
                  <w:sz w:val="24"/>
                  <w:szCs w:val="24"/>
                </w:rPr>
                <w:delText>есть;</w:delText>
              </w:r>
            </w:del>
          </w:p>
          <w:p w14:paraId="02B3726A" w14:textId="361871D4" w:rsidR="00260EA6" w:rsidRPr="00827C47" w:rsidDel="005C378E" w:rsidRDefault="00E95A19">
            <w:pPr>
              <w:rPr>
                <w:del w:id="1793" w:author="Ворожцова Наталья Андреевна" w:date="2017-12-25T11:52:00Z"/>
                <w:rFonts w:ascii="Times New Roman" w:hAnsi="Times New Roman" w:cs="Times New Roman"/>
                <w:bCs/>
                <w:sz w:val="24"/>
                <w:szCs w:val="24"/>
              </w:rPr>
            </w:pPr>
            <w:del w:id="1794" w:author="Ворожцова Наталья Андреевна" w:date="2017-12-25T11:52:00Z">
              <w:r w:rsidRPr="00827C47" w:rsidDel="005C378E">
                <w:rPr>
                  <w:rFonts w:ascii="Times New Roman" w:hAnsi="Times New Roman" w:cs="Times New Roman"/>
                  <w:bCs/>
                  <w:sz w:val="24"/>
                  <w:szCs w:val="24"/>
                </w:rPr>
                <w:delText>Учет – есть;</w:delText>
              </w:r>
            </w:del>
          </w:p>
          <w:p w14:paraId="02B3726B" w14:textId="45B250F5" w:rsidR="00260EA6" w:rsidRPr="00827C47" w:rsidDel="005C378E" w:rsidRDefault="00E95A19">
            <w:pPr>
              <w:rPr>
                <w:del w:id="1795" w:author="Ворожцова Наталья Андреевна" w:date="2017-12-25T11:52:00Z"/>
                <w:rFonts w:ascii="Times New Roman" w:hAnsi="Times New Roman" w:cs="Times New Roman"/>
                <w:bCs/>
                <w:sz w:val="24"/>
                <w:szCs w:val="24"/>
              </w:rPr>
              <w:pPrChange w:id="1796" w:author="Ворожцова Наталья Андреевна" w:date="2017-12-25T14:07:00Z">
                <w:pPr>
                  <w:pStyle w:val="a3"/>
                  <w:ind w:left="0"/>
                </w:pPr>
              </w:pPrChange>
            </w:pPr>
            <w:del w:id="1797" w:author="Ворожцова Наталья Андреевна" w:date="2017-12-25T11:52:00Z">
              <w:r w:rsidRPr="00827C47" w:rsidDel="005C378E">
                <w:rPr>
                  <w:rFonts w:ascii="Times New Roman" w:hAnsi="Times New Roman" w:cs="Times New Roman"/>
                  <w:bCs/>
                  <w:sz w:val="24"/>
                  <w:szCs w:val="24"/>
                </w:rPr>
                <w:delText>О</w:delText>
              </w:r>
            </w:del>
            <w:del w:id="1798" w:author="Ворожцова Наталья Андреевна" w:date="2017-12-25T14:07:00Z">
              <w:r w:rsidRPr="00827C47" w:rsidDel="002F6538">
                <w:rPr>
                  <w:rFonts w:ascii="Times New Roman" w:hAnsi="Times New Roman" w:cs="Times New Roman"/>
                  <w:bCs/>
                  <w:sz w:val="24"/>
                  <w:szCs w:val="24"/>
                </w:rPr>
                <w:delText>тчеты применяемост</w:delText>
              </w:r>
            </w:del>
            <w:del w:id="1799" w:author="Ворожцова Наталья Андреевна" w:date="2017-12-25T11:52:00Z">
              <w:r w:rsidRPr="00827C47" w:rsidDel="005C378E">
                <w:rPr>
                  <w:rFonts w:ascii="Times New Roman" w:hAnsi="Times New Roman" w:cs="Times New Roman"/>
                  <w:bCs/>
                  <w:sz w:val="24"/>
                  <w:szCs w:val="24"/>
                </w:rPr>
                <w:delText>и – есть;</w:delText>
              </w:r>
            </w:del>
          </w:p>
          <w:p w14:paraId="02B3726C" w14:textId="64D89321" w:rsidR="00260EA6" w:rsidRPr="00827C47" w:rsidRDefault="00E95A19">
            <w:pPr>
              <w:rPr>
                <w:rFonts w:ascii="Times New Roman" w:hAnsi="Times New Roman" w:cs="Times New Roman"/>
                <w:bCs/>
                <w:sz w:val="24"/>
                <w:szCs w:val="24"/>
              </w:rPr>
              <w:pPrChange w:id="1800" w:author="Ворожцова Наталья Андреевна" w:date="2017-12-25T14:07:00Z">
                <w:pPr>
                  <w:pStyle w:val="a3"/>
                  <w:ind w:left="0"/>
                </w:pPr>
              </w:pPrChange>
            </w:pPr>
            <w:del w:id="1801" w:author="Ворожцова Наталья Андреевна" w:date="2017-12-25T11:51:00Z">
              <w:r w:rsidRPr="00827C47" w:rsidDel="005C378E">
                <w:rPr>
                  <w:rFonts w:ascii="Times New Roman" w:hAnsi="Times New Roman" w:cs="Times New Roman"/>
                  <w:bCs/>
                  <w:sz w:val="24"/>
                  <w:szCs w:val="24"/>
                </w:rPr>
                <w:delText xml:space="preserve">Интеграция с Siemens NX </w:delText>
              </w:r>
            </w:del>
            <w:del w:id="1802" w:author="Ворожцова Наталья Андреевна" w:date="2017-12-25T11:52:00Z">
              <w:r w:rsidRPr="00827C47" w:rsidDel="005C378E">
                <w:rPr>
                  <w:rFonts w:ascii="Times New Roman" w:hAnsi="Times New Roman" w:cs="Times New Roman"/>
                  <w:bCs/>
                  <w:sz w:val="24"/>
                  <w:szCs w:val="24"/>
                </w:rPr>
                <w:delText>– есть;</w:delText>
              </w:r>
            </w:del>
          </w:p>
        </w:tc>
      </w:tr>
      <w:tr w:rsidR="005822A9" w14:paraId="02B37278" w14:textId="77777777" w:rsidTr="00204BE4">
        <w:trPr>
          <w:trPrChange w:id="1803" w:author="Ворожцова Наталья Андреевна" w:date="2017-12-25T13:54:00Z">
            <w:trPr>
              <w:gridAfter w:val="0"/>
            </w:trPr>
          </w:trPrChange>
        </w:trPr>
        <w:tc>
          <w:tcPr>
            <w:tcW w:w="1838" w:type="dxa"/>
            <w:tcPrChange w:id="1804" w:author="Ворожцова Наталья Андреевна" w:date="2017-12-25T13:54:00Z">
              <w:tcPr>
                <w:tcW w:w="3539" w:type="dxa"/>
                <w:gridSpan w:val="2"/>
              </w:tcPr>
            </w:tcPrChange>
          </w:tcPr>
          <w:p w14:paraId="02B3726E" w14:textId="5F0C113E" w:rsidR="00260EA6" w:rsidRPr="00037989" w:rsidRDefault="00E95A19">
            <w:pPr>
              <w:rPr>
                <w:rFonts w:ascii="Times New Roman" w:hAnsi="Times New Roman" w:cs="Times New Roman"/>
                <w:bCs/>
                <w:sz w:val="24"/>
                <w:szCs w:val="24"/>
              </w:rPr>
            </w:pPr>
            <w:r w:rsidRPr="00827C47">
              <w:rPr>
                <w:rFonts w:ascii="Times New Roman" w:hAnsi="Times New Roman" w:cs="Times New Roman"/>
                <w:bCs/>
                <w:sz w:val="24"/>
                <w:szCs w:val="24"/>
                <w:lang w:val="en-US"/>
              </w:rPr>
              <w:t>TDM</w:t>
            </w:r>
            <w:r w:rsidRPr="00037989">
              <w:rPr>
                <w:rFonts w:ascii="Times New Roman" w:hAnsi="Times New Roman" w:cs="Times New Roman"/>
                <w:bCs/>
                <w:sz w:val="24"/>
                <w:szCs w:val="24"/>
                <w:rPrChange w:id="1805" w:author="Ворожцова Наталья Андреевна" w:date="2018-02-07T10:45:00Z">
                  <w:rPr>
                    <w:rFonts w:ascii="Times New Roman" w:hAnsi="Times New Roman" w:cs="Times New Roman"/>
                    <w:bCs/>
                    <w:sz w:val="24"/>
                    <w:szCs w:val="24"/>
                    <w:lang w:val="en-US"/>
                  </w:rPr>
                </w:rPrChange>
              </w:rPr>
              <w:t xml:space="preserve"> </w:t>
            </w:r>
            <w:r w:rsidRPr="00827C47">
              <w:rPr>
                <w:rFonts w:ascii="Times New Roman" w:hAnsi="Times New Roman" w:cs="Times New Roman"/>
                <w:bCs/>
                <w:sz w:val="24"/>
                <w:szCs w:val="24"/>
                <w:lang w:val="en-US"/>
              </w:rPr>
              <w:t>Systems</w:t>
            </w:r>
            <w:r w:rsidRPr="00037989">
              <w:rPr>
                <w:rFonts w:ascii="Times New Roman" w:hAnsi="Times New Roman" w:cs="Times New Roman"/>
                <w:bCs/>
                <w:sz w:val="24"/>
                <w:szCs w:val="24"/>
              </w:rPr>
              <w:t xml:space="preserve"> </w:t>
            </w:r>
            <w:r w:rsidRPr="00827C47">
              <w:rPr>
                <w:rFonts w:ascii="Times New Roman" w:hAnsi="Times New Roman" w:cs="Times New Roman"/>
                <w:bCs/>
                <w:sz w:val="24"/>
                <w:szCs w:val="24"/>
              </w:rPr>
              <w:t>от</w:t>
            </w:r>
            <w:r w:rsidRPr="00037989">
              <w:rPr>
                <w:rFonts w:ascii="Times New Roman" w:hAnsi="Times New Roman" w:cs="Times New Roman"/>
                <w:bCs/>
                <w:sz w:val="24"/>
                <w:szCs w:val="24"/>
              </w:rPr>
              <w:t xml:space="preserve"> </w:t>
            </w:r>
            <w:r w:rsidRPr="00827C47">
              <w:rPr>
                <w:rFonts w:ascii="Times New Roman" w:hAnsi="Times New Roman" w:cs="Times New Roman"/>
                <w:bCs/>
                <w:sz w:val="24"/>
                <w:szCs w:val="24"/>
                <w:lang w:val="en-US"/>
              </w:rPr>
              <w:t>Walter</w:t>
            </w:r>
            <w:ins w:id="1806" w:author="Ворожцова Наталья Андреевна" w:date="2017-12-25T11:46:00Z">
              <w:r w:rsidR="00D149C4" w:rsidRPr="00037989">
                <w:rPr>
                  <w:rFonts w:ascii="Times New Roman" w:hAnsi="Times New Roman" w:cs="Times New Roman"/>
                  <w:bCs/>
                  <w:sz w:val="24"/>
                  <w:szCs w:val="24"/>
                  <w:rPrChange w:id="1807" w:author="Ворожцова Наталья Андреевна" w:date="2018-02-07T10:45:00Z">
                    <w:rPr>
                      <w:rFonts w:ascii="Times New Roman" w:hAnsi="Times New Roman" w:cs="Times New Roman"/>
                      <w:bCs/>
                      <w:sz w:val="24"/>
                      <w:szCs w:val="24"/>
                      <w:lang w:val="en-US"/>
                    </w:rPr>
                  </w:rPrChange>
                </w:rPr>
                <w:t xml:space="preserve"> </w:t>
              </w:r>
              <w:r w:rsidR="00D149C4" w:rsidRPr="00037989">
                <w:rPr>
                  <w:rFonts w:ascii="Times New Roman" w:hAnsi="Times New Roman" w:cs="Times New Roman"/>
                  <w:bCs/>
                  <w:sz w:val="24"/>
                  <w:szCs w:val="24"/>
                </w:rPr>
                <w:t>(</w:t>
              </w:r>
              <w:r w:rsidR="00D149C4">
                <w:rPr>
                  <w:rFonts w:ascii="Times New Roman" w:hAnsi="Times New Roman" w:cs="Times New Roman"/>
                  <w:bCs/>
                  <w:sz w:val="24"/>
                  <w:szCs w:val="24"/>
                  <w:lang w:val="en-US"/>
                </w:rPr>
                <w:t>PLM</w:t>
              </w:r>
              <w:r w:rsidR="00D149C4" w:rsidRPr="00037989">
                <w:rPr>
                  <w:rFonts w:ascii="Times New Roman" w:hAnsi="Times New Roman" w:cs="Times New Roman"/>
                  <w:bCs/>
                  <w:sz w:val="24"/>
                  <w:szCs w:val="24"/>
                  <w:rPrChange w:id="1808" w:author="Ворожцова Наталья Андреевна" w:date="2018-02-07T10:45:00Z">
                    <w:rPr>
                      <w:rFonts w:ascii="Times New Roman" w:hAnsi="Times New Roman" w:cs="Times New Roman"/>
                      <w:bCs/>
                      <w:sz w:val="24"/>
                      <w:szCs w:val="24"/>
                      <w:lang w:val="en-US"/>
                    </w:rPr>
                  </w:rPrChange>
                </w:rPr>
                <w:t>)</w:t>
              </w:r>
            </w:ins>
            <w:ins w:id="1809" w:author="Ворожцова Наталья Андреевна" w:date="2018-02-07T10:44:00Z">
              <w:r w:rsidR="00177F3D" w:rsidRPr="00037989">
                <w:rPr>
                  <w:rFonts w:ascii="Times New Roman" w:hAnsi="Times New Roman" w:cs="Times New Roman"/>
                  <w:bCs/>
                  <w:sz w:val="24"/>
                  <w:szCs w:val="24"/>
                </w:rPr>
                <w:t xml:space="preserve"> </w:t>
              </w:r>
              <w:r w:rsidR="00177F3D">
                <w:rPr>
                  <w:rFonts w:ascii="Times New Roman" w:hAnsi="Times New Roman" w:cs="Times New Roman"/>
                  <w:bCs/>
                  <w:sz w:val="24"/>
                  <w:szCs w:val="24"/>
                </w:rPr>
                <w:t>внедрена</w:t>
              </w:r>
              <w:r w:rsidR="00177F3D" w:rsidRPr="00037989">
                <w:rPr>
                  <w:rFonts w:ascii="Times New Roman" w:hAnsi="Times New Roman" w:cs="Times New Roman"/>
                  <w:bCs/>
                  <w:sz w:val="24"/>
                  <w:szCs w:val="24"/>
                </w:rPr>
                <w:t xml:space="preserve"> </w:t>
              </w:r>
              <w:r w:rsidR="00177F3D">
                <w:rPr>
                  <w:rFonts w:ascii="Times New Roman" w:hAnsi="Times New Roman" w:cs="Times New Roman"/>
                  <w:bCs/>
                  <w:sz w:val="24"/>
                  <w:szCs w:val="24"/>
                </w:rPr>
                <w:t>на</w:t>
              </w:r>
              <w:r w:rsidR="00177F3D" w:rsidRPr="00037989">
                <w:rPr>
                  <w:rFonts w:ascii="Times New Roman" w:hAnsi="Times New Roman" w:cs="Times New Roman"/>
                  <w:bCs/>
                  <w:sz w:val="24"/>
                  <w:szCs w:val="24"/>
                </w:rPr>
                <w:t xml:space="preserve"> </w:t>
              </w:r>
            </w:ins>
            <w:ins w:id="1810" w:author="Ворожцова Наталья Андреевна" w:date="2018-02-07T10:45:00Z">
              <w:r w:rsidR="00037989">
                <w:rPr>
                  <w:rFonts w:ascii="Times New Roman" w:hAnsi="Times New Roman" w:cs="Times New Roman"/>
                  <w:sz w:val="24"/>
                  <w:szCs w:val="24"/>
                </w:rPr>
                <w:t>ООО «</w:t>
              </w:r>
              <w:r w:rsidR="00037989" w:rsidRPr="009A7D6F">
                <w:rPr>
                  <w:rFonts w:ascii="Times New Roman" w:hAnsi="Times New Roman" w:cs="Times New Roman"/>
                  <w:sz w:val="24"/>
                  <w:szCs w:val="24"/>
                </w:rPr>
                <w:t>РусТурбоМаш</w:t>
              </w:r>
              <w:r w:rsidR="00037989">
                <w:rPr>
                  <w:rFonts w:ascii="Times New Roman" w:hAnsi="Times New Roman" w:cs="Times New Roman"/>
                  <w:sz w:val="24"/>
                  <w:szCs w:val="24"/>
                </w:rPr>
                <w:t xml:space="preserve">», </w:t>
              </w:r>
            </w:ins>
            <w:ins w:id="1811" w:author="Ворожцова Наталья Андреевна" w:date="2018-02-07T10:46:00Z">
              <w:r w:rsidR="00037989" w:rsidRPr="00037989">
                <w:rPr>
                  <w:rFonts w:ascii="Times New Roman" w:hAnsi="Times New Roman" w:cs="Times New Roman"/>
                  <w:sz w:val="24"/>
                  <w:szCs w:val="24"/>
                  <w:rPrChange w:id="1812" w:author="Ворожцова Наталья Андреевна" w:date="2018-02-07T10:47:00Z">
                    <w:rPr/>
                  </w:rPrChange>
                </w:rPr>
                <w:fldChar w:fldCharType="begin"/>
              </w:r>
              <w:r w:rsidR="00037989" w:rsidRPr="00037989">
                <w:rPr>
                  <w:rFonts w:ascii="Times New Roman" w:hAnsi="Times New Roman" w:cs="Times New Roman"/>
                  <w:sz w:val="24"/>
                  <w:szCs w:val="24"/>
                  <w:rPrChange w:id="1813" w:author="Ворожцова Наталья Андреевна" w:date="2018-02-07T10:47:00Z">
                    <w:rPr/>
                  </w:rPrChange>
                </w:rPr>
                <w:instrText xml:space="preserve"> HYPERLINK "http://yandex.ru/clck/jsredir?bu=uniq1517945541936535801&amp;from=yandex.ru%3Bsearch%2F%3Bweb%3B%3B&amp;text=&amp;etext=1689.xdWHoDvbpPYD5f6mnGHjWAen0NnnNVA7k7EocevVqsPuE0lQ4iLAJUugnHlCKb9WzuVZe47csYgfmkKJazaT8zD7Kpg9kzG2O3913ghOLx5_kmghWjQQ2QtrMtLr6EW9.48132b9a062b48b6b5b8aa8745b1a50227fd3ec2&amp;uuid=&amp;state=PEtFfuTeVD5kpHnK9lio9XPOnieP7YQBovzVqj9ang0YEepmskggOQ,,&amp;&amp;cst=AiuY0DBWFJ4BWM_uhLTTxA-8ZFgRtHLPd1SLVpydiuNYBC5aN0KFPuo1t6Gvix17WbA6gLRR-cSDpQeUerKK94CHIeiEWmyLAndybF2K8V2BTTl-DsIx39IoKwF0EpuOElqOYqOMUop0alx3YulVW9zEXT0WfnTlxnZVPDj8XdbRBf332f_gQQbuV6NiRk6fuKemyM1J8Z-_OITxiw7SS07B7l-WZRSrYhddOMJbc3GawmkQHnQ-JfiqmYw5TJw06j3Uqu4WtMrdfn7dEATXUOksl4-pjpTIiA_nFQI80BQP1Vz3FsHCXnCwTUeu1zZKFlBFulgfNfWDHzLpEvgrjsSJkGFIxAM3Q58CaXpGatpBbvuE9wNX0FOG12qu7v7SJGxsCjF9FjM2PkcqNYZVokwIj2N-NeOlaMkcwvoZb5_n2T8hIdCMDb2jMpSH7UR8lE4Pifc6PVaWRohv3SGZ2vdxrcMvHQHy4ZsJmPh6SFVE3kKEVl4Qgo2wcePvJMMhtPI6Vh_Kxp9ds8a0Wp2PlUZjBC-kRH7MBiw0CZoHytKAuYvlL8Kykby3bpN_DKQEm5xwq9e8YmCfZ7P7SdCr5x7j8nCyUWXJ-eBDVg-mv7tZZCS4WqzgVG_zPkfylAwPr9-ofAZCxGSSmh6hFn1I0LJ_644KA4xZs2qUBlhpoDGpFr1Xv6FQwXoM17qkFP1nx-GMV_-nM9q_HxETrX6ekTET4mzgcqBLFXSYICghkTUfVEu3BRXmIjom6grhVkfv6OsplEgbLzrCr8vfcjxxik9bHIaswV2QD33BjoaIXNg,&amp;data=UlNrNmk5WktYejY4cHFySjRXSWhXTWdIeF9NZ21jeWNPaHBvZy0tUDdzWWFFb1hZTjVRZm5GQ3pmLUg4M25YNUJQUUo1X3o3S1VmNC1IU3pSYndLQVNfUVdvYm1QbXZ6OFpUTU56cVgzLU80RTdrM1BxbElDQk5tejc3RnJ2cF84TVRjR2xnYUJwWXdFRzd0ZkFlWDgxZ2M4M2c2M25ybnVRWFExWHhxOEZPaWJ4aFN1c3dQT3csLA,,&amp;sign=49cdb8945b15dacdc599a8be25ecc544&amp;keyno=0&amp;b64e=2&amp;ref=orjY4mGPRjk5boDnW0uvlrrd71vZw9kpjly_ySFdX80,&amp;l10n=ru&amp;cts=1517982404891&amp;mc=4.7675788772407035" \t "_blank" </w:instrText>
              </w:r>
              <w:r w:rsidR="00037989" w:rsidRPr="00037989">
                <w:rPr>
                  <w:rFonts w:ascii="Times New Roman" w:hAnsi="Times New Roman" w:cs="Times New Roman"/>
                  <w:sz w:val="24"/>
                  <w:szCs w:val="24"/>
                  <w:rPrChange w:id="1814" w:author="Ворожцова Наталья Андреевна" w:date="2018-02-07T10:47:00Z">
                    <w:rPr/>
                  </w:rPrChange>
                </w:rPr>
                <w:fldChar w:fldCharType="separate"/>
              </w:r>
              <w:r w:rsidR="00037989" w:rsidRPr="00037989">
                <w:rPr>
                  <w:rStyle w:val="a7"/>
                  <w:rFonts w:ascii="Times New Roman" w:hAnsi="Times New Roman" w:cs="Times New Roman"/>
                  <w:color w:val="auto"/>
                  <w:sz w:val="24"/>
                  <w:szCs w:val="24"/>
                  <w:u w:val="none"/>
                  <w:rPrChange w:id="1815" w:author="Ворожцова Наталья Андреевна" w:date="2018-02-07T10:47:00Z">
                    <w:rPr>
                      <w:rStyle w:val="a7"/>
                      <w:color w:val="0000CC"/>
                    </w:rPr>
                  </w:rPrChange>
                </w:rPr>
                <w:t>ООО "Ульяновский станкостроительный завод"</w:t>
              </w:r>
              <w:r w:rsidR="00037989" w:rsidRPr="00037989">
                <w:rPr>
                  <w:rFonts w:ascii="Times New Roman" w:hAnsi="Times New Roman" w:cs="Times New Roman"/>
                  <w:sz w:val="24"/>
                  <w:szCs w:val="24"/>
                  <w:rPrChange w:id="1816" w:author="Ворожцова Наталья Андреевна" w:date="2018-02-07T10:47:00Z">
                    <w:rPr/>
                  </w:rPrChange>
                </w:rPr>
                <w:fldChar w:fldCharType="end"/>
              </w:r>
            </w:ins>
          </w:p>
        </w:tc>
        <w:tc>
          <w:tcPr>
            <w:tcW w:w="7796" w:type="dxa"/>
            <w:tcPrChange w:id="1817" w:author="Ворожцова Наталья Андреевна" w:date="2017-12-25T13:54:00Z">
              <w:tcPr>
                <w:tcW w:w="5812" w:type="dxa"/>
              </w:tcPr>
            </w:tcPrChange>
          </w:tcPr>
          <w:p w14:paraId="02B3726F" w14:textId="257C0D87" w:rsidR="00260EA6" w:rsidRPr="002A1EDF" w:rsidDel="002A1EDF" w:rsidRDefault="00E95A19">
            <w:pPr>
              <w:rPr>
                <w:del w:id="1818" w:author="Ворожцова Наталья Андреевна" w:date="2017-12-25T14:39:00Z"/>
                <w:rFonts w:ascii="Times New Roman" w:hAnsi="Times New Roman" w:cs="Times New Roman"/>
                <w:bCs/>
                <w:sz w:val="24"/>
                <w:szCs w:val="24"/>
                <w:rPrChange w:id="1819" w:author="Ворожцова Наталья Андреевна" w:date="2017-12-25T14:39:00Z">
                  <w:rPr>
                    <w:del w:id="1820" w:author="Ворожцова Наталья Андреевна" w:date="2017-12-25T14:39:00Z"/>
                  </w:rPr>
                </w:rPrChange>
              </w:rPr>
              <w:pPrChange w:id="1821" w:author="Ворожцова Наталья Андреевна" w:date="2017-12-25T14:39:00Z">
                <w:pPr>
                  <w:pStyle w:val="a3"/>
                  <w:ind w:left="34"/>
                </w:pPr>
              </w:pPrChange>
            </w:pPr>
            <w:del w:id="1822" w:author="Ворожцова Наталья Андреевна" w:date="2017-12-25T14:39:00Z">
              <w:r w:rsidRPr="002A1EDF" w:rsidDel="002A1EDF">
                <w:rPr>
                  <w:rFonts w:ascii="Times New Roman" w:hAnsi="Times New Roman" w:cs="Times New Roman"/>
                  <w:bCs/>
                  <w:sz w:val="24"/>
                  <w:szCs w:val="24"/>
                  <w:rPrChange w:id="1823" w:author="Ворожцова Наталья Андреевна" w:date="2017-12-25T14:39:00Z">
                    <w:rPr/>
                  </w:rPrChange>
                </w:rPr>
                <w:delText>Справочник – есть;</w:delText>
              </w:r>
            </w:del>
          </w:p>
          <w:p w14:paraId="02B37270" w14:textId="4CE0C3A9" w:rsidR="00260EA6" w:rsidRPr="00827C47" w:rsidDel="005452A1" w:rsidRDefault="00E95A19">
            <w:pPr>
              <w:rPr>
                <w:del w:id="1824" w:author="Ворожцова Наталья Андреевна" w:date="2017-12-25T14:47:00Z"/>
                <w:rFonts w:ascii="Times New Roman" w:hAnsi="Times New Roman" w:cs="Times New Roman"/>
                <w:bCs/>
                <w:sz w:val="24"/>
                <w:szCs w:val="24"/>
              </w:rPr>
              <w:pPrChange w:id="1825" w:author="Ворожцова Наталья Андреевна" w:date="2017-12-25T14:39:00Z">
                <w:pPr>
                  <w:pStyle w:val="a3"/>
                  <w:ind w:left="34"/>
                </w:pPr>
              </w:pPrChange>
            </w:pPr>
            <w:del w:id="1826" w:author="Ворожцова Наталья Андреевна" w:date="2017-12-25T14:47:00Z">
              <w:r w:rsidRPr="00827C47" w:rsidDel="005452A1">
                <w:rPr>
                  <w:rFonts w:ascii="Times New Roman" w:hAnsi="Times New Roman" w:cs="Times New Roman"/>
                  <w:bCs/>
                  <w:sz w:val="24"/>
                  <w:szCs w:val="24"/>
                </w:rPr>
                <w:delText>Электронное согласование – нет;</w:delText>
              </w:r>
            </w:del>
          </w:p>
          <w:p w14:paraId="02B37271" w14:textId="03C15CD6" w:rsidR="00260EA6" w:rsidRPr="00827C47" w:rsidDel="005452A1" w:rsidRDefault="00E95A19" w:rsidP="00260EA6">
            <w:pPr>
              <w:pStyle w:val="a3"/>
              <w:ind w:left="34"/>
              <w:rPr>
                <w:del w:id="1827" w:author="Ворожцова Наталья Андреевна" w:date="2017-12-25T14:47:00Z"/>
                <w:rFonts w:ascii="Times New Roman" w:hAnsi="Times New Roman" w:cs="Times New Roman"/>
                <w:bCs/>
                <w:sz w:val="24"/>
                <w:szCs w:val="24"/>
              </w:rPr>
            </w:pPr>
            <w:del w:id="1828" w:author="Ворожцова Наталья Андреевна" w:date="2017-12-25T14:47:00Z">
              <w:r w:rsidRPr="00827C47" w:rsidDel="005452A1">
                <w:rPr>
                  <w:rFonts w:ascii="Times New Roman" w:hAnsi="Times New Roman" w:cs="Times New Roman"/>
                  <w:bCs/>
                  <w:sz w:val="24"/>
                  <w:szCs w:val="24"/>
                </w:rPr>
                <w:delText>Карты сборок – есть;</w:delText>
              </w:r>
            </w:del>
          </w:p>
          <w:p w14:paraId="02B37272" w14:textId="75939730" w:rsidR="00260EA6" w:rsidRPr="00827C47" w:rsidDel="005452A1" w:rsidRDefault="00E95A19" w:rsidP="00260EA6">
            <w:pPr>
              <w:pStyle w:val="a3"/>
              <w:ind w:left="34"/>
              <w:rPr>
                <w:del w:id="1829" w:author="Ворожцова Наталья Андреевна" w:date="2017-12-25T14:47:00Z"/>
                <w:rFonts w:ascii="Times New Roman" w:hAnsi="Times New Roman" w:cs="Times New Roman"/>
                <w:bCs/>
                <w:sz w:val="24"/>
                <w:szCs w:val="24"/>
              </w:rPr>
            </w:pPr>
            <w:del w:id="1830" w:author="Ворожцова Наталья Андреевна" w:date="2017-12-25T14:47:00Z">
              <w:r w:rsidRPr="00827C47" w:rsidDel="005452A1">
                <w:rPr>
                  <w:rFonts w:ascii="Times New Roman" w:hAnsi="Times New Roman" w:cs="Times New Roman"/>
                  <w:bCs/>
                  <w:sz w:val="24"/>
                  <w:szCs w:val="24"/>
                </w:rPr>
                <w:delText>Карты наладок – есть;</w:delText>
              </w:r>
            </w:del>
          </w:p>
          <w:p w14:paraId="02B37273" w14:textId="5FA81223" w:rsidR="00260EA6" w:rsidRPr="00827C47" w:rsidDel="005452A1" w:rsidRDefault="00E95A19" w:rsidP="00260EA6">
            <w:pPr>
              <w:pStyle w:val="a3"/>
              <w:ind w:left="34"/>
              <w:rPr>
                <w:del w:id="1831" w:author="Ворожцова Наталья Андреевна" w:date="2017-12-25T14:47:00Z"/>
                <w:rFonts w:ascii="Times New Roman" w:hAnsi="Times New Roman" w:cs="Times New Roman"/>
                <w:bCs/>
                <w:sz w:val="24"/>
                <w:szCs w:val="24"/>
              </w:rPr>
            </w:pPr>
            <w:del w:id="1832" w:author="Ворожцова Наталья Андреевна" w:date="2017-12-25T14:47:00Z">
              <w:r w:rsidRPr="00827C47" w:rsidDel="005452A1">
                <w:rPr>
                  <w:rFonts w:ascii="Times New Roman" w:hAnsi="Times New Roman" w:cs="Times New Roman"/>
                  <w:bCs/>
                  <w:sz w:val="24"/>
                  <w:szCs w:val="24"/>
                </w:rPr>
                <w:delText>Передача данных на станок – есть;</w:delText>
              </w:r>
            </w:del>
          </w:p>
          <w:p w14:paraId="02B37274" w14:textId="3F4B4A56" w:rsidR="00260EA6" w:rsidRPr="00827C47" w:rsidDel="005452A1" w:rsidRDefault="00E95A19" w:rsidP="00260EA6">
            <w:pPr>
              <w:pStyle w:val="a3"/>
              <w:ind w:left="34"/>
              <w:rPr>
                <w:del w:id="1833" w:author="Ворожцова Наталья Андреевна" w:date="2017-12-25T14:47:00Z"/>
                <w:rFonts w:ascii="Times New Roman" w:hAnsi="Times New Roman" w:cs="Times New Roman"/>
                <w:bCs/>
                <w:sz w:val="24"/>
                <w:szCs w:val="24"/>
              </w:rPr>
            </w:pPr>
            <w:del w:id="1834" w:author="Ворожцова Наталья Андреевна" w:date="2017-12-25T14:47:00Z">
              <w:r w:rsidRPr="00827C47" w:rsidDel="005452A1">
                <w:rPr>
                  <w:rFonts w:ascii="Times New Roman" w:hAnsi="Times New Roman" w:cs="Times New Roman"/>
                  <w:bCs/>
                  <w:sz w:val="24"/>
                  <w:szCs w:val="24"/>
                </w:rPr>
                <w:delText>Анализ стойкости – есть;</w:delText>
              </w:r>
            </w:del>
          </w:p>
          <w:p w14:paraId="02B37275" w14:textId="40C6F65D" w:rsidR="00260EA6" w:rsidRPr="00827C47" w:rsidDel="005452A1" w:rsidRDefault="00E95A19" w:rsidP="00260EA6">
            <w:pPr>
              <w:pStyle w:val="a3"/>
              <w:ind w:left="34"/>
              <w:rPr>
                <w:del w:id="1835" w:author="Ворожцова Наталья Андреевна" w:date="2017-12-25T14:47:00Z"/>
                <w:rFonts w:ascii="Times New Roman" w:hAnsi="Times New Roman" w:cs="Times New Roman"/>
                <w:bCs/>
                <w:sz w:val="24"/>
                <w:szCs w:val="24"/>
              </w:rPr>
            </w:pPr>
            <w:del w:id="1836" w:author="Ворожцова Наталья Андреевна" w:date="2017-12-25T14:47:00Z">
              <w:r w:rsidRPr="00827C47" w:rsidDel="005452A1">
                <w:rPr>
                  <w:rFonts w:ascii="Times New Roman" w:hAnsi="Times New Roman" w:cs="Times New Roman"/>
                  <w:bCs/>
                  <w:sz w:val="24"/>
                  <w:szCs w:val="24"/>
                </w:rPr>
                <w:delText>Учет – есть;</w:delText>
              </w:r>
            </w:del>
          </w:p>
          <w:p w14:paraId="02B37276" w14:textId="3942C303" w:rsidR="00260EA6" w:rsidRPr="00827C47" w:rsidDel="005452A1" w:rsidRDefault="00E95A19" w:rsidP="00260EA6">
            <w:pPr>
              <w:pStyle w:val="a3"/>
              <w:ind w:left="34"/>
              <w:rPr>
                <w:del w:id="1837" w:author="Ворожцова Наталья Андреевна" w:date="2017-12-25T14:47:00Z"/>
                <w:rFonts w:ascii="Times New Roman" w:hAnsi="Times New Roman" w:cs="Times New Roman"/>
                <w:bCs/>
                <w:sz w:val="24"/>
                <w:szCs w:val="24"/>
              </w:rPr>
            </w:pPr>
            <w:del w:id="1838" w:author="Ворожцова Наталья Андреевна" w:date="2017-12-25T14:47:00Z">
              <w:r w:rsidRPr="00827C47" w:rsidDel="005452A1">
                <w:rPr>
                  <w:rFonts w:ascii="Times New Roman" w:hAnsi="Times New Roman" w:cs="Times New Roman"/>
                  <w:bCs/>
                  <w:sz w:val="24"/>
                  <w:szCs w:val="24"/>
                </w:rPr>
                <w:delText>Отчеты применяемости – есть;</w:delText>
              </w:r>
            </w:del>
          </w:p>
          <w:p w14:paraId="02B37277" w14:textId="153D223F" w:rsidR="002A1EDF" w:rsidRPr="002A1EDF" w:rsidRDefault="00E95A19">
            <w:pPr>
              <w:pStyle w:val="a3"/>
              <w:ind w:left="34"/>
              <w:rPr>
                <w:rFonts w:ascii="Times New Roman" w:hAnsi="Times New Roman" w:cs="Times New Roman"/>
                <w:bCs/>
                <w:sz w:val="24"/>
                <w:szCs w:val="24"/>
                <w:rPrChange w:id="1839" w:author="Ворожцова Наталья Андреевна" w:date="2017-12-25T14:43:00Z">
                  <w:rPr/>
                </w:rPrChange>
              </w:rPr>
            </w:pPr>
            <w:del w:id="1840" w:author="Ворожцова Наталья Андреевна" w:date="2017-12-25T14:47:00Z">
              <w:r w:rsidRPr="00827C47" w:rsidDel="005452A1">
                <w:rPr>
                  <w:rFonts w:ascii="Times New Roman" w:hAnsi="Times New Roman" w:cs="Times New Roman"/>
                  <w:bCs/>
                  <w:sz w:val="24"/>
                  <w:szCs w:val="24"/>
                </w:rPr>
                <w:delText>Интеграция с Siemens NX – есть;</w:delText>
              </w:r>
            </w:del>
            <w:ins w:id="1841" w:author="Ворожцова Наталья Андреевна" w:date="2017-12-25T14:42:00Z">
              <w:r w:rsidR="002A1EDF">
                <w:rPr>
                  <w:rFonts w:ascii="Times New Roman" w:hAnsi="Times New Roman" w:cs="Times New Roman"/>
                  <w:bCs/>
                  <w:sz w:val="24"/>
                  <w:szCs w:val="24"/>
                </w:rPr>
                <w:t xml:space="preserve">1. </w:t>
              </w:r>
              <w:r w:rsidR="002A1EDF" w:rsidRPr="00827C47">
                <w:rPr>
                  <w:rFonts w:ascii="Times New Roman" w:hAnsi="Times New Roman" w:cs="Times New Roman"/>
                  <w:bCs/>
                  <w:sz w:val="24"/>
                  <w:szCs w:val="24"/>
                </w:rPr>
                <w:t>Справочник</w:t>
              </w:r>
              <w:r w:rsidR="002A1EDF">
                <w:rPr>
                  <w:rFonts w:ascii="Times New Roman" w:hAnsi="Times New Roman" w:cs="Times New Roman"/>
                  <w:bCs/>
                  <w:sz w:val="24"/>
                  <w:szCs w:val="24"/>
                </w:rPr>
                <w:t xml:space="preserve"> – есть. 2. Э</w:t>
              </w:r>
              <w:r w:rsidR="002A1EDF" w:rsidRPr="00827C47">
                <w:rPr>
                  <w:rFonts w:ascii="Times New Roman" w:hAnsi="Times New Roman" w:cs="Times New Roman"/>
                  <w:bCs/>
                  <w:sz w:val="24"/>
                  <w:szCs w:val="24"/>
                </w:rPr>
                <w:t>лектронное согласование</w:t>
              </w:r>
              <w:r w:rsidR="002A1EDF">
                <w:rPr>
                  <w:rFonts w:ascii="Times New Roman" w:hAnsi="Times New Roman" w:cs="Times New Roman"/>
                  <w:bCs/>
                  <w:sz w:val="24"/>
                  <w:szCs w:val="24"/>
                </w:rPr>
                <w:t xml:space="preserve"> заказов и списков – нет. 3. Электронное согласование КД на ТО – нет. 4. Формирование ОК – есть интеграция с NX. 5. Автоматическое формирование ВО – нет. 6. Пооперационные 3</w:t>
              </w:r>
              <w:r w:rsidR="002A1EDF">
                <w:rPr>
                  <w:rFonts w:ascii="Times New Roman" w:hAnsi="Times New Roman" w:cs="Times New Roman"/>
                  <w:bCs/>
                  <w:sz w:val="24"/>
                  <w:szCs w:val="24"/>
                  <w:lang w:val="en-US"/>
                </w:rPr>
                <w:t>D</w:t>
              </w:r>
              <w:r w:rsidR="002A1EDF" w:rsidRPr="00C651CF">
                <w:rPr>
                  <w:rFonts w:ascii="Times New Roman" w:hAnsi="Times New Roman" w:cs="Times New Roman"/>
                  <w:bCs/>
                  <w:sz w:val="24"/>
                  <w:szCs w:val="24"/>
                </w:rPr>
                <w:t xml:space="preserve"> </w:t>
              </w:r>
              <w:r w:rsidR="002A1EDF">
                <w:rPr>
                  <w:rFonts w:ascii="Times New Roman" w:hAnsi="Times New Roman" w:cs="Times New Roman"/>
                  <w:bCs/>
                  <w:sz w:val="24"/>
                  <w:szCs w:val="24"/>
                </w:rPr>
                <w:t xml:space="preserve">модели - есть интеграция с NX .7. Моделирование в оснастки </w:t>
              </w:r>
              <w:r w:rsidR="002A1EDF" w:rsidRPr="00827C47">
                <w:rPr>
                  <w:rFonts w:ascii="Times New Roman" w:hAnsi="Times New Roman" w:cs="Times New Roman"/>
                  <w:bCs/>
                  <w:sz w:val="24"/>
                  <w:szCs w:val="24"/>
                </w:rPr>
                <w:t>NX</w:t>
              </w:r>
              <w:r w:rsidR="002A1EDF">
                <w:rPr>
                  <w:rFonts w:ascii="Times New Roman" w:hAnsi="Times New Roman" w:cs="Times New Roman"/>
                  <w:bCs/>
                  <w:sz w:val="24"/>
                  <w:szCs w:val="24"/>
                </w:rPr>
                <w:t xml:space="preserve"> - есть интеграция с NX 8. </w:t>
              </w:r>
            </w:ins>
            <w:ins w:id="1842" w:author="Ворожцова Наталья Андреевна" w:date="2017-12-25T16:12:00Z">
              <w:r w:rsidR="00780C94">
                <w:rPr>
                  <w:rFonts w:ascii="Times New Roman" w:hAnsi="Times New Roman" w:cs="Times New Roman"/>
                  <w:bCs/>
                  <w:sz w:val="24"/>
                  <w:szCs w:val="24"/>
                </w:rPr>
                <w:t>Редактор ТП с автоматическим подбором ТО – нет</w:t>
              </w:r>
            </w:ins>
            <w:ins w:id="1843" w:author="Ворожцова Наталья Андреевна" w:date="2017-12-25T14:42:00Z">
              <w:r w:rsidR="002A1EDF">
                <w:rPr>
                  <w:rFonts w:ascii="Times New Roman" w:hAnsi="Times New Roman" w:cs="Times New Roman"/>
                  <w:bCs/>
                  <w:sz w:val="24"/>
                  <w:szCs w:val="24"/>
                </w:rPr>
                <w:t xml:space="preserve">. 9. Параметрический поиск в </w:t>
              </w:r>
              <w:r w:rsidR="002A1EDF" w:rsidRPr="00827C47">
                <w:rPr>
                  <w:rFonts w:ascii="Times New Roman" w:hAnsi="Times New Roman" w:cs="Times New Roman"/>
                  <w:bCs/>
                  <w:sz w:val="24"/>
                  <w:szCs w:val="24"/>
                </w:rPr>
                <w:t>NX</w:t>
              </w:r>
              <w:r w:rsidR="002A1EDF">
                <w:rPr>
                  <w:rFonts w:ascii="Times New Roman" w:hAnsi="Times New Roman" w:cs="Times New Roman"/>
                  <w:bCs/>
                  <w:sz w:val="24"/>
                  <w:szCs w:val="24"/>
                </w:rPr>
                <w:t xml:space="preserve"> - есть интеграция с NX. 10. Электронное согласование заявок – есть. 11. Автоматическое добавление применяемости на основе утвержденного ТП – нет (возможность ввода обозначения детали, для которой закупалось первоначально). 12. Штрихкодирование мест хранения и ТО – есть</w:t>
              </w:r>
            </w:ins>
            <w:ins w:id="1844" w:author="Ворожцова Наталья Андреевна" w:date="2017-12-25T14:44:00Z">
              <w:r w:rsidR="002A1EDF">
                <w:rPr>
                  <w:rFonts w:ascii="Times New Roman" w:hAnsi="Times New Roman" w:cs="Times New Roman"/>
                  <w:bCs/>
                  <w:sz w:val="24"/>
                  <w:szCs w:val="24"/>
                </w:rPr>
                <w:t xml:space="preserve"> интеграция с </w:t>
              </w:r>
              <w:r w:rsidR="00046CA6">
                <w:rPr>
                  <w:rFonts w:ascii="Times New Roman" w:hAnsi="Times New Roman" w:cs="Times New Roman"/>
                  <w:bCs/>
                  <w:sz w:val="24"/>
                  <w:szCs w:val="24"/>
                </w:rPr>
                <w:t>1С</w:t>
              </w:r>
            </w:ins>
            <w:ins w:id="1845" w:author="Ворожцова Наталья Андреевна" w:date="2017-12-25T14:42:00Z">
              <w:r w:rsidR="002A1EDF">
                <w:rPr>
                  <w:rFonts w:ascii="Times New Roman" w:hAnsi="Times New Roman" w:cs="Times New Roman"/>
                  <w:bCs/>
                  <w:sz w:val="24"/>
                  <w:szCs w:val="24"/>
                </w:rPr>
                <w:t xml:space="preserve">. 13.Оптимизация мест хранения – </w:t>
              </w:r>
            </w:ins>
            <w:ins w:id="1846" w:author="Ворожцова Наталья Андреевна" w:date="2017-12-25T14:44:00Z">
              <w:r w:rsidR="00046CA6">
                <w:rPr>
                  <w:rFonts w:ascii="Times New Roman" w:hAnsi="Times New Roman" w:cs="Times New Roman"/>
                  <w:bCs/>
                  <w:sz w:val="24"/>
                  <w:szCs w:val="24"/>
                </w:rPr>
                <w:t>– есть интеграция с 1С</w:t>
              </w:r>
            </w:ins>
            <w:ins w:id="1847" w:author="Ворожцова Наталья Андреевна" w:date="2017-12-25T14:42:00Z">
              <w:r w:rsidR="002A1EDF">
                <w:rPr>
                  <w:rFonts w:ascii="Times New Roman" w:hAnsi="Times New Roman" w:cs="Times New Roman"/>
                  <w:bCs/>
                  <w:sz w:val="24"/>
                  <w:szCs w:val="24"/>
                </w:rPr>
                <w:t>. 14. Оптимизация закупок –</w:t>
              </w:r>
            </w:ins>
            <w:ins w:id="1848" w:author="Ворожцова Наталья Андреевна" w:date="2017-12-25T14:44:00Z">
              <w:r w:rsidR="00046CA6">
                <w:rPr>
                  <w:rFonts w:ascii="Times New Roman" w:hAnsi="Times New Roman" w:cs="Times New Roman"/>
                  <w:bCs/>
                  <w:sz w:val="24"/>
                  <w:szCs w:val="24"/>
                </w:rPr>
                <w:t>– есть интеграция с 1С.</w:t>
              </w:r>
            </w:ins>
            <w:ins w:id="1849" w:author="Ворожцова Наталья Андреевна" w:date="2017-12-25T14:42:00Z">
              <w:r w:rsidR="002A1EDF">
                <w:rPr>
                  <w:rFonts w:ascii="Times New Roman" w:hAnsi="Times New Roman" w:cs="Times New Roman"/>
                  <w:bCs/>
                  <w:sz w:val="24"/>
                  <w:szCs w:val="24"/>
                </w:rPr>
                <w:t xml:space="preserve"> 15. Получение ТО на пропуск – есть возможность доработать.</w:t>
              </w:r>
            </w:ins>
          </w:p>
        </w:tc>
      </w:tr>
      <w:tr w:rsidR="005822A9" w14:paraId="02B37283" w14:textId="77777777" w:rsidTr="00204BE4">
        <w:trPr>
          <w:trPrChange w:id="1850" w:author="Ворожцова Наталья Андреевна" w:date="2017-12-25T13:54:00Z">
            <w:trPr>
              <w:gridAfter w:val="0"/>
            </w:trPr>
          </w:trPrChange>
        </w:trPr>
        <w:tc>
          <w:tcPr>
            <w:tcW w:w="1838" w:type="dxa"/>
            <w:tcPrChange w:id="1851" w:author="Ворожцова Наталья Андреевна" w:date="2017-12-25T13:54:00Z">
              <w:tcPr>
                <w:tcW w:w="3539" w:type="dxa"/>
                <w:gridSpan w:val="2"/>
              </w:tcPr>
            </w:tcPrChange>
          </w:tcPr>
          <w:p w14:paraId="02B37279" w14:textId="2E3BBEED" w:rsidR="00260EA6" w:rsidRPr="00037989" w:rsidRDefault="00E95A19" w:rsidP="00260EA6">
            <w:pPr>
              <w:rPr>
                <w:rFonts w:ascii="Times New Roman" w:hAnsi="Times New Roman" w:cs="Times New Roman"/>
                <w:bCs/>
                <w:sz w:val="24"/>
                <w:szCs w:val="24"/>
              </w:rPr>
            </w:pPr>
            <w:r w:rsidRPr="00827C47">
              <w:rPr>
                <w:rFonts w:ascii="Times New Roman" w:hAnsi="Times New Roman" w:cs="Times New Roman"/>
                <w:bCs/>
                <w:sz w:val="24"/>
                <w:szCs w:val="24"/>
                <w:lang w:val="en-US"/>
              </w:rPr>
              <w:t>AutoTAS</w:t>
            </w:r>
            <w:ins w:id="1852" w:author="Ворожцова Наталья Андреевна" w:date="2017-12-25T14:52:00Z">
              <w:r w:rsidR="00ED291C" w:rsidRPr="00037989">
                <w:rPr>
                  <w:rFonts w:ascii="Times New Roman" w:hAnsi="Times New Roman" w:cs="Times New Roman"/>
                  <w:bCs/>
                  <w:sz w:val="24"/>
                  <w:szCs w:val="24"/>
                </w:rPr>
                <w:t xml:space="preserve"> (</w:t>
              </w:r>
              <w:r w:rsidR="00ED291C">
                <w:rPr>
                  <w:rFonts w:ascii="Times New Roman" w:hAnsi="Times New Roman" w:cs="Times New Roman"/>
                  <w:bCs/>
                  <w:sz w:val="24"/>
                  <w:szCs w:val="24"/>
                  <w:lang w:val="en-US"/>
                </w:rPr>
                <w:t>ERP</w:t>
              </w:r>
              <w:r w:rsidR="00ED291C" w:rsidRPr="00037989">
                <w:rPr>
                  <w:rFonts w:ascii="Times New Roman" w:hAnsi="Times New Roman" w:cs="Times New Roman"/>
                  <w:bCs/>
                  <w:sz w:val="24"/>
                  <w:szCs w:val="24"/>
                  <w:rPrChange w:id="1853" w:author="Ворожцова Наталья Андреевна" w:date="2018-02-07T10:47:00Z">
                    <w:rPr>
                      <w:rFonts w:ascii="Times New Roman" w:hAnsi="Times New Roman" w:cs="Times New Roman"/>
                      <w:bCs/>
                      <w:sz w:val="24"/>
                      <w:szCs w:val="24"/>
                      <w:lang w:val="en-US"/>
                    </w:rPr>
                  </w:rPrChange>
                </w:rPr>
                <w:t>)</w:t>
              </w:r>
            </w:ins>
            <w:r w:rsidRPr="00037989">
              <w:rPr>
                <w:rFonts w:ascii="Times New Roman" w:hAnsi="Times New Roman" w:cs="Times New Roman"/>
                <w:bCs/>
                <w:sz w:val="24"/>
                <w:szCs w:val="24"/>
                <w:rPrChange w:id="1854" w:author="Ворожцова Наталья Андреевна" w:date="2018-02-07T10:47:00Z">
                  <w:rPr>
                    <w:rFonts w:ascii="Times New Roman" w:hAnsi="Times New Roman" w:cs="Times New Roman"/>
                    <w:bCs/>
                    <w:sz w:val="24"/>
                    <w:szCs w:val="24"/>
                    <w:lang w:val="en-US"/>
                  </w:rPr>
                </w:rPrChange>
              </w:rPr>
              <w:t xml:space="preserve"> </w:t>
            </w:r>
            <w:r w:rsidRPr="00037989">
              <w:rPr>
                <w:rFonts w:ascii="Times New Roman" w:hAnsi="Times New Roman" w:cs="Times New Roman"/>
                <w:bCs/>
                <w:sz w:val="24"/>
                <w:szCs w:val="24"/>
              </w:rPr>
              <w:t xml:space="preserve">+ </w:t>
            </w:r>
            <w:r w:rsidRPr="00827C47">
              <w:rPr>
                <w:rFonts w:ascii="Times New Roman" w:hAnsi="Times New Roman" w:cs="Times New Roman"/>
                <w:bCs/>
                <w:sz w:val="24"/>
                <w:szCs w:val="24"/>
                <w:lang w:val="en-US"/>
              </w:rPr>
              <w:t>Adveon</w:t>
            </w:r>
            <w:ins w:id="1855" w:author="Ворожцова Наталья Андреевна" w:date="2017-12-25T14:54:00Z">
              <w:r w:rsidR="00ED291C" w:rsidRPr="00037989">
                <w:rPr>
                  <w:rFonts w:ascii="Times New Roman" w:hAnsi="Times New Roman" w:cs="Times New Roman"/>
                  <w:bCs/>
                  <w:sz w:val="24"/>
                  <w:szCs w:val="24"/>
                  <w:rPrChange w:id="1856" w:author="Ворожцова Наталья Андреевна" w:date="2018-02-07T10:47:00Z">
                    <w:rPr>
                      <w:rFonts w:ascii="Times New Roman" w:hAnsi="Times New Roman" w:cs="Times New Roman"/>
                      <w:bCs/>
                      <w:sz w:val="24"/>
                      <w:szCs w:val="24"/>
                      <w:lang w:val="en-US"/>
                    </w:rPr>
                  </w:rPrChange>
                </w:rPr>
                <w:t xml:space="preserve"> (</w:t>
              </w:r>
              <w:r w:rsidR="00ED291C">
                <w:rPr>
                  <w:rFonts w:ascii="Times New Roman" w:hAnsi="Times New Roman" w:cs="Times New Roman"/>
                  <w:bCs/>
                  <w:sz w:val="24"/>
                  <w:szCs w:val="24"/>
                  <w:lang w:val="en-US"/>
                </w:rPr>
                <w:t>PDM</w:t>
              </w:r>
              <w:r w:rsidR="00ED291C" w:rsidRPr="00037989">
                <w:rPr>
                  <w:rFonts w:ascii="Times New Roman" w:hAnsi="Times New Roman" w:cs="Times New Roman"/>
                  <w:bCs/>
                  <w:sz w:val="24"/>
                  <w:szCs w:val="24"/>
                  <w:rPrChange w:id="1857" w:author="Ворожцова Наталья Андреевна" w:date="2018-02-07T10:47:00Z">
                    <w:rPr>
                      <w:rFonts w:ascii="Times New Roman" w:hAnsi="Times New Roman" w:cs="Times New Roman"/>
                      <w:bCs/>
                      <w:sz w:val="24"/>
                      <w:szCs w:val="24"/>
                      <w:lang w:val="en-US"/>
                    </w:rPr>
                  </w:rPrChange>
                </w:rPr>
                <w:t>)</w:t>
              </w:r>
            </w:ins>
            <w:r w:rsidRPr="00037989">
              <w:rPr>
                <w:rFonts w:ascii="Times New Roman" w:hAnsi="Times New Roman" w:cs="Times New Roman"/>
                <w:bCs/>
                <w:sz w:val="24"/>
                <w:szCs w:val="24"/>
                <w:rPrChange w:id="1858" w:author="Ворожцова Наталья Андреевна" w:date="2018-02-07T10:47:00Z">
                  <w:rPr>
                    <w:rFonts w:ascii="Times New Roman" w:hAnsi="Times New Roman" w:cs="Times New Roman"/>
                    <w:bCs/>
                    <w:sz w:val="24"/>
                    <w:szCs w:val="24"/>
                    <w:lang w:val="en-US"/>
                  </w:rPr>
                </w:rPrChange>
              </w:rPr>
              <w:t xml:space="preserve"> </w:t>
            </w:r>
            <w:r w:rsidRPr="00037989">
              <w:rPr>
                <w:rFonts w:ascii="Times New Roman" w:hAnsi="Times New Roman" w:cs="Times New Roman"/>
                <w:bCs/>
                <w:sz w:val="24"/>
                <w:szCs w:val="24"/>
              </w:rPr>
              <w:t xml:space="preserve"> </w:t>
            </w:r>
            <w:r w:rsidRPr="00827C47">
              <w:rPr>
                <w:rFonts w:ascii="Times New Roman" w:hAnsi="Times New Roman" w:cs="Times New Roman"/>
                <w:bCs/>
                <w:sz w:val="24"/>
                <w:szCs w:val="24"/>
              </w:rPr>
              <w:t>от</w:t>
            </w:r>
            <w:r w:rsidRPr="00037989">
              <w:rPr>
                <w:rFonts w:ascii="Times New Roman" w:hAnsi="Times New Roman" w:cs="Times New Roman"/>
                <w:bCs/>
                <w:sz w:val="24"/>
                <w:szCs w:val="24"/>
              </w:rPr>
              <w:t xml:space="preserve"> </w:t>
            </w:r>
            <w:r w:rsidRPr="00827C47">
              <w:rPr>
                <w:rFonts w:ascii="Times New Roman" w:hAnsi="Times New Roman" w:cs="Times New Roman"/>
                <w:bCs/>
                <w:sz w:val="24"/>
                <w:szCs w:val="24"/>
                <w:lang w:val="en-US"/>
              </w:rPr>
              <w:t>Sandvik</w:t>
            </w:r>
            <w:ins w:id="1859" w:author="Ворожцова Наталья Андреевна" w:date="2018-02-07T10:47:00Z">
              <w:r w:rsidR="00037989" w:rsidRPr="00037989">
                <w:rPr>
                  <w:rFonts w:ascii="Times New Roman" w:hAnsi="Times New Roman" w:cs="Times New Roman"/>
                  <w:bCs/>
                  <w:sz w:val="24"/>
                  <w:szCs w:val="24"/>
                </w:rPr>
                <w:t xml:space="preserve"> </w:t>
              </w:r>
              <w:r w:rsidR="00037989">
                <w:rPr>
                  <w:rFonts w:ascii="Times New Roman" w:hAnsi="Times New Roman" w:cs="Times New Roman"/>
                  <w:bCs/>
                  <w:sz w:val="24"/>
                  <w:szCs w:val="24"/>
                </w:rPr>
                <w:t>внедрена</w:t>
              </w:r>
              <w:r w:rsidR="00037989" w:rsidRPr="00655F47">
                <w:rPr>
                  <w:rFonts w:ascii="Times New Roman" w:hAnsi="Times New Roman" w:cs="Times New Roman"/>
                  <w:bCs/>
                  <w:sz w:val="24"/>
                  <w:szCs w:val="24"/>
                </w:rPr>
                <w:t xml:space="preserve"> </w:t>
              </w:r>
              <w:r w:rsidR="00037989">
                <w:rPr>
                  <w:rFonts w:ascii="Times New Roman" w:hAnsi="Times New Roman" w:cs="Times New Roman"/>
                  <w:bCs/>
                  <w:sz w:val="24"/>
                  <w:szCs w:val="24"/>
                </w:rPr>
                <w:t xml:space="preserve">на </w:t>
              </w:r>
            </w:ins>
            <w:ins w:id="1860" w:author="Ворожцова Наталья Андреевна" w:date="2018-02-07T10:49:00Z">
              <w:r w:rsidR="00037989">
                <w:rPr>
                  <w:rFonts w:ascii="Times New Roman" w:hAnsi="Times New Roman" w:cs="Times New Roman"/>
                  <w:bCs/>
                  <w:sz w:val="24"/>
                  <w:szCs w:val="24"/>
                </w:rPr>
                <w:t>О</w:t>
              </w:r>
            </w:ins>
            <w:ins w:id="1861" w:author="Ворожцова Наталья Андреевна" w:date="2018-02-07T10:48:00Z">
              <w:r w:rsidR="00037989">
                <w:rPr>
                  <w:rFonts w:ascii="Times New Roman" w:hAnsi="Times New Roman" w:cs="Times New Roman"/>
                  <w:bCs/>
                  <w:sz w:val="24"/>
                  <w:szCs w:val="24"/>
                </w:rPr>
                <w:t xml:space="preserve">АО </w:t>
              </w:r>
            </w:ins>
            <w:ins w:id="1862" w:author="Ворожцова Наталья Андреевна" w:date="2018-02-07T10:49:00Z">
              <w:r w:rsidR="00037989">
                <w:rPr>
                  <w:rFonts w:ascii="Times New Roman" w:hAnsi="Times New Roman" w:cs="Times New Roman"/>
                  <w:bCs/>
                  <w:sz w:val="24"/>
                  <w:szCs w:val="24"/>
                </w:rPr>
                <w:t>«</w:t>
              </w:r>
            </w:ins>
            <w:ins w:id="1863" w:author="Ворожцова Наталья Андреевна" w:date="2018-02-07T10:48:00Z">
              <w:r w:rsidR="00037989">
                <w:rPr>
                  <w:rFonts w:ascii="Times New Roman" w:hAnsi="Times New Roman" w:cs="Times New Roman"/>
                  <w:bCs/>
                  <w:sz w:val="24"/>
                  <w:szCs w:val="24"/>
                </w:rPr>
                <w:t>Союз</w:t>
              </w:r>
            </w:ins>
            <w:ins w:id="1864" w:author="Ворожцова Наталья Андреевна" w:date="2018-02-07T10:49:00Z">
              <w:r w:rsidR="00037989">
                <w:rPr>
                  <w:rFonts w:ascii="Times New Roman" w:hAnsi="Times New Roman" w:cs="Times New Roman"/>
                  <w:bCs/>
                  <w:sz w:val="24"/>
                  <w:szCs w:val="24"/>
                </w:rPr>
                <w:t xml:space="preserve"> </w:t>
              </w:r>
            </w:ins>
            <w:ins w:id="1865" w:author="Ворожцова Наталья Андреевна" w:date="2018-02-07T10:48:00Z">
              <w:r w:rsidR="00037989">
                <w:rPr>
                  <w:rFonts w:ascii="Times New Roman" w:hAnsi="Times New Roman" w:cs="Times New Roman"/>
                  <w:bCs/>
                  <w:sz w:val="24"/>
                  <w:szCs w:val="24"/>
                </w:rPr>
                <w:t>01</w:t>
              </w:r>
            </w:ins>
            <w:ins w:id="1866" w:author="Ворожцова Наталья Андреевна" w:date="2018-02-07T10:49:00Z">
              <w:r w:rsidR="00037989">
                <w:rPr>
                  <w:rFonts w:ascii="Times New Roman" w:hAnsi="Times New Roman" w:cs="Times New Roman"/>
                  <w:bCs/>
                  <w:sz w:val="24"/>
                  <w:szCs w:val="24"/>
                </w:rPr>
                <w:t>», ОАО «ЦКБМ»</w:t>
              </w:r>
            </w:ins>
          </w:p>
        </w:tc>
        <w:tc>
          <w:tcPr>
            <w:tcW w:w="7796" w:type="dxa"/>
            <w:tcPrChange w:id="1867" w:author="Ворожцова Наталья Андреевна" w:date="2017-12-25T13:54:00Z">
              <w:tcPr>
                <w:tcW w:w="5812" w:type="dxa"/>
              </w:tcPr>
            </w:tcPrChange>
          </w:tcPr>
          <w:p w14:paraId="02B3727A" w14:textId="49150C76" w:rsidR="00260EA6" w:rsidRPr="00827C47" w:rsidDel="00F718E3" w:rsidRDefault="00E95A19" w:rsidP="00260EA6">
            <w:pPr>
              <w:pStyle w:val="a3"/>
              <w:ind w:left="34"/>
              <w:rPr>
                <w:del w:id="1868" w:author="Ворожцова Наталья Андреевна" w:date="2017-12-25T14:54:00Z"/>
                <w:rFonts w:ascii="Times New Roman" w:hAnsi="Times New Roman" w:cs="Times New Roman"/>
                <w:bCs/>
                <w:sz w:val="24"/>
                <w:szCs w:val="24"/>
              </w:rPr>
            </w:pPr>
            <w:del w:id="1869" w:author="Ворожцова Наталья Андреевна" w:date="2017-12-25T14:54:00Z">
              <w:r w:rsidRPr="00827C47" w:rsidDel="00F718E3">
                <w:rPr>
                  <w:rFonts w:ascii="Times New Roman" w:hAnsi="Times New Roman" w:cs="Times New Roman"/>
                  <w:bCs/>
                  <w:sz w:val="24"/>
                  <w:szCs w:val="24"/>
                </w:rPr>
                <w:delText>Справочник – есть;</w:delText>
              </w:r>
            </w:del>
          </w:p>
          <w:p w14:paraId="02B3727B" w14:textId="5E2AB5E8" w:rsidR="00260EA6" w:rsidRPr="00827C47" w:rsidDel="00F718E3" w:rsidRDefault="00E95A19" w:rsidP="00260EA6">
            <w:pPr>
              <w:pStyle w:val="a3"/>
              <w:ind w:left="34"/>
              <w:rPr>
                <w:del w:id="1870" w:author="Ворожцова Наталья Андреевна" w:date="2017-12-25T14:54:00Z"/>
                <w:rFonts w:ascii="Times New Roman" w:hAnsi="Times New Roman" w:cs="Times New Roman"/>
                <w:bCs/>
                <w:sz w:val="24"/>
                <w:szCs w:val="24"/>
              </w:rPr>
            </w:pPr>
            <w:del w:id="1871" w:author="Ворожцова Наталья Андреевна" w:date="2017-12-25T14:54:00Z">
              <w:r w:rsidRPr="00827C47" w:rsidDel="00F718E3">
                <w:rPr>
                  <w:rFonts w:ascii="Times New Roman" w:hAnsi="Times New Roman" w:cs="Times New Roman"/>
                  <w:bCs/>
                  <w:sz w:val="24"/>
                  <w:szCs w:val="24"/>
                </w:rPr>
                <w:delText>Электронное согласование – нет;</w:delText>
              </w:r>
            </w:del>
          </w:p>
          <w:p w14:paraId="02B3727C" w14:textId="145D887A" w:rsidR="00260EA6" w:rsidRPr="00827C47" w:rsidDel="00F718E3" w:rsidRDefault="00E95A19" w:rsidP="00260EA6">
            <w:pPr>
              <w:pStyle w:val="a3"/>
              <w:ind w:left="34"/>
              <w:rPr>
                <w:del w:id="1872" w:author="Ворожцова Наталья Андреевна" w:date="2017-12-25T14:56:00Z"/>
                <w:rFonts w:ascii="Times New Roman" w:hAnsi="Times New Roman" w:cs="Times New Roman"/>
                <w:bCs/>
                <w:sz w:val="24"/>
                <w:szCs w:val="24"/>
              </w:rPr>
            </w:pPr>
            <w:del w:id="1873" w:author="Ворожцова Наталья Андреевна" w:date="2017-12-25T14:56:00Z">
              <w:r w:rsidRPr="00827C47" w:rsidDel="00F718E3">
                <w:rPr>
                  <w:rFonts w:ascii="Times New Roman" w:hAnsi="Times New Roman" w:cs="Times New Roman"/>
                  <w:bCs/>
                  <w:sz w:val="24"/>
                  <w:szCs w:val="24"/>
                </w:rPr>
                <w:delText>Карты сборок – нет;</w:delText>
              </w:r>
            </w:del>
          </w:p>
          <w:p w14:paraId="02B3727D" w14:textId="0CFBD6EC" w:rsidR="00260EA6" w:rsidRPr="00827C47" w:rsidDel="00F718E3" w:rsidRDefault="00E95A19" w:rsidP="00260EA6">
            <w:pPr>
              <w:pStyle w:val="a3"/>
              <w:ind w:left="34"/>
              <w:rPr>
                <w:del w:id="1874" w:author="Ворожцова Наталья Андреевна" w:date="2017-12-25T14:56:00Z"/>
                <w:rFonts w:ascii="Times New Roman" w:hAnsi="Times New Roman" w:cs="Times New Roman"/>
                <w:bCs/>
                <w:sz w:val="24"/>
                <w:szCs w:val="24"/>
              </w:rPr>
            </w:pPr>
            <w:del w:id="1875" w:author="Ворожцова Наталья Андреевна" w:date="2017-12-25T14:56:00Z">
              <w:r w:rsidRPr="00827C47" w:rsidDel="00F718E3">
                <w:rPr>
                  <w:rFonts w:ascii="Times New Roman" w:hAnsi="Times New Roman" w:cs="Times New Roman"/>
                  <w:bCs/>
                  <w:sz w:val="24"/>
                  <w:szCs w:val="24"/>
                </w:rPr>
                <w:delText>Карты наладок – есть;</w:delText>
              </w:r>
            </w:del>
          </w:p>
          <w:p w14:paraId="02B3727E" w14:textId="59FC47E7" w:rsidR="00260EA6" w:rsidRPr="00827C47" w:rsidDel="00F718E3" w:rsidRDefault="00E95A19" w:rsidP="00260EA6">
            <w:pPr>
              <w:pStyle w:val="a3"/>
              <w:ind w:left="34"/>
              <w:rPr>
                <w:del w:id="1876" w:author="Ворожцова Наталья Андреевна" w:date="2017-12-25T14:58:00Z"/>
                <w:rFonts w:ascii="Times New Roman" w:hAnsi="Times New Roman" w:cs="Times New Roman"/>
                <w:bCs/>
                <w:sz w:val="24"/>
                <w:szCs w:val="24"/>
              </w:rPr>
            </w:pPr>
            <w:del w:id="1877" w:author="Ворожцова Наталья Андреевна" w:date="2017-12-25T14:58:00Z">
              <w:r w:rsidRPr="00827C47" w:rsidDel="00F718E3">
                <w:rPr>
                  <w:rFonts w:ascii="Times New Roman" w:hAnsi="Times New Roman" w:cs="Times New Roman"/>
                  <w:bCs/>
                  <w:sz w:val="24"/>
                  <w:szCs w:val="24"/>
                </w:rPr>
                <w:delText>Передача данных на станок – нет;</w:delText>
              </w:r>
            </w:del>
          </w:p>
          <w:p w14:paraId="02B3727F" w14:textId="695709B6" w:rsidR="00260EA6" w:rsidRPr="00827C47" w:rsidDel="00F718E3" w:rsidRDefault="00E95A19" w:rsidP="00260EA6">
            <w:pPr>
              <w:pStyle w:val="a3"/>
              <w:ind w:left="34"/>
              <w:rPr>
                <w:del w:id="1878" w:author="Ворожцова Наталья Андреевна" w:date="2017-12-25T14:58:00Z"/>
                <w:rFonts w:ascii="Times New Roman" w:hAnsi="Times New Roman" w:cs="Times New Roman"/>
                <w:bCs/>
                <w:sz w:val="24"/>
                <w:szCs w:val="24"/>
              </w:rPr>
            </w:pPr>
            <w:del w:id="1879" w:author="Ворожцова Наталья Андреевна" w:date="2017-12-25T14:58:00Z">
              <w:r w:rsidRPr="00827C47" w:rsidDel="00F718E3">
                <w:rPr>
                  <w:rFonts w:ascii="Times New Roman" w:hAnsi="Times New Roman" w:cs="Times New Roman"/>
                  <w:bCs/>
                  <w:sz w:val="24"/>
                  <w:szCs w:val="24"/>
                </w:rPr>
                <w:delText>Анализ стойкости – нет;</w:delText>
              </w:r>
            </w:del>
          </w:p>
          <w:p w14:paraId="02B37280" w14:textId="2130996E" w:rsidR="00260EA6" w:rsidRPr="00827C47" w:rsidDel="00F718E3" w:rsidRDefault="00E95A19" w:rsidP="00260EA6">
            <w:pPr>
              <w:pStyle w:val="a3"/>
              <w:ind w:left="34"/>
              <w:rPr>
                <w:del w:id="1880" w:author="Ворожцова Наталья Андреевна" w:date="2017-12-25T14:58:00Z"/>
                <w:rFonts w:ascii="Times New Roman" w:hAnsi="Times New Roman" w:cs="Times New Roman"/>
                <w:bCs/>
                <w:sz w:val="24"/>
                <w:szCs w:val="24"/>
              </w:rPr>
            </w:pPr>
            <w:del w:id="1881" w:author="Ворожцова Наталья Андреевна" w:date="2017-12-25T14:58:00Z">
              <w:r w:rsidRPr="00827C47" w:rsidDel="00F718E3">
                <w:rPr>
                  <w:rFonts w:ascii="Times New Roman" w:hAnsi="Times New Roman" w:cs="Times New Roman"/>
                  <w:bCs/>
                  <w:sz w:val="24"/>
                  <w:szCs w:val="24"/>
                </w:rPr>
                <w:delText>Учет – есть;</w:delText>
              </w:r>
            </w:del>
          </w:p>
          <w:p w14:paraId="02B37281" w14:textId="618C85D2" w:rsidR="00260EA6" w:rsidRPr="00827C47" w:rsidDel="00F718E3" w:rsidRDefault="00E95A19" w:rsidP="00260EA6">
            <w:pPr>
              <w:pStyle w:val="a3"/>
              <w:ind w:left="34"/>
              <w:rPr>
                <w:del w:id="1882" w:author="Ворожцова Наталья Андреевна" w:date="2017-12-25T14:58:00Z"/>
                <w:rFonts w:ascii="Times New Roman" w:hAnsi="Times New Roman" w:cs="Times New Roman"/>
                <w:bCs/>
                <w:sz w:val="24"/>
                <w:szCs w:val="24"/>
              </w:rPr>
            </w:pPr>
            <w:del w:id="1883" w:author="Ворожцова Наталья Андреевна" w:date="2017-12-25T14:58:00Z">
              <w:r w:rsidRPr="00827C47" w:rsidDel="00F718E3">
                <w:rPr>
                  <w:rFonts w:ascii="Times New Roman" w:hAnsi="Times New Roman" w:cs="Times New Roman"/>
                  <w:bCs/>
                  <w:sz w:val="24"/>
                  <w:szCs w:val="24"/>
                </w:rPr>
                <w:delText>Отчеты применяемости – есть;</w:delText>
              </w:r>
            </w:del>
          </w:p>
          <w:p w14:paraId="02B37282" w14:textId="411AAB09" w:rsidR="00ED291C" w:rsidRPr="00827C47" w:rsidRDefault="00E95A19">
            <w:pPr>
              <w:pStyle w:val="a3"/>
              <w:ind w:left="34"/>
              <w:rPr>
                <w:rFonts w:ascii="Times New Roman" w:hAnsi="Times New Roman" w:cs="Times New Roman"/>
                <w:bCs/>
                <w:sz w:val="24"/>
                <w:szCs w:val="24"/>
              </w:rPr>
            </w:pPr>
            <w:del w:id="1884" w:author="Ворожцова Наталья Андреевна" w:date="2017-12-25T14:58:00Z">
              <w:r w:rsidRPr="00827C47" w:rsidDel="00F718E3">
                <w:rPr>
                  <w:rFonts w:ascii="Times New Roman" w:hAnsi="Times New Roman" w:cs="Times New Roman"/>
                  <w:bCs/>
                  <w:sz w:val="24"/>
                  <w:szCs w:val="24"/>
                </w:rPr>
                <w:delText>Интеграция с Siemens NX – нет;</w:delText>
              </w:r>
            </w:del>
            <w:ins w:id="1885" w:author="Ворожцова Наталья Андреевна" w:date="2017-12-25T14:47:00Z">
              <w:r w:rsidR="00ED291C">
                <w:rPr>
                  <w:rFonts w:ascii="Times New Roman" w:hAnsi="Times New Roman" w:cs="Times New Roman"/>
                  <w:bCs/>
                  <w:sz w:val="24"/>
                  <w:szCs w:val="24"/>
                </w:rPr>
                <w:t xml:space="preserve">1. </w:t>
              </w:r>
              <w:r w:rsidR="00ED291C" w:rsidRPr="00827C47">
                <w:rPr>
                  <w:rFonts w:ascii="Times New Roman" w:hAnsi="Times New Roman" w:cs="Times New Roman"/>
                  <w:bCs/>
                  <w:sz w:val="24"/>
                  <w:szCs w:val="24"/>
                </w:rPr>
                <w:t>Справочник</w:t>
              </w:r>
              <w:r w:rsidR="00ED291C">
                <w:rPr>
                  <w:rFonts w:ascii="Times New Roman" w:hAnsi="Times New Roman" w:cs="Times New Roman"/>
                  <w:bCs/>
                  <w:sz w:val="24"/>
                  <w:szCs w:val="24"/>
                </w:rPr>
                <w:t xml:space="preserve"> – есть. 2. Э</w:t>
              </w:r>
              <w:r w:rsidR="00ED291C" w:rsidRPr="00827C47">
                <w:rPr>
                  <w:rFonts w:ascii="Times New Roman" w:hAnsi="Times New Roman" w:cs="Times New Roman"/>
                  <w:bCs/>
                  <w:sz w:val="24"/>
                  <w:szCs w:val="24"/>
                </w:rPr>
                <w:t>лектронное согласование</w:t>
              </w:r>
              <w:r w:rsidR="00ED291C">
                <w:rPr>
                  <w:rFonts w:ascii="Times New Roman" w:hAnsi="Times New Roman" w:cs="Times New Roman"/>
                  <w:bCs/>
                  <w:sz w:val="24"/>
                  <w:szCs w:val="24"/>
                </w:rPr>
                <w:t xml:space="preserve"> заказов и списков – нет. 3. Электронное согласование КД на ТО – нет. 4. Формирование ОК – есть интеграция с NX. 5. Автоматическое формирование ВО – нет. 6. Пооперационные 3</w:t>
              </w:r>
              <w:r w:rsidR="00ED291C">
                <w:rPr>
                  <w:rFonts w:ascii="Times New Roman" w:hAnsi="Times New Roman" w:cs="Times New Roman"/>
                  <w:bCs/>
                  <w:sz w:val="24"/>
                  <w:szCs w:val="24"/>
                  <w:lang w:val="en-US"/>
                </w:rPr>
                <w:t>D</w:t>
              </w:r>
              <w:r w:rsidR="00ED291C" w:rsidRPr="00C651CF">
                <w:rPr>
                  <w:rFonts w:ascii="Times New Roman" w:hAnsi="Times New Roman" w:cs="Times New Roman"/>
                  <w:bCs/>
                  <w:sz w:val="24"/>
                  <w:szCs w:val="24"/>
                </w:rPr>
                <w:t xml:space="preserve"> </w:t>
              </w:r>
              <w:r w:rsidR="00ED291C">
                <w:rPr>
                  <w:rFonts w:ascii="Times New Roman" w:hAnsi="Times New Roman" w:cs="Times New Roman"/>
                  <w:bCs/>
                  <w:sz w:val="24"/>
                  <w:szCs w:val="24"/>
                </w:rPr>
                <w:t xml:space="preserve">модели - есть интеграция с NX .7. Моделирование в оснастки </w:t>
              </w:r>
              <w:r w:rsidR="00ED291C" w:rsidRPr="00827C47">
                <w:rPr>
                  <w:rFonts w:ascii="Times New Roman" w:hAnsi="Times New Roman" w:cs="Times New Roman"/>
                  <w:bCs/>
                  <w:sz w:val="24"/>
                  <w:szCs w:val="24"/>
                </w:rPr>
                <w:t>NX</w:t>
              </w:r>
              <w:r w:rsidR="00ED291C">
                <w:rPr>
                  <w:rFonts w:ascii="Times New Roman" w:hAnsi="Times New Roman" w:cs="Times New Roman"/>
                  <w:bCs/>
                  <w:sz w:val="24"/>
                  <w:szCs w:val="24"/>
                </w:rPr>
                <w:t xml:space="preserve"> - есть интеграция с NX 8. </w:t>
              </w:r>
            </w:ins>
            <w:ins w:id="1886" w:author="Ворожцова Наталья Андреевна" w:date="2017-12-25T16:12:00Z">
              <w:r w:rsidR="00780C94">
                <w:rPr>
                  <w:rFonts w:ascii="Times New Roman" w:hAnsi="Times New Roman" w:cs="Times New Roman"/>
                  <w:bCs/>
                  <w:sz w:val="24"/>
                  <w:szCs w:val="24"/>
                </w:rPr>
                <w:t xml:space="preserve">Редактор ТП с автоматическим подбором ТО – нет. 9. </w:t>
              </w:r>
            </w:ins>
            <w:ins w:id="1887" w:author="Ворожцова Наталья Андреевна" w:date="2017-12-25T14:47:00Z">
              <w:r w:rsidR="00ED291C">
                <w:rPr>
                  <w:rFonts w:ascii="Times New Roman" w:hAnsi="Times New Roman" w:cs="Times New Roman"/>
                  <w:bCs/>
                  <w:sz w:val="24"/>
                  <w:szCs w:val="24"/>
                </w:rPr>
                <w:t xml:space="preserve">Параметрический поиск в </w:t>
              </w:r>
              <w:r w:rsidR="00ED291C" w:rsidRPr="00827C47">
                <w:rPr>
                  <w:rFonts w:ascii="Times New Roman" w:hAnsi="Times New Roman" w:cs="Times New Roman"/>
                  <w:bCs/>
                  <w:sz w:val="24"/>
                  <w:szCs w:val="24"/>
                </w:rPr>
                <w:t>NX</w:t>
              </w:r>
              <w:r w:rsidR="00ED291C">
                <w:rPr>
                  <w:rFonts w:ascii="Times New Roman" w:hAnsi="Times New Roman" w:cs="Times New Roman"/>
                  <w:bCs/>
                  <w:sz w:val="24"/>
                  <w:szCs w:val="24"/>
                </w:rPr>
                <w:t xml:space="preserve"> - есть интеграция с NX. 10. Электронное согласование заявок – есть. 11. Автоматическое добавление применяемости на основе утвержденного ТП – нет. 12. Штрихкодирование мест хранения и ТО – </w:t>
              </w:r>
            </w:ins>
            <w:ins w:id="1888" w:author="Ворожцова Наталья Андреевна" w:date="2017-12-25T14:58:00Z">
              <w:r w:rsidR="00F718E3">
                <w:rPr>
                  <w:rFonts w:ascii="Times New Roman" w:hAnsi="Times New Roman" w:cs="Times New Roman"/>
                  <w:bCs/>
                  <w:sz w:val="24"/>
                  <w:szCs w:val="24"/>
                </w:rPr>
                <w:t>есть</w:t>
              </w:r>
            </w:ins>
            <w:ins w:id="1889" w:author="Ворожцова Наталья Андреевна" w:date="2017-12-25T14:47:00Z">
              <w:r w:rsidR="00ED291C">
                <w:rPr>
                  <w:rFonts w:ascii="Times New Roman" w:hAnsi="Times New Roman" w:cs="Times New Roman"/>
                  <w:bCs/>
                  <w:sz w:val="24"/>
                  <w:szCs w:val="24"/>
                </w:rPr>
                <w:t xml:space="preserve">. 13.Оптимизация мест хранения – </w:t>
              </w:r>
            </w:ins>
            <w:ins w:id="1890" w:author="Ворожцова Наталья Андреевна" w:date="2017-12-25T14:58:00Z">
              <w:r w:rsidR="00F718E3">
                <w:rPr>
                  <w:rFonts w:ascii="Times New Roman" w:hAnsi="Times New Roman" w:cs="Times New Roman"/>
                  <w:bCs/>
                  <w:sz w:val="24"/>
                  <w:szCs w:val="24"/>
                </w:rPr>
                <w:t>есть</w:t>
              </w:r>
            </w:ins>
            <w:ins w:id="1891" w:author="Ворожцова Наталья Андреевна" w:date="2017-12-25T14:47:00Z">
              <w:r w:rsidR="00ED291C">
                <w:rPr>
                  <w:rFonts w:ascii="Times New Roman" w:hAnsi="Times New Roman" w:cs="Times New Roman"/>
                  <w:bCs/>
                  <w:sz w:val="24"/>
                  <w:szCs w:val="24"/>
                </w:rPr>
                <w:t>. 14. Оптимизация закупок –– есть. 15. Получение ТО на пропуск – есть возможность доработать.</w:t>
              </w:r>
            </w:ins>
          </w:p>
        </w:tc>
      </w:tr>
      <w:tr w:rsidR="00D507F9" w14:paraId="7AF2BC0B" w14:textId="77777777" w:rsidTr="00204BE4">
        <w:trPr>
          <w:ins w:id="1892" w:author="Ворожцова Наталья Андреевна" w:date="2017-12-25T15:07:00Z"/>
        </w:trPr>
        <w:tc>
          <w:tcPr>
            <w:tcW w:w="1838" w:type="dxa"/>
          </w:tcPr>
          <w:p w14:paraId="606FE4C0" w14:textId="75F8BED5" w:rsidR="00D507F9" w:rsidRPr="00827C47" w:rsidRDefault="00D507F9" w:rsidP="00D507F9">
            <w:pPr>
              <w:rPr>
                <w:ins w:id="1893" w:author="Ворожцова Наталья Андреевна" w:date="2017-12-25T15:07:00Z"/>
                <w:rFonts w:ascii="Times New Roman" w:hAnsi="Times New Roman" w:cs="Times New Roman"/>
                <w:bCs/>
                <w:sz w:val="24"/>
                <w:szCs w:val="24"/>
              </w:rPr>
            </w:pPr>
            <w:ins w:id="1894" w:author="Ворожцова Наталья Андреевна" w:date="2017-12-25T15:07:00Z">
              <w:r w:rsidRPr="00827C47">
                <w:rPr>
                  <w:rFonts w:ascii="Times New Roman" w:hAnsi="Times New Roman" w:cs="Times New Roman"/>
                  <w:bCs/>
                  <w:sz w:val="24"/>
                  <w:szCs w:val="24"/>
                </w:rPr>
                <w:t xml:space="preserve">Teamcenter </w:t>
              </w:r>
              <w:r w:rsidRPr="007709D1">
                <w:rPr>
                  <w:rFonts w:ascii="Times New Roman" w:hAnsi="Times New Roman" w:cs="Times New Roman"/>
                  <w:bCs/>
                  <w:sz w:val="24"/>
                  <w:szCs w:val="24"/>
                  <w:rPrChange w:id="1895" w:author="Ворожцова Наталья Андреевна" w:date="2018-02-07T10:50:00Z">
                    <w:rPr>
                      <w:rFonts w:ascii="Times New Roman" w:hAnsi="Times New Roman" w:cs="Times New Roman"/>
                      <w:bCs/>
                      <w:sz w:val="24"/>
                      <w:szCs w:val="24"/>
                      <w:lang w:val="en-US"/>
                    </w:rPr>
                  </w:rPrChange>
                </w:rPr>
                <w:t>(</w:t>
              </w:r>
            </w:ins>
            <w:commentRangeStart w:id="1896"/>
            <w:ins w:id="1897" w:author="Ворожцова Наталья Андреевна" w:date="2018-01-17T11:19:00Z">
              <w:r w:rsidR="00F176C4">
                <w:rPr>
                  <w:rFonts w:ascii="Times New Roman" w:hAnsi="Times New Roman" w:cs="Times New Roman"/>
                  <w:bCs/>
                  <w:sz w:val="24"/>
                  <w:szCs w:val="24"/>
                  <w:lang w:val="en-US"/>
                </w:rPr>
                <w:t>PDM</w:t>
              </w:r>
            </w:ins>
            <w:commentRangeEnd w:id="1896"/>
            <w:r w:rsidR="00DF5B66">
              <w:rPr>
                <w:rStyle w:val="ad"/>
              </w:rPr>
              <w:commentReference w:id="1896"/>
            </w:r>
            <w:ins w:id="1898" w:author="Ворожцова Наталья Андреевна" w:date="2018-01-17T11:19:00Z">
              <w:r w:rsidR="00F176C4" w:rsidRPr="007709D1">
                <w:rPr>
                  <w:rFonts w:ascii="Times New Roman" w:hAnsi="Times New Roman" w:cs="Times New Roman"/>
                  <w:bCs/>
                  <w:sz w:val="24"/>
                  <w:szCs w:val="24"/>
                  <w:rPrChange w:id="1899" w:author="Ворожцова Наталья Андреевна" w:date="2018-02-07T10:50:00Z">
                    <w:rPr>
                      <w:rFonts w:ascii="Times New Roman" w:hAnsi="Times New Roman" w:cs="Times New Roman"/>
                      <w:bCs/>
                      <w:sz w:val="24"/>
                      <w:szCs w:val="24"/>
                      <w:lang w:val="en-US"/>
                    </w:rPr>
                  </w:rPrChange>
                </w:rPr>
                <w:t>) от</w:t>
              </w:r>
            </w:ins>
          </w:p>
          <w:p w14:paraId="77086CAC" w14:textId="6B5B73E1" w:rsidR="00D507F9" w:rsidRPr="007709D1" w:rsidRDefault="00D507F9">
            <w:pPr>
              <w:rPr>
                <w:ins w:id="1900" w:author="Ворожцова Наталья Андреевна" w:date="2017-12-25T15:07:00Z"/>
                <w:rFonts w:ascii="Times New Roman" w:hAnsi="Times New Roman" w:cs="Times New Roman"/>
                <w:bCs/>
                <w:sz w:val="24"/>
                <w:szCs w:val="24"/>
                <w:rPrChange w:id="1901" w:author="Ворожцова Наталья Андреевна" w:date="2018-02-07T10:50:00Z">
                  <w:rPr>
                    <w:ins w:id="1902" w:author="Ворожцова Наталья Андреевна" w:date="2017-12-25T15:07:00Z"/>
                    <w:rFonts w:ascii="Times New Roman" w:hAnsi="Times New Roman" w:cs="Times New Roman"/>
                    <w:bCs/>
                    <w:sz w:val="24"/>
                    <w:szCs w:val="24"/>
                    <w:lang w:val="en-US"/>
                  </w:rPr>
                </w:rPrChange>
              </w:rPr>
            </w:pPr>
            <w:ins w:id="1903" w:author="Ворожцова Наталья Андреевна" w:date="2017-12-25T15:07:00Z">
              <w:r w:rsidRPr="00827C47">
                <w:rPr>
                  <w:rFonts w:ascii="Times New Roman" w:hAnsi="Times New Roman" w:cs="Times New Roman"/>
                  <w:bCs/>
                  <w:sz w:val="24"/>
                  <w:szCs w:val="24"/>
                </w:rPr>
                <w:t>Siemens</w:t>
              </w:r>
            </w:ins>
            <w:ins w:id="1904" w:author="Ворожцова Наталья Андреевна" w:date="2018-02-07T10:50:00Z">
              <w:r w:rsidR="007709D1">
                <w:rPr>
                  <w:rFonts w:ascii="Times New Roman" w:hAnsi="Times New Roman" w:cs="Times New Roman"/>
                  <w:bCs/>
                  <w:sz w:val="24"/>
                  <w:szCs w:val="24"/>
                </w:rPr>
                <w:t xml:space="preserve"> внедрена АО «ОДК-ПМ», </w:t>
              </w:r>
            </w:ins>
            <w:ins w:id="1905" w:author="Ворожцова Наталья Андреевна" w:date="2018-02-07T10:58:00Z">
              <w:r w:rsidR="00171643">
                <w:rPr>
                  <w:rFonts w:ascii="Times New Roman" w:hAnsi="Times New Roman" w:cs="Times New Roman"/>
                  <w:sz w:val="24"/>
                  <w:szCs w:val="24"/>
                </w:rPr>
                <w:t>ООО «</w:t>
              </w:r>
              <w:r w:rsidR="00171643" w:rsidRPr="009A7D6F">
                <w:rPr>
                  <w:rFonts w:ascii="Times New Roman" w:hAnsi="Times New Roman" w:cs="Times New Roman"/>
                  <w:sz w:val="24"/>
                  <w:szCs w:val="24"/>
                </w:rPr>
                <w:t>РусТурбоМаш</w:t>
              </w:r>
              <w:r w:rsidR="00171643">
                <w:rPr>
                  <w:rFonts w:ascii="Times New Roman" w:hAnsi="Times New Roman" w:cs="Times New Roman"/>
                  <w:sz w:val="24"/>
                  <w:szCs w:val="24"/>
                </w:rPr>
                <w:t>»</w:t>
              </w:r>
            </w:ins>
          </w:p>
        </w:tc>
        <w:tc>
          <w:tcPr>
            <w:tcW w:w="7796" w:type="dxa"/>
          </w:tcPr>
          <w:p w14:paraId="193E0281" w14:textId="5153411D" w:rsidR="00D507F9" w:rsidRPr="00827C47" w:rsidDel="00F718E3" w:rsidRDefault="00D507F9">
            <w:pPr>
              <w:pStyle w:val="a3"/>
              <w:ind w:left="34"/>
              <w:rPr>
                <w:ins w:id="1906" w:author="Ворожцова Наталья Андреевна" w:date="2017-12-25T15:07:00Z"/>
                <w:rFonts w:ascii="Times New Roman" w:hAnsi="Times New Roman" w:cs="Times New Roman"/>
                <w:bCs/>
                <w:sz w:val="24"/>
                <w:szCs w:val="24"/>
              </w:rPr>
            </w:pPr>
            <w:ins w:id="1907" w:author="Ворожцова Наталья Андреевна" w:date="2017-12-25T15:07:00Z">
              <w:r>
                <w:rPr>
                  <w:rFonts w:ascii="Times New Roman" w:hAnsi="Times New Roman" w:cs="Times New Roman"/>
                  <w:bCs/>
                  <w:sz w:val="24"/>
                  <w:szCs w:val="24"/>
                </w:rPr>
                <w:t xml:space="preserve">1. </w:t>
              </w:r>
              <w:r w:rsidRPr="00827C47">
                <w:rPr>
                  <w:rFonts w:ascii="Times New Roman" w:hAnsi="Times New Roman" w:cs="Times New Roman"/>
                  <w:bCs/>
                  <w:sz w:val="24"/>
                  <w:szCs w:val="24"/>
                </w:rPr>
                <w:t>Справочник</w:t>
              </w:r>
              <w:r>
                <w:rPr>
                  <w:rFonts w:ascii="Times New Roman" w:hAnsi="Times New Roman" w:cs="Times New Roman"/>
                  <w:bCs/>
                  <w:sz w:val="24"/>
                  <w:szCs w:val="24"/>
                </w:rPr>
                <w:t xml:space="preserve"> – есть. 2. Э</w:t>
              </w:r>
              <w:r w:rsidRPr="00827C47">
                <w:rPr>
                  <w:rFonts w:ascii="Times New Roman" w:hAnsi="Times New Roman" w:cs="Times New Roman"/>
                  <w:bCs/>
                  <w:sz w:val="24"/>
                  <w:szCs w:val="24"/>
                </w:rPr>
                <w:t>лектронное согласование</w:t>
              </w:r>
              <w:r>
                <w:rPr>
                  <w:rFonts w:ascii="Times New Roman" w:hAnsi="Times New Roman" w:cs="Times New Roman"/>
                  <w:bCs/>
                  <w:sz w:val="24"/>
                  <w:szCs w:val="24"/>
                </w:rPr>
                <w:t xml:space="preserve"> заказов и списков – есть с доработкой. 3. Электронное согласование КД на ТО – есть. 4. Формирование ОК – есть интеграция с NX. 5. Автоматическое формирование ВО – </w:t>
              </w:r>
            </w:ins>
            <w:ins w:id="1908" w:author="Ворожцова Наталья Андреевна" w:date="2017-12-25T15:08:00Z">
              <w:r>
                <w:rPr>
                  <w:rFonts w:ascii="Times New Roman" w:hAnsi="Times New Roman" w:cs="Times New Roman"/>
                  <w:bCs/>
                  <w:sz w:val="24"/>
                  <w:szCs w:val="24"/>
                </w:rPr>
                <w:t>есть с доработкой</w:t>
              </w:r>
            </w:ins>
            <w:ins w:id="1909" w:author="Ворожцова Наталья Андреевна" w:date="2017-12-25T15:07:00Z">
              <w:r>
                <w:rPr>
                  <w:rFonts w:ascii="Times New Roman" w:hAnsi="Times New Roman" w:cs="Times New Roman"/>
                  <w:bCs/>
                  <w:sz w:val="24"/>
                  <w:szCs w:val="24"/>
                </w:rPr>
                <w:t>. 6. Пооперационные 3</w:t>
              </w:r>
              <w:r>
                <w:rPr>
                  <w:rFonts w:ascii="Times New Roman" w:hAnsi="Times New Roman" w:cs="Times New Roman"/>
                  <w:bCs/>
                  <w:sz w:val="24"/>
                  <w:szCs w:val="24"/>
                  <w:lang w:val="en-US"/>
                </w:rPr>
                <w:t>D</w:t>
              </w:r>
              <w:r w:rsidRPr="00C651CF">
                <w:rPr>
                  <w:rFonts w:ascii="Times New Roman" w:hAnsi="Times New Roman" w:cs="Times New Roman"/>
                  <w:bCs/>
                  <w:sz w:val="24"/>
                  <w:szCs w:val="24"/>
                </w:rPr>
                <w:t xml:space="preserve"> </w:t>
              </w:r>
              <w:r>
                <w:rPr>
                  <w:rFonts w:ascii="Times New Roman" w:hAnsi="Times New Roman" w:cs="Times New Roman"/>
                  <w:bCs/>
                  <w:sz w:val="24"/>
                  <w:szCs w:val="24"/>
                </w:rPr>
                <w:t xml:space="preserve">модели - есть интеграция с NX .7. Моделирование в оснастки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есть интеграция с NX 8. </w:t>
              </w:r>
            </w:ins>
            <w:commentRangeStart w:id="1910"/>
            <w:ins w:id="1911" w:author="Ворожцова Наталья Андреевна" w:date="2017-12-25T16:12:00Z">
              <w:r w:rsidR="00780C94">
                <w:rPr>
                  <w:rFonts w:ascii="Times New Roman" w:hAnsi="Times New Roman" w:cs="Times New Roman"/>
                  <w:bCs/>
                  <w:sz w:val="24"/>
                  <w:szCs w:val="24"/>
                </w:rPr>
                <w:t>Редактор ТП с автоматическим подбором ТО – нет</w:t>
              </w:r>
            </w:ins>
            <w:commentRangeEnd w:id="1910"/>
            <w:r w:rsidR="00DF5B66">
              <w:rPr>
                <w:rStyle w:val="ad"/>
              </w:rPr>
              <w:commentReference w:id="1910"/>
            </w:r>
            <w:ins w:id="1912" w:author="Ворожцова Наталья Андреевна" w:date="2017-12-25T16:12:00Z">
              <w:r w:rsidR="00780C94">
                <w:rPr>
                  <w:rFonts w:ascii="Times New Roman" w:hAnsi="Times New Roman" w:cs="Times New Roman"/>
                  <w:bCs/>
                  <w:sz w:val="24"/>
                  <w:szCs w:val="24"/>
                </w:rPr>
                <w:t>. 9.</w:t>
              </w:r>
            </w:ins>
            <w:ins w:id="1913" w:author="Ворожцова Наталья Андреевна" w:date="2017-12-25T15:07:00Z">
              <w:r>
                <w:rPr>
                  <w:rFonts w:ascii="Times New Roman" w:hAnsi="Times New Roman" w:cs="Times New Roman"/>
                  <w:bCs/>
                  <w:sz w:val="24"/>
                  <w:szCs w:val="24"/>
                </w:rPr>
                <w:t xml:space="preserve"> Параметрический поиск в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есть интеграция с NX. 10. Электронное согласование заявок – нет. 11. Автоматическое добавление применяемости на основе утвержденного ТП – нет. 12. Штрихкодирование мест хранения и ТО – нет. 13.Оптимизация мест хранения – нет. 14. Оптимизация закупок –– нет. 16. Получение ТО на пропуск – нет.</w:t>
              </w:r>
            </w:ins>
          </w:p>
        </w:tc>
      </w:tr>
      <w:tr w:rsidR="005822A9" w14:paraId="02B3728F" w14:textId="77777777" w:rsidTr="00204BE4">
        <w:trPr>
          <w:trPrChange w:id="1914" w:author="Ворожцова Наталья Андреевна" w:date="2017-12-25T13:54:00Z">
            <w:trPr>
              <w:gridAfter w:val="0"/>
            </w:trPr>
          </w:trPrChange>
        </w:trPr>
        <w:tc>
          <w:tcPr>
            <w:tcW w:w="1838" w:type="dxa"/>
            <w:tcPrChange w:id="1915" w:author="Ворожцова Наталья Андреевна" w:date="2017-12-25T13:54:00Z">
              <w:tcPr>
                <w:tcW w:w="3539" w:type="dxa"/>
                <w:gridSpan w:val="2"/>
              </w:tcPr>
            </w:tcPrChange>
          </w:tcPr>
          <w:p w14:paraId="02B37284" w14:textId="4C66BF8A" w:rsidR="00260EA6" w:rsidRPr="003103B0" w:rsidRDefault="00E95A19" w:rsidP="00260EA6">
            <w:pPr>
              <w:rPr>
                <w:rFonts w:ascii="Times New Roman" w:hAnsi="Times New Roman" w:cs="Times New Roman"/>
                <w:bCs/>
                <w:sz w:val="24"/>
                <w:szCs w:val="24"/>
              </w:rPr>
            </w:pPr>
            <w:r w:rsidRPr="00827C47">
              <w:rPr>
                <w:rFonts w:ascii="Times New Roman" w:hAnsi="Times New Roman" w:cs="Times New Roman"/>
                <w:bCs/>
                <w:sz w:val="24"/>
                <w:szCs w:val="24"/>
                <w:lang w:val="en-US"/>
              </w:rPr>
              <w:t>Semantic</w:t>
            </w:r>
            <w:r w:rsidRPr="003103B0">
              <w:rPr>
                <w:rFonts w:ascii="Times New Roman" w:hAnsi="Times New Roman" w:cs="Times New Roman"/>
                <w:bCs/>
                <w:sz w:val="24"/>
                <w:szCs w:val="24"/>
              </w:rPr>
              <w:t xml:space="preserve"> </w:t>
            </w:r>
            <w:ins w:id="1916" w:author="Ворожцова Наталья Андреевна" w:date="2017-12-25T15:03:00Z">
              <w:r w:rsidR="00F718E3" w:rsidRPr="003103B0">
                <w:rPr>
                  <w:rFonts w:ascii="Times New Roman" w:hAnsi="Times New Roman" w:cs="Times New Roman"/>
                  <w:bCs/>
                  <w:sz w:val="24"/>
                  <w:szCs w:val="24"/>
                  <w:rPrChange w:id="1917" w:author="Ворожцова Наталья Андреевна" w:date="2018-02-07T11:44:00Z">
                    <w:rPr>
                      <w:rFonts w:ascii="Times New Roman" w:hAnsi="Times New Roman" w:cs="Times New Roman"/>
                      <w:bCs/>
                      <w:sz w:val="24"/>
                      <w:szCs w:val="24"/>
                      <w:lang w:val="en-US"/>
                    </w:rPr>
                  </w:rPrChange>
                </w:rPr>
                <w:t>(</w:t>
              </w:r>
            </w:ins>
            <w:ins w:id="1918" w:author="Ворожцова Наталья Андреевна" w:date="2018-01-18T15:22:00Z">
              <w:r w:rsidR="00D31D77">
                <w:rPr>
                  <w:rFonts w:ascii="Times New Roman" w:hAnsi="Times New Roman" w:cs="Times New Roman"/>
                  <w:bCs/>
                  <w:sz w:val="24"/>
                  <w:szCs w:val="24"/>
                  <w:lang w:val="en-US"/>
                </w:rPr>
                <w:t>M</w:t>
              </w:r>
            </w:ins>
            <w:ins w:id="1919" w:author="Ворожцова Наталья Андреевна" w:date="2017-12-25T15:03:00Z">
              <w:r w:rsidR="00F718E3">
                <w:rPr>
                  <w:rFonts w:ascii="Times New Roman" w:hAnsi="Times New Roman" w:cs="Times New Roman"/>
                  <w:bCs/>
                  <w:sz w:val="24"/>
                  <w:szCs w:val="24"/>
                  <w:lang w:val="en-US"/>
                </w:rPr>
                <w:t>DM</w:t>
              </w:r>
              <w:r w:rsidR="00F718E3" w:rsidRPr="003103B0">
                <w:rPr>
                  <w:rFonts w:ascii="Times New Roman" w:hAnsi="Times New Roman" w:cs="Times New Roman"/>
                  <w:bCs/>
                  <w:sz w:val="24"/>
                  <w:szCs w:val="24"/>
                  <w:rPrChange w:id="1920" w:author="Ворожцова Наталья Андреевна" w:date="2018-02-07T11:44:00Z">
                    <w:rPr>
                      <w:rFonts w:ascii="Times New Roman" w:hAnsi="Times New Roman" w:cs="Times New Roman"/>
                      <w:bCs/>
                      <w:sz w:val="24"/>
                      <w:szCs w:val="24"/>
                      <w:lang w:val="en-US"/>
                    </w:rPr>
                  </w:rPrChange>
                </w:rPr>
                <w:t xml:space="preserve">)  </w:t>
              </w:r>
            </w:ins>
            <w:r w:rsidRPr="00827C47">
              <w:rPr>
                <w:rFonts w:ascii="Times New Roman" w:hAnsi="Times New Roman" w:cs="Times New Roman"/>
                <w:bCs/>
                <w:sz w:val="24"/>
                <w:szCs w:val="24"/>
              </w:rPr>
              <w:t>от</w:t>
            </w:r>
          </w:p>
          <w:p w14:paraId="02B37285" w14:textId="154384A0" w:rsidR="00260EA6" w:rsidRPr="006708D7" w:rsidRDefault="00E95A19" w:rsidP="00260EA6">
            <w:pPr>
              <w:rPr>
                <w:rFonts w:ascii="Times New Roman" w:hAnsi="Times New Roman" w:cs="Times New Roman"/>
                <w:bCs/>
                <w:sz w:val="24"/>
                <w:szCs w:val="24"/>
              </w:rPr>
            </w:pPr>
            <w:r w:rsidRPr="00827C47">
              <w:rPr>
                <w:rFonts w:ascii="Times New Roman" w:hAnsi="Times New Roman" w:cs="Times New Roman"/>
                <w:bCs/>
                <w:sz w:val="24"/>
                <w:szCs w:val="24"/>
                <w:lang w:val="en-US"/>
              </w:rPr>
              <w:t>SDI</w:t>
            </w:r>
            <w:r w:rsidRPr="006708D7">
              <w:rPr>
                <w:rFonts w:ascii="Times New Roman" w:hAnsi="Times New Roman" w:cs="Times New Roman"/>
                <w:bCs/>
                <w:sz w:val="24"/>
                <w:szCs w:val="24"/>
                <w:rPrChange w:id="1921" w:author="Ворожцова Наталья Андреевна" w:date="2018-02-07T10:59:00Z">
                  <w:rPr>
                    <w:rFonts w:ascii="Times New Roman" w:hAnsi="Times New Roman" w:cs="Times New Roman"/>
                    <w:bCs/>
                    <w:sz w:val="24"/>
                    <w:szCs w:val="24"/>
                    <w:lang w:val="en-US"/>
                  </w:rPr>
                </w:rPrChange>
              </w:rPr>
              <w:t xml:space="preserve"> </w:t>
            </w:r>
            <w:r w:rsidRPr="00827C47">
              <w:rPr>
                <w:rFonts w:ascii="Times New Roman" w:hAnsi="Times New Roman" w:cs="Times New Roman"/>
                <w:bCs/>
                <w:sz w:val="24"/>
                <w:szCs w:val="24"/>
                <w:lang w:val="en-US"/>
              </w:rPr>
              <w:t>Solution</w:t>
            </w:r>
            <w:ins w:id="1922" w:author="Ворожцова Наталья Андреевна" w:date="2018-02-07T10:59:00Z">
              <w:r w:rsidR="006708D7">
                <w:rPr>
                  <w:rFonts w:ascii="Times New Roman" w:hAnsi="Times New Roman" w:cs="Times New Roman"/>
                  <w:bCs/>
                  <w:sz w:val="24"/>
                  <w:szCs w:val="24"/>
                </w:rPr>
                <w:t xml:space="preserve"> внедрена на </w:t>
              </w:r>
              <w:r w:rsidR="006708D7">
                <w:rPr>
                  <w:rFonts w:ascii="Times New Roman" w:hAnsi="Times New Roman" w:cs="Times New Roman"/>
                  <w:sz w:val="24"/>
                  <w:szCs w:val="24"/>
                </w:rPr>
                <w:t>АО  НПЦ «Салют»</w:t>
              </w:r>
            </w:ins>
          </w:p>
        </w:tc>
        <w:tc>
          <w:tcPr>
            <w:tcW w:w="7796" w:type="dxa"/>
            <w:tcPrChange w:id="1923" w:author="Ворожцова Наталья Андреевна" w:date="2017-12-25T13:54:00Z">
              <w:tcPr>
                <w:tcW w:w="5812" w:type="dxa"/>
              </w:tcPr>
            </w:tcPrChange>
          </w:tcPr>
          <w:p w14:paraId="02B37286" w14:textId="75B0F7A5" w:rsidR="00260EA6" w:rsidRPr="00827C47" w:rsidDel="00CD42C8" w:rsidRDefault="00E95A19" w:rsidP="00260EA6">
            <w:pPr>
              <w:pStyle w:val="a3"/>
              <w:ind w:left="34"/>
              <w:rPr>
                <w:del w:id="1924" w:author="Ворожцова Наталья Андреевна" w:date="2017-12-25T15:05:00Z"/>
                <w:rFonts w:ascii="Times New Roman" w:hAnsi="Times New Roman" w:cs="Times New Roman"/>
                <w:bCs/>
                <w:sz w:val="24"/>
                <w:szCs w:val="24"/>
              </w:rPr>
            </w:pPr>
            <w:del w:id="1925" w:author="Ворожцова Наталья Андреевна" w:date="2017-12-25T15:05:00Z">
              <w:r w:rsidRPr="00827C47" w:rsidDel="00CD42C8">
                <w:rPr>
                  <w:rFonts w:ascii="Times New Roman" w:hAnsi="Times New Roman" w:cs="Times New Roman"/>
                  <w:bCs/>
                  <w:sz w:val="24"/>
                  <w:szCs w:val="24"/>
                </w:rPr>
                <w:delText>Справочник – есть;</w:delText>
              </w:r>
            </w:del>
          </w:p>
          <w:p w14:paraId="02B37287" w14:textId="67346F42" w:rsidR="00260EA6" w:rsidRPr="00827C47" w:rsidDel="00CD42C8" w:rsidRDefault="00E95A19" w:rsidP="00260EA6">
            <w:pPr>
              <w:pStyle w:val="a3"/>
              <w:ind w:left="34"/>
              <w:rPr>
                <w:del w:id="1926" w:author="Ворожцова Наталья Андреевна" w:date="2017-12-25T15:05:00Z"/>
                <w:rFonts w:ascii="Times New Roman" w:hAnsi="Times New Roman" w:cs="Times New Roman"/>
                <w:bCs/>
                <w:sz w:val="24"/>
                <w:szCs w:val="24"/>
              </w:rPr>
            </w:pPr>
            <w:del w:id="1927" w:author="Ворожцова Наталья Андреевна" w:date="2017-12-25T15:05:00Z">
              <w:r w:rsidRPr="00827C47" w:rsidDel="00CD42C8">
                <w:rPr>
                  <w:rFonts w:ascii="Times New Roman" w:hAnsi="Times New Roman" w:cs="Times New Roman"/>
                  <w:bCs/>
                  <w:sz w:val="24"/>
                  <w:szCs w:val="24"/>
                </w:rPr>
                <w:delText>Электронное согласование – есть;</w:delText>
              </w:r>
            </w:del>
          </w:p>
          <w:p w14:paraId="02B37288" w14:textId="639D7C72" w:rsidR="00260EA6" w:rsidRPr="00827C47" w:rsidDel="00CD42C8" w:rsidRDefault="00E95A19" w:rsidP="00260EA6">
            <w:pPr>
              <w:pStyle w:val="a3"/>
              <w:ind w:left="34"/>
              <w:rPr>
                <w:del w:id="1928" w:author="Ворожцова Наталья Андреевна" w:date="2017-12-25T15:05:00Z"/>
                <w:rFonts w:ascii="Times New Roman" w:hAnsi="Times New Roman" w:cs="Times New Roman"/>
                <w:bCs/>
                <w:sz w:val="24"/>
                <w:szCs w:val="24"/>
              </w:rPr>
            </w:pPr>
            <w:del w:id="1929" w:author="Ворожцова Наталья Андреевна" w:date="2017-12-25T15:05:00Z">
              <w:r w:rsidRPr="00827C47" w:rsidDel="00CD42C8">
                <w:rPr>
                  <w:rFonts w:ascii="Times New Roman" w:hAnsi="Times New Roman" w:cs="Times New Roman"/>
                  <w:bCs/>
                  <w:sz w:val="24"/>
                  <w:szCs w:val="24"/>
                </w:rPr>
                <w:delText>Карты сборок – есть;</w:delText>
              </w:r>
            </w:del>
          </w:p>
          <w:p w14:paraId="02B37289" w14:textId="6A00EBFA" w:rsidR="00260EA6" w:rsidRPr="00827C47" w:rsidDel="00CD42C8" w:rsidRDefault="00E95A19" w:rsidP="00260EA6">
            <w:pPr>
              <w:pStyle w:val="a3"/>
              <w:ind w:left="34"/>
              <w:rPr>
                <w:del w:id="1930" w:author="Ворожцова Наталья Андреевна" w:date="2017-12-25T15:05:00Z"/>
                <w:rFonts w:ascii="Times New Roman" w:hAnsi="Times New Roman" w:cs="Times New Roman"/>
                <w:bCs/>
                <w:sz w:val="24"/>
                <w:szCs w:val="24"/>
              </w:rPr>
            </w:pPr>
            <w:del w:id="1931" w:author="Ворожцова Наталья Андреевна" w:date="2017-12-25T15:05:00Z">
              <w:r w:rsidRPr="00827C47" w:rsidDel="00CD42C8">
                <w:rPr>
                  <w:rFonts w:ascii="Times New Roman" w:hAnsi="Times New Roman" w:cs="Times New Roman"/>
                  <w:bCs/>
                  <w:sz w:val="24"/>
                  <w:szCs w:val="24"/>
                </w:rPr>
                <w:delText>Карты наладок – нет;</w:delText>
              </w:r>
            </w:del>
          </w:p>
          <w:p w14:paraId="02B3728A" w14:textId="32ACCABF" w:rsidR="00260EA6" w:rsidRPr="00827C47" w:rsidDel="00CD42C8" w:rsidRDefault="00E95A19" w:rsidP="00260EA6">
            <w:pPr>
              <w:pStyle w:val="a3"/>
              <w:ind w:left="34"/>
              <w:rPr>
                <w:del w:id="1932" w:author="Ворожцова Наталья Андреевна" w:date="2017-12-25T15:05:00Z"/>
                <w:rFonts w:ascii="Times New Roman" w:hAnsi="Times New Roman" w:cs="Times New Roman"/>
                <w:bCs/>
                <w:sz w:val="24"/>
                <w:szCs w:val="24"/>
              </w:rPr>
            </w:pPr>
            <w:del w:id="1933" w:author="Ворожцова Наталья Андреевна" w:date="2017-12-25T15:05:00Z">
              <w:r w:rsidRPr="00827C47" w:rsidDel="00CD42C8">
                <w:rPr>
                  <w:rFonts w:ascii="Times New Roman" w:hAnsi="Times New Roman" w:cs="Times New Roman"/>
                  <w:bCs/>
                  <w:sz w:val="24"/>
                  <w:szCs w:val="24"/>
                </w:rPr>
                <w:delText>Передача данных на станок – нет;</w:delText>
              </w:r>
            </w:del>
          </w:p>
          <w:p w14:paraId="02B3728B" w14:textId="3178F6C9" w:rsidR="00260EA6" w:rsidRPr="00827C47" w:rsidDel="00CD42C8" w:rsidRDefault="00E95A19" w:rsidP="00260EA6">
            <w:pPr>
              <w:pStyle w:val="a3"/>
              <w:ind w:left="34"/>
              <w:rPr>
                <w:del w:id="1934" w:author="Ворожцова Наталья Андреевна" w:date="2017-12-25T15:05:00Z"/>
                <w:rFonts w:ascii="Times New Roman" w:hAnsi="Times New Roman" w:cs="Times New Roman"/>
                <w:bCs/>
                <w:sz w:val="24"/>
                <w:szCs w:val="24"/>
              </w:rPr>
            </w:pPr>
            <w:del w:id="1935" w:author="Ворожцова Наталья Андреевна" w:date="2017-12-25T15:05:00Z">
              <w:r w:rsidRPr="00827C47" w:rsidDel="00CD42C8">
                <w:rPr>
                  <w:rFonts w:ascii="Times New Roman" w:hAnsi="Times New Roman" w:cs="Times New Roman"/>
                  <w:bCs/>
                  <w:sz w:val="24"/>
                  <w:szCs w:val="24"/>
                </w:rPr>
                <w:delText>Анализ стойкости – нет;</w:delText>
              </w:r>
            </w:del>
          </w:p>
          <w:p w14:paraId="02B3728C" w14:textId="4904CFA9" w:rsidR="00260EA6" w:rsidRPr="00827C47" w:rsidDel="00CD42C8" w:rsidRDefault="00E95A19" w:rsidP="00260EA6">
            <w:pPr>
              <w:pStyle w:val="a3"/>
              <w:ind w:left="34"/>
              <w:rPr>
                <w:del w:id="1936" w:author="Ворожцова Наталья Андреевна" w:date="2017-12-25T15:05:00Z"/>
                <w:rFonts w:ascii="Times New Roman" w:hAnsi="Times New Roman" w:cs="Times New Roman"/>
                <w:bCs/>
                <w:sz w:val="24"/>
                <w:szCs w:val="24"/>
              </w:rPr>
            </w:pPr>
            <w:del w:id="1937" w:author="Ворожцова Наталья Андреевна" w:date="2017-12-25T15:05:00Z">
              <w:r w:rsidRPr="00827C47" w:rsidDel="00CD42C8">
                <w:rPr>
                  <w:rFonts w:ascii="Times New Roman" w:hAnsi="Times New Roman" w:cs="Times New Roman"/>
                  <w:bCs/>
                  <w:sz w:val="24"/>
                  <w:szCs w:val="24"/>
                </w:rPr>
                <w:delText>Учет – есть;</w:delText>
              </w:r>
            </w:del>
          </w:p>
          <w:p w14:paraId="4A07C604" w14:textId="11A527A5" w:rsidR="00F718E3" w:rsidRPr="00827C47" w:rsidDel="00CD42C8" w:rsidRDefault="00E95A19" w:rsidP="00260EA6">
            <w:pPr>
              <w:pStyle w:val="a3"/>
              <w:ind w:left="34"/>
              <w:rPr>
                <w:del w:id="1938" w:author="Ворожцова Наталья Андреевна" w:date="2017-12-25T15:05:00Z"/>
                <w:rFonts w:ascii="Times New Roman" w:hAnsi="Times New Roman" w:cs="Times New Roman"/>
                <w:bCs/>
                <w:sz w:val="24"/>
                <w:szCs w:val="24"/>
              </w:rPr>
            </w:pPr>
            <w:del w:id="1939" w:author="Ворожцова Наталья Андреевна" w:date="2017-12-25T15:05:00Z">
              <w:r w:rsidRPr="00827C47" w:rsidDel="00CD42C8">
                <w:rPr>
                  <w:rFonts w:ascii="Times New Roman" w:hAnsi="Times New Roman" w:cs="Times New Roman"/>
                  <w:bCs/>
                  <w:sz w:val="24"/>
                  <w:szCs w:val="24"/>
                </w:rPr>
                <w:delText>Отчеты применяемости – есть;</w:delText>
              </w:r>
            </w:del>
            <w:ins w:id="1940" w:author="Ворожцова Наталья Андреевна" w:date="2017-12-25T15:03:00Z">
              <w:r w:rsidR="00F718E3">
                <w:rPr>
                  <w:rFonts w:ascii="Times New Roman" w:hAnsi="Times New Roman" w:cs="Times New Roman"/>
                  <w:bCs/>
                  <w:sz w:val="24"/>
                  <w:szCs w:val="24"/>
                </w:rPr>
                <w:t xml:space="preserve">1. </w:t>
              </w:r>
              <w:r w:rsidR="00F718E3" w:rsidRPr="00827C47">
                <w:rPr>
                  <w:rFonts w:ascii="Times New Roman" w:hAnsi="Times New Roman" w:cs="Times New Roman"/>
                  <w:bCs/>
                  <w:sz w:val="24"/>
                  <w:szCs w:val="24"/>
                </w:rPr>
                <w:t>Справочник</w:t>
              </w:r>
              <w:r w:rsidR="00F718E3">
                <w:rPr>
                  <w:rFonts w:ascii="Times New Roman" w:hAnsi="Times New Roman" w:cs="Times New Roman"/>
                  <w:bCs/>
                  <w:sz w:val="24"/>
                  <w:szCs w:val="24"/>
                </w:rPr>
                <w:t xml:space="preserve"> – есть. 2. Э</w:t>
              </w:r>
              <w:r w:rsidR="00F718E3" w:rsidRPr="00827C47">
                <w:rPr>
                  <w:rFonts w:ascii="Times New Roman" w:hAnsi="Times New Roman" w:cs="Times New Roman"/>
                  <w:bCs/>
                  <w:sz w:val="24"/>
                  <w:szCs w:val="24"/>
                </w:rPr>
                <w:t>лектронное согласование</w:t>
              </w:r>
              <w:r w:rsidR="00F718E3">
                <w:rPr>
                  <w:rFonts w:ascii="Times New Roman" w:hAnsi="Times New Roman" w:cs="Times New Roman"/>
                  <w:bCs/>
                  <w:sz w:val="24"/>
                  <w:szCs w:val="24"/>
                </w:rPr>
                <w:t xml:space="preserve"> заказов и списков – есть</w:t>
              </w:r>
            </w:ins>
            <w:ins w:id="1941" w:author="Ворожцова Наталья Андреевна" w:date="2017-12-25T15:04:00Z">
              <w:r w:rsidR="00F718E3">
                <w:rPr>
                  <w:rFonts w:ascii="Times New Roman" w:hAnsi="Times New Roman" w:cs="Times New Roman"/>
                  <w:bCs/>
                  <w:sz w:val="24"/>
                  <w:szCs w:val="24"/>
                </w:rPr>
                <w:t xml:space="preserve"> с доработкой</w:t>
              </w:r>
            </w:ins>
            <w:ins w:id="1942" w:author="Ворожцова Наталья Андреевна" w:date="2017-12-25T15:03:00Z">
              <w:r w:rsidR="00F718E3">
                <w:rPr>
                  <w:rFonts w:ascii="Times New Roman" w:hAnsi="Times New Roman" w:cs="Times New Roman"/>
                  <w:bCs/>
                  <w:sz w:val="24"/>
                  <w:szCs w:val="24"/>
                </w:rPr>
                <w:t>. 3. Электронное согласование КД на ТО – нет. 4. Формирование ОК – есть интеграция с NX. 5. Автоматическое формирование ВО – нет. 6. Пооперационные 3</w:t>
              </w:r>
              <w:r w:rsidR="00F718E3">
                <w:rPr>
                  <w:rFonts w:ascii="Times New Roman" w:hAnsi="Times New Roman" w:cs="Times New Roman"/>
                  <w:bCs/>
                  <w:sz w:val="24"/>
                  <w:szCs w:val="24"/>
                  <w:lang w:val="en-US"/>
                </w:rPr>
                <w:t>D</w:t>
              </w:r>
              <w:r w:rsidR="00F718E3" w:rsidRPr="00C651CF">
                <w:rPr>
                  <w:rFonts w:ascii="Times New Roman" w:hAnsi="Times New Roman" w:cs="Times New Roman"/>
                  <w:bCs/>
                  <w:sz w:val="24"/>
                  <w:szCs w:val="24"/>
                </w:rPr>
                <w:t xml:space="preserve"> </w:t>
              </w:r>
              <w:r w:rsidR="00F718E3">
                <w:rPr>
                  <w:rFonts w:ascii="Times New Roman" w:hAnsi="Times New Roman" w:cs="Times New Roman"/>
                  <w:bCs/>
                  <w:sz w:val="24"/>
                  <w:szCs w:val="24"/>
                </w:rPr>
                <w:t xml:space="preserve">модели - есть интеграция с NX .7. Моделирование в оснастки </w:t>
              </w:r>
              <w:r w:rsidR="00F718E3" w:rsidRPr="00827C47">
                <w:rPr>
                  <w:rFonts w:ascii="Times New Roman" w:hAnsi="Times New Roman" w:cs="Times New Roman"/>
                  <w:bCs/>
                  <w:sz w:val="24"/>
                  <w:szCs w:val="24"/>
                </w:rPr>
                <w:t>NX</w:t>
              </w:r>
              <w:r w:rsidR="00F718E3">
                <w:rPr>
                  <w:rFonts w:ascii="Times New Roman" w:hAnsi="Times New Roman" w:cs="Times New Roman"/>
                  <w:bCs/>
                  <w:sz w:val="24"/>
                  <w:szCs w:val="24"/>
                </w:rPr>
                <w:t xml:space="preserve"> - есть интеграция с NX 8. </w:t>
              </w:r>
            </w:ins>
            <w:commentRangeStart w:id="1943"/>
            <w:ins w:id="1944" w:author="Ворожцова Наталья Андреевна" w:date="2017-12-25T16:13:00Z">
              <w:r w:rsidR="00780C94">
                <w:rPr>
                  <w:rFonts w:ascii="Times New Roman" w:hAnsi="Times New Roman" w:cs="Times New Roman"/>
                  <w:bCs/>
                  <w:sz w:val="24"/>
                  <w:szCs w:val="24"/>
                </w:rPr>
                <w:t xml:space="preserve">Редактор ТП с автоматическим подбором ТО – </w:t>
              </w:r>
            </w:ins>
            <w:ins w:id="1945" w:author="Ворожцова Наталья Андреевна" w:date="2018-01-17T11:47:00Z">
              <w:r w:rsidR="00E33EB9">
                <w:rPr>
                  <w:rFonts w:ascii="Times New Roman" w:hAnsi="Times New Roman" w:cs="Times New Roman"/>
                  <w:bCs/>
                  <w:sz w:val="24"/>
                  <w:szCs w:val="24"/>
                </w:rPr>
                <w:t>есть с доработкой</w:t>
              </w:r>
            </w:ins>
            <w:commentRangeEnd w:id="1943"/>
            <w:r w:rsidR="00DF5B66">
              <w:rPr>
                <w:rStyle w:val="ad"/>
              </w:rPr>
              <w:commentReference w:id="1943"/>
            </w:r>
            <w:ins w:id="1946" w:author="Ворожцова Наталья Андреевна" w:date="2017-12-25T16:13:00Z">
              <w:r w:rsidR="00780C94">
                <w:rPr>
                  <w:rFonts w:ascii="Times New Roman" w:hAnsi="Times New Roman" w:cs="Times New Roman"/>
                  <w:bCs/>
                  <w:sz w:val="24"/>
                  <w:szCs w:val="24"/>
                </w:rPr>
                <w:t>. 9</w:t>
              </w:r>
            </w:ins>
            <w:ins w:id="1947" w:author="Ворожцова Наталья Андреевна" w:date="2017-12-25T15:03:00Z">
              <w:r w:rsidR="00F718E3">
                <w:rPr>
                  <w:rFonts w:ascii="Times New Roman" w:hAnsi="Times New Roman" w:cs="Times New Roman"/>
                  <w:bCs/>
                  <w:sz w:val="24"/>
                  <w:szCs w:val="24"/>
                </w:rPr>
                <w:t xml:space="preserve">. Параметрический поиск в </w:t>
              </w:r>
              <w:r w:rsidR="00F718E3" w:rsidRPr="00827C47">
                <w:rPr>
                  <w:rFonts w:ascii="Times New Roman" w:hAnsi="Times New Roman" w:cs="Times New Roman"/>
                  <w:bCs/>
                  <w:sz w:val="24"/>
                  <w:szCs w:val="24"/>
                </w:rPr>
                <w:t>NX</w:t>
              </w:r>
              <w:r w:rsidR="00F718E3">
                <w:rPr>
                  <w:rFonts w:ascii="Times New Roman" w:hAnsi="Times New Roman" w:cs="Times New Roman"/>
                  <w:bCs/>
                  <w:sz w:val="24"/>
                  <w:szCs w:val="24"/>
                </w:rPr>
                <w:t xml:space="preserve"> - есть интеграция с NX. 10. Электронное согласование заявок – </w:t>
              </w:r>
            </w:ins>
            <w:ins w:id="1948" w:author="Ворожцова Наталья Андреевна" w:date="2018-01-17T11:47:00Z">
              <w:r w:rsidR="00E33EB9">
                <w:rPr>
                  <w:rFonts w:ascii="Times New Roman" w:hAnsi="Times New Roman" w:cs="Times New Roman"/>
                  <w:bCs/>
                  <w:sz w:val="24"/>
                  <w:szCs w:val="24"/>
                </w:rPr>
                <w:t>есть с доработкой</w:t>
              </w:r>
            </w:ins>
            <w:ins w:id="1949" w:author="Ворожцова Наталья Андреевна" w:date="2017-12-25T15:03:00Z">
              <w:r w:rsidR="00F718E3">
                <w:rPr>
                  <w:rFonts w:ascii="Times New Roman" w:hAnsi="Times New Roman" w:cs="Times New Roman"/>
                  <w:bCs/>
                  <w:sz w:val="24"/>
                  <w:szCs w:val="24"/>
                </w:rPr>
                <w:t xml:space="preserve">. 11. Автоматическое добавление применяемости на основе утвержденного ТП – нет. 12. Штрихкодирование мест хранения и ТО – </w:t>
              </w:r>
            </w:ins>
            <w:ins w:id="1950" w:author="Ворожцова Наталья Андреевна" w:date="2017-12-25T15:05:00Z">
              <w:r w:rsidR="00CD42C8">
                <w:rPr>
                  <w:rFonts w:ascii="Times New Roman" w:hAnsi="Times New Roman" w:cs="Times New Roman"/>
                  <w:bCs/>
                  <w:sz w:val="24"/>
                  <w:szCs w:val="24"/>
                </w:rPr>
                <w:t>нет</w:t>
              </w:r>
            </w:ins>
            <w:ins w:id="1951" w:author="Ворожцова Наталья Андреевна" w:date="2017-12-25T15:03:00Z">
              <w:r w:rsidR="00F718E3">
                <w:rPr>
                  <w:rFonts w:ascii="Times New Roman" w:hAnsi="Times New Roman" w:cs="Times New Roman"/>
                  <w:bCs/>
                  <w:sz w:val="24"/>
                  <w:szCs w:val="24"/>
                </w:rPr>
                <w:t xml:space="preserve">. 13.Оптимизация мест хранения – </w:t>
              </w:r>
            </w:ins>
            <w:ins w:id="1952" w:author="Ворожцова Наталья Андреевна" w:date="2017-12-25T15:05:00Z">
              <w:r w:rsidR="00CD42C8">
                <w:rPr>
                  <w:rFonts w:ascii="Times New Roman" w:hAnsi="Times New Roman" w:cs="Times New Roman"/>
                  <w:bCs/>
                  <w:sz w:val="24"/>
                  <w:szCs w:val="24"/>
                </w:rPr>
                <w:t>нет</w:t>
              </w:r>
            </w:ins>
            <w:ins w:id="1953" w:author="Ворожцова Наталья Андреевна" w:date="2017-12-25T15:03:00Z">
              <w:r w:rsidR="00F718E3">
                <w:rPr>
                  <w:rFonts w:ascii="Times New Roman" w:hAnsi="Times New Roman" w:cs="Times New Roman"/>
                  <w:bCs/>
                  <w:sz w:val="24"/>
                  <w:szCs w:val="24"/>
                </w:rPr>
                <w:t xml:space="preserve">. 14. Оптимизация закупок –– </w:t>
              </w:r>
            </w:ins>
            <w:ins w:id="1954" w:author="Ворожцова Наталья Андреевна" w:date="2017-12-25T15:05:00Z">
              <w:r w:rsidR="00CD42C8">
                <w:rPr>
                  <w:rFonts w:ascii="Times New Roman" w:hAnsi="Times New Roman" w:cs="Times New Roman"/>
                  <w:bCs/>
                  <w:sz w:val="24"/>
                  <w:szCs w:val="24"/>
                </w:rPr>
                <w:t>нет</w:t>
              </w:r>
            </w:ins>
            <w:ins w:id="1955" w:author="Ворожцова Наталья Андреевна" w:date="2017-12-25T15:03:00Z">
              <w:r w:rsidR="00F718E3">
                <w:rPr>
                  <w:rFonts w:ascii="Times New Roman" w:hAnsi="Times New Roman" w:cs="Times New Roman"/>
                  <w:bCs/>
                  <w:sz w:val="24"/>
                  <w:szCs w:val="24"/>
                </w:rPr>
                <w:t xml:space="preserve">. 15.Получение ТО на пропуск – </w:t>
              </w:r>
            </w:ins>
            <w:ins w:id="1956" w:author="Ворожцова Наталья Андреевна" w:date="2017-12-25T15:05:00Z">
              <w:r w:rsidR="00CD42C8">
                <w:rPr>
                  <w:rFonts w:ascii="Times New Roman" w:hAnsi="Times New Roman" w:cs="Times New Roman"/>
                  <w:bCs/>
                  <w:sz w:val="24"/>
                  <w:szCs w:val="24"/>
                </w:rPr>
                <w:t>нет</w:t>
              </w:r>
            </w:ins>
            <w:ins w:id="1957" w:author="Ворожцова Наталья Андреевна" w:date="2017-12-25T15:03:00Z">
              <w:r w:rsidR="00F718E3">
                <w:rPr>
                  <w:rFonts w:ascii="Times New Roman" w:hAnsi="Times New Roman" w:cs="Times New Roman"/>
                  <w:bCs/>
                  <w:sz w:val="24"/>
                  <w:szCs w:val="24"/>
                </w:rPr>
                <w:t>.</w:t>
              </w:r>
            </w:ins>
          </w:p>
          <w:p w14:paraId="02B3728E" w14:textId="3019EF96" w:rsidR="00260EA6" w:rsidRPr="00CD42C8" w:rsidRDefault="00E95A19">
            <w:pPr>
              <w:pStyle w:val="a3"/>
              <w:ind w:left="34"/>
              <w:rPr>
                <w:rFonts w:ascii="Times New Roman" w:hAnsi="Times New Roman" w:cs="Times New Roman"/>
                <w:bCs/>
                <w:sz w:val="24"/>
                <w:szCs w:val="24"/>
                <w:rPrChange w:id="1958" w:author="Ворожцова Наталья Андреевна" w:date="2017-12-25T15:05:00Z">
                  <w:rPr/>
                </w:rPrChange>
              </w:rPr>
            </w:pPr>
            <w:del w:id="1959" w:author="Ворожцова Наталья Андреевна" w:date="2017-12-25T15:05:00Z">
              <w:r w:rsidRPr="00CD42C8" w:rsidDel="00CD42C8">
                <w:rPr>
                  <w:rFonts w:ascii="Times New Roman" w:hAnsi="Times New Roman" w:cs="Times New Roman"/>
                  <w:bCs/>
                  <w:sz w:val="24"/>
                  <w:szCs w:val="24"/>
                  <w:rPrChange w:id="1960" w:author="Ворожцова Наталья Андреевна" w:date="2017-12-25T15:05:00Z">
                    <w:rPr/>
                  </w:rPrChange>
                </w:rPr>
                <w:delText>Интеграция с Siemens NX – есть;</w:delText>
              </w:r>
            </w:del>
          </w:p>
        </w:tc>
      </w:tr>
      <w:tr w:rsidR="001946DD" w14:paraId="7FB8DBF1" w14:textId="77777777" w:rsidTr="00204BE4">
        <w:trPr>
          <w:ins w:id="1961" w:author="Тихонович Данила Юрьевич" w:date="2017-12-22T12:51:00Z"/>
          <w:trPrChange w:id="1962" w:author="Ворожцова Наталья Андреевна" w:date="2017-12-25T13:54:00Z">
            <w:trPr>
              <w:gridAfter w:val="0"/>
            </w:trPr>
          </w:trPrChange>
        </w:trPr>
        <w:tc>
          <w:tcPr>
            <w:tcW w:w="1838" w:type="dxa"/>
            <w:tcPrChange w:id="1963" w:author="Ворожцова Наталья Андреевна" w:date="2017-12-25T13:54:00Z">
              <w:tcPr>
                <w:tcW w:w="3539" w:type="dxa"/>
                <w:gridSpan w:val="2"/>
              </w:tcPr>
            </w:tcPrChange>
          </w:tcPr>
          <w:p w14:paraId="6729B574" w14:textId="5957E24D" w:rsidR="001946DD" w:rsidRPr="00956ABC" w:rsidRDefault="001946DD" w:rsidP="001946DD">
            <w:pPr>
              <w:pStyle w:val="ae"/>
              <w:rPr>
                <w:ins w:id="1964" w:author="Тихонович Данила Юрьевич" w:date="2017-12-22T12:59:00Z"/>
                <w:rFonts w:ascii="Times New Roman" w:hAnsi="Times New Roman" w:cs="Times New Roman"/>
                <w:sz w:val="24"/>
                <w:szCs w:val="24"/>
                <w:rPrChange w:id="1965" w:author="Ворожцова Наталья Андреевна" w:date="2018-02-06T08:36:00Z">
                  <w:rPr>
                    <w:ins w:id="1966" w:author="Тихонович Данила Юрьевич" w:date="2017-12-22T12:59:00Z"/>
                    <w:rFonts w:ascii="Arial" w:hAnsi="Arial" w:cs="Arial"/>
                  </w:rPr>
                </w:rPrChange>
              </w:rPr>
            </w:pPr>
            <w:ins w:id="1967" w:author="Тихонович Данила Юрьевич" w:date="2017-12-22T12:59:00Z">
              <w:r w:rsidRPr="00855035">
                <w:rPr>
                  <w:rFonts w:ascii="Times New Roman" w:hAnsi="Times New Roman" w:cs="Times New Roman"/>
                  <w:sz w:val="24"/>
                  <w:szCs w:val="24"/>
                  <w:rPrChange w:id="1968" w:author="Ворожцова Наталья Андреевна" w:date="2018-01-17T11:22:00Z">
                    <w:rPr>
                      <w:rFonts w:ascii="Arial" w:hAnsi="Arial" w:cs="Arial"/>
                    </w:rPr>
                  </w:rPrChange>
                </w:rPr>
                <w:t>IMBase</w:t>
              </w:r>
            </w:ins>
            <w:ins w:id="1969" w:author="Ворожцова Наталья Андреевна" w:date="2017-12-25T15:11:00Z">
              <w:r w:rsidR="00D507F9" w:rsidRPr="00855035">
                <w:rPr>
                  <w:rFonts w:ascii="Times New Roman" w:hAnsi="Times New Roman" w:cs="Times New Roman"/>
                  <w:sz w:val="24"/>
                  <w:szCs w:val="24"/>
                </w:rPr>
                <w:t>-</w:t>
              </w:r>
            </w:ins>
            <w:ins w:id="1970" w:author="Тихонович Данила Юрьевич" w:date="2017-12-22T12:59:00Z">
              <w:del w:id="1971" w:author="Ворожцова Наталья Андреевна" w:date="2017-12-25T15:11:00Z">
                <w:r w:rsidRPr="00855035" w:rsidDel="00D507F9">
                  <w:rPr>
                    <w:rFonts w:ascii="Times New Roman" w:hAnsi="Times New Roman" w:cs="Times New Roman"/>
                    <w:sz w:val="24"/>
                    <w:szCs w:val="24"/>
                    <w:rPrChange w:id="1972" w:author="Ворожцова Наталья Андреевна" w:date="2018-01-17T11:22:00Z">
                      <w:rPr>
                        <w:rFonts w:ascii="Arial" w:hAnsi="Arial" w:cs="Arial"/>
                      </w:rPr>
                    </w:rPrChange>
                  </w:rPr>
                  <w:delText xml:space="preserve"> </w:delText>
                </w:r>
              </w:del>
              <w:r w:rsidRPr="00855035">
                <w:rPr>
                  <w:rFonts w:ascii="Times New Roman" w:hAnsi="Times New Roman" w:cs="Times New Roman"/>
                  <w:sz w:val="24"/>
                  <w:szCs w:val="24"/>
                  <w:rPrChange w:id="1973" w:author="Ворожцова Наталья Андреевна" w:date="2018-01-17T11:22:00Z">
                    <w:rPr>
                      <w:rFonts w:ascii="Arial" w:hAnsi="Arial" w:cs="Arial"/>
                    </w:rPr>
                  </w:rPrChange>
                </w:rPr>
                <w:t>справочник</w:t>
              </w:r>
            </w:ins>
            <w:ins w:id="1974" w:author="Ворожцова Наталья Андреевна" w:date="2018-01-18T15:22:00Z">
              <w:r w:rsidR="00D31D77" w:rsidRPr="00956ABC">
                <w:rPr>
                  <w:rFonts w:ascii="Times New Roman" w:hAnsi="Times New Roman" w:cs="Times New Roman"/>
                  <w:sz w:val="24"/>
                  <w:szCs w:val="24"/>
                  <w:rPrChange w:id="1975" w:author="Ворожцова Наталья Андреевна" w:date="2018-02-06T08:36:00Z">
                    <w:rPr>
                      <w:rFonts w:ascii="Times New Roman" w:hAnsi="Times New Roman" w:cs="Times New Roman"/>
                      <w:sz w:val="24"/>
                      <w:szCs w:val="24"/>
                      <w:lang w:val="en-US"/>
                    </w:rPr>
                  </w:rPrChange>
                </w:rPr>
                <w:t xml:space="preserve"> (</w:t>
              </w:r>
              <w:r w:rsidR="00D31D77">
                <w:rPr>
                  <w:rFonts w:ascii="Times New Roman" w:hAnsi="Times New Roman" w:cs="Times New Roman"/>
                  <w:sz w:val="24"/>
                  <w:szCs w:val="24"/>
                  <w:lang w:val="en-US"/>
                </w:rPr>
                <w:t>MDM</w:t>
              </w:r>
              <w:r w:rsidR="00D31D77" w:rsidRPr="00956ABC">
                <w:rPr>
                  <w:rFonts w:ascii="Times New Roman" w:hAnsi="Times New Roman" w:cs="Times New Roman"/>
                  <w:sz w:val="24"/>
                  <w:szCs w:val="24"/>
                  <w:rPrChange w:id="1976" w:author="Ворожцова Наталья Андреевна" w:date="2018-02-06T08:36:00Z">
                    <w:rPr>
                      <w:rFonts w:ascii="Times New Roman" w:hAnsi="Times New Roman" w:cs="Times New Roman"/>
                      <w:sz w:val="24"/>
                      <w:szCs w:val="24"/>
                      <w:lang w:val="en-US"/>
                    </w:rPr>
                  </w:rPrChange>
                </w:rPr>
                <w:t>),</w:t>
              </w:r>
            </w:ins>
          </w:p>
          <w:p w14:paraId="48002DE6" w14:textId="38861C4E" w:rsidR="001946DD" w:rsidRPr="007A18C1" w:rsidDel="00D507F9" w:rsidRDefault="001946DD" w:rsidP="001946DD">
            <w:pPr>
              <w:rPr>
                <w:ins w:id="1977" w:author="Тихонович Данила Юрьевич" w:date="2017-12-22T13:02:00Z"/>
                <w:del w:id="1978" w:author="Ворожцова Наталья Андреевна" w:date="2017-12-25T15:11:00Z"/>
                <w:rFonts w:ascii="Times New Roman" w:hAnsi="Times New Roman" w:cs="Times New Roman"/>
                <w:spacing w:val="15"/>
                <w:sz w:val="24"/>
                <w:szCs w:val="24"/>
                <w:lang w:val="en-US"/>
                <w:rPrChange w:id="1979" w:author="Батюков Артем Андреевич" w:date="2018-02-07T13:21:00Z">
                  <w:rPr>
                    <w:ins w:id="1980" w:author="Тихонович Данила Юрьевич" w:date="2017-12-22T13:02:00Z"/>
                    <w:del w:id="1981" w:author="Ворожцова Наталья Андреевна" w:date="2017-12-25T15:11:00Z"/>
                    <w:rFonts w:ascii="Arial" w:hAnsi="Arial" w:cs="Arial"/>
                    <w:color w:val="000000"/>
                    <w:spacing w:val="15"/>
                    <w:sz w:val="17"/>
                    <w:szCs w:val="17"/>
                  </w:rPr>
                </w:rPrChange>
              </w:rPr>
            </w:pPr>
            <w:ins w:id="1982" w:author="Тихонович Данила Юрьевич" w:date="2017-12-22T12:59:00Z">
              <w:r w:rsidRPr="00855035">
                <w:rPr>
                  <w:rFonts w:ascii="Times New Roman" w:hAnsi="Times New Roman" w:cs="Times New Roman"/>
                  <w:sz w:val="24"/>
                  <w:szCs w:val="24"/>
                  <w:rPrChange w:id="1983" w:author="Ворожцова Наталья Андреевна" w:date="2018-01-17T11:22:00Z">
                    <w:rPr/>
                  </w:rPrChange>
                </w:rPr>
                <w:fldChar w:fldCharType="begin"/>
              </w:r>
              <w:r w:rsidRPr="007A18C1">
                <w:rPr>
                  <w:rFonts w:ascii="Times New Roman" w:hAnsi="Times New Roman" w:cs="Times New Roman"/>
                  <w:sz w:val="24"/>
                  <w:szCs w:val="24"/>
                  <w:lang w:val="en-US"/>
                  <w:rPrChange w:id="1984" w:author="Батюков Артем Андреевич" w:date="2018-02-07T13:21:00Z">
                    <w:rPr/>
                  </w:rPrChange>
                </w:rPr>
                <w:instrText xml:space="preserve"> </w:instrText>
              </w:r>
              <w:r w:rsidRPr="00855035">
                <w:rPr>
                  <w:rFonts w:ascii="Times New Roman" w:hAnsi="Times New Roman" w:cs="Times New Roman"/>
                  <w:sz w:val="24"/>
                  <w:szCs w:val="24"/>
                  <w:lang w:val="en-US"/>
                  <w:rPrChange w:id="1985" w:author="Ворожцова Наталья Андреевна" w:date="2018-01-17T11:22:00Z">
                    <w:rPr/>
                  </w:rPrChange>
                </w:rPr>
                <w:instrText>HYPERLINK</w:instrText>
              </w:r>
              <w:r w:rsidRPr="007A18C1">
                <w:rPr>
                  <w:rFonts w:ascii="Times New Roman" w:hAnsi="Times New Roman" w:cs="Times New Roman"/>
                  <w:sz w:val="24"/>
                  <w:szCs w:val="24"/>
                  <w:lang w:val="en-US"/>
                  <w:rPrChange w:id="1986" w:author="Батюков Артем Андреевич" w:date="2018-02-07T13:21:00Z">
                    <w:rPr/>
                  </w:rPrChange>
                </w:rPr>
                <w:instrText xml:space="preserve"> "</w:instrText>
              </w:r>
              <w:r w:rsidRPr="00855035">
                <w:rPr>
                  <w:rFonts w:ascii="Times New Roman" w:hAnsi="Times New Roman" w:cs="Times New Roman"/>
                  <w:sz w:val="24"/>
                  <w:szCs w:val="24"/>
                  <w:lang w:val="en-US"/>
                  <w:rPrChange w:id="1987" w:author="Ворожцова Наталья Андреевна" w:date="2018-01-17T11:22:00Z">
                    <w:rPr/>
                  </w:rPrChange>
                </w:rPr>
                <w:instrText>http</w:instrText>
              </w:r>
              <w:r w:rsidRPr="007A18C1">
                <w:rPr>
                  <w:rFonts w:ascii="Times New Roman" w:hAnsi="Times New Roman" w:cs="Times New Roman"/>
                  <w:sz w:val="24"/>
                  <w:szCs w:val="24"/>
                  <w:lang w:val="en-US"/>
                  <w:rPrChange w:id="1988" w:author="Батюков Артем Андреевич" w:date="2018-02-07T13:21:00Z">
                    <w:rPr/>
                  </w:rPrChange>
                </w:rPr>
                <w:instrText>://</w:instrText>
              </w:r>
              <w:r w:rsidRPr="00855035">
                <w:rPr>
                  <w:rFonts w:ascii="Times New Roman" w:hAnsi="Times New Roman" w:cs="Times New Roman"/>
                  <w:sz w:val="24"/>
                  <w:szCs w:val="24"/>
                  <w:lang w:val="en-US"/>
                  <w:rPrChange w:id="1989" w:author="Ворожцова Наталья Андреевна" w:date="2018-01-17T11:22:00Z">
                    <w:rPr/>
                  </w:rPrChange>
                </w:rPr>
                <w:instrText>www</w:instrText>
              </w:r>
              <w:r w:rsidRPr="007A18C1">
                <w:rPr>
                  <w:rFonts w:ascii="Times New Roman" w:hAnsi="Times New Roman" w:cs="Times New Roman"/>
                  <w:sz w:val="24"/>
                  <w:szCs w:val="24"/>
                  <w:lang w:val="en-US"/>
                  <w:rPrChange w:id="1990" w:author="Батюков Артем Андреевич" w:date="2018-02-07T13:21:00Z">
                    <w:rPr/>
                  </w:rPrChange>
                </w:rPr>
                <w:instrText>.</w:instrText>
              </w:r>
              <w:r w:rsidRPr="00855035">
                <w:rPr>
                  <w:rFonts w:ascii="Times New Roman" w:hAnsi="Times New Roman" w:cs="Times New Roman"/>
                  <w:sz w:val="24"/>
                  <w:szCs w:val="24"/>
                  <w:lang w:val="en-US"/>
                  <w:rPrChange w:id="1991" w:author="Ворожцова Наталья Андреевна" w:date="2018-01-17T11:22:00Z">
                    <w:rPr/>
                  </w:rPrChange>
                </w:rPr>
                <w:instrText>intermech</w:instrText>
              </w:r>
              <w:r w:rsidRPr="007A18C1">
                <w:rPr>
                  <w:rFonts w:ascii="Times New Roman" w:hAnsi="Times New Roman" w:cs="Times New Roman"/>
                  <w:sz w:val="24"/>
                  <w:szCs w:val="24"/>
                  <w:lang w:val="en-US"/>
                  <w:rPrChange w:id="1992" w:author="Батюков Артем Андреевич" w:date="2018-02-07T13:21:00Z">
                    <w:rPr/>
                  </w:rPrChange>
                </w:rPr>
                <w:instrText>.</w:instrText>
              </w:r>
              <w:r w:rsidRPr="00855035">
                <w:rPr>
                  <w:rFonts w:ascii="Times New Roman" w:hAnsi="Times New Roman" w:cs="Times New Roman"/>
                  <w:sz w:val="24"/>
                  <w:szCs w:val="24"/>
                  <w:lang w:val="en-US"/>
                  <w:rPrChange w:id="1993" w:author="Ворожцова Наталья Андреевна" w:date="2018-01-17T11:22:00Z">
                    <w:rPr/>
                  </w:rPrChange>
                </w:rPr>
                <w:instrText>ru</w:instrText>
              </w:r>
              <w:r w:rsidRPr="007A18C1">
                <w:rPr>
                  <w:rFonts w:ascii="Times New Roman" w:hAnsi="Times New Roman" w:cs="Times New Roman"/>
                  <w:sz w:val="24"/>
                  <w:szCs w:val="24"/>
                  <w:lang w:val="en-US"/>
                  <w:rPrChange w:id="1994" w:author="Батюков Артем Андреевич" w:date="2018-02-07T13:21:00Z">
                    <w:rPr/>
                  </w:rPrChange>
                </w:rPr>
                <w:instrText>/</w:instrText>
              </w:r>
              <w:r w:rsidRPr="00855035">
                <w:rPr>
                  <w:rFonts w:ascii="Times New Roman" w:hAnsi="Times New Roman" w:cs="Times New Roman"/>
                  <w:sz w:val="24"/>
                  <w:szCs w:val="24"/>
                  <w:lang w:val="en-US"/>
                  <w:rPrChange w:id="1995" w:author="Ворожцова Наталья Андреевна" w:date="2018-01-17T11:22:00Z">
                    <w:rPr/>
                  </w:rPrChange>
                </w:rPr>
                <w:instrText>techcard</w:instrText>
              </w:r>
              <w:r w:rsidRPr="007A18C1">
                <w:rPr>
                  <w:rFonts w:ascii="Times New Roman" w:hAnsi="Times New Roman" w:cs="Times New Roman"/>
                  <w:sz w:val="24"/>
                  <w:szCs w:val="24"/>
                  <w:lang w:val="en-US"/>
                  <w:rPrChange w:id="1996" w:author="Батюков Артем Андреевич" w:date="2018-02-07T13:21:00Z">
                    <w:rPr/>
                  </w:rPrChange>
                </w:rPr>
                <w:instrText>.</w:instrText>
              </w:r>
              <w:r w:rsidRPr="00855035">
                <w:rPr>
                  <w:rFonts w:ascii="Times New Roman" w:hAnsi="Times New Roman" w:cs="Times New Roman"/>
                  <w:sz w:val="24"/>
                  <w:szCs w:val="24"/>
                  <w:lang w:val="en-US"/>
                  <w:rPrChange w:id="1997" w:author="Ворожцова Наталья Андреевна" w:date="2018-01-17T11:22:00Z">
                    <w:rPr/>
                  </w:rPrChange>
                </w:rPr>
                <w:instrText>htm</w:instrText>
              </w:r>
              <w:r w:rsidRPr="007A18C1">
                <w:rPr>
                  <w:rFonts w:ascii="Times New Roman" w:hAnsi="Times New Roman" w:cs="Times New Roman"/>
                  <w:sz w:val="24"/>
                  <w:szCs w:val="24"/>
                  <w:lang w:val="en-US"/>
                  <w:rPrChange w:id="1998" w:author="Батюков Артем Андреевич" w:date="2018-02-07T13:21:00Z">
                    <w:rPr/>
                  </w:rPrChange>
                </w:rPr>
                <w:instrText xml:space="preserve">" </w:instrText>
              </w:r>
              <w:r w:rsidRPr="00855035">
                <w:rPr>
                  <w:rFonts w:ascii="Times New Roman" w:hAnsi="Times New Roman" w:cs="Times New Roman"/>
                  <w:sz w:val="24"/>
                  <w:szCs w:val="24"/>
                  <w:rPrChange w:id="1999" w:author="Ворожцова Наталья Андреевна" w:date="2018-01-17T11:22:00Z">
                    <w:rPr>
                      <w:rStyle w:val="a7"/>
                      <w:rFonts w:ascii="Arial" w:hAnsi="Arial" w:cs="Arial"/>
                      <w:spacing w:val="15"/>
                      <w:sz w:val="17"/>
                      <w:szCs w:val="17"/>
                    </w:rPr>
                  </w:rPrChange>
                </w:rPr>
                <w:fldChar w:fldCharType="separate"/>
              </w:r>
              <w:r w:rsidRPr="00855035">
                <w:rPr>
                  <w:rStyle w:val="a7"/>
                  <w:rFonts w:ascii="Times New Roman" w:hAnsi="Times New Roman" w:cs="Times New Roman"/>
                  <w:color w:val="auto"/>
                  <w:spacing w:val="15"/>
                  <w:sz w:val="24"/>
                  <w:szCs w:val="24"/>
                  <w:u w:val="none"/>
                  <w:lang w:val="en-US"/>
                  <w:rPrChange w:id="2000" w:author="Ворожцова Наталья Андреевна" w:date="2018-01-17T11:22:00Z">
                    <w:rPr>
                      <w:rStyle w:val="a7"/>
                      <w:rFonts w:ascii="Arial" w:hAnsi="Arial" w:cs="Arial"/>
                      <w:spacing w:val="15"/>
                      <w:sz w:val="17"/>
                      <w:szCs w:val="17"/>
                    </w:rPr>
                  </w:rPrChange>
                </w:rPr>
                <w:t>TECHCARD</w:t>
              </w:r>
              <w:r w:rsidRPr="00855035">
                <w:rPr>
                  <w:rStyle w:val="a7"/>
                  <w:rFonts w:ascii="Times New Roman" w:hAnsi="Times New Roman" w:cs="Times New Roman"/>
                  <w:color w:val="auto"/>
                  <w:spacing w:val="15"/>
                  <w:sz w:val="24"/>
                  <w:szCs w:val="24"/>
                  <w:u w:val="none"/>
                  <w:rPrChange w:id="2001" w:author="Ворожцова Наталья Андреевна" w:date="2018-01-17T11:22:00Z">
                    <w:rPr>
                      <w:rStyle w:val="a7"/>
                      <w:rFonts w:ascii="Arial" w:hAnsi="Arial" w:cs="Arial"/>
                      <w:spacing w:val="15"/>
                      <w:sz w:val="17"/>
                      <w:szCs w:val="17"/>
                    </w:rPr>
                  </w:rPrChange>
                </w:rPr>
                <w:fldChar w:fldCharType="end"/>
              </w:r>
              <w:r w:rsidRPr="007A18C1">
                <w:rPr>
                  <w:rFonts w:ascii="Times New Roman" w:hAnsi="Times New Roman" w:cs="Times New Roman"/>
                  <w:spacing w:val="15"/>
                  <w:sz w:val="24"/>
                  <w:szCs w:val="24"/>
                  <w:lang w:val="en-US"/>
                  <w:rPrChange w:id="2002" w:author="Батюков Артем Андреевич" w:date="2018-02-07T13:21:00Z">
                    <w:rPr>
                      <w:rFonts w:ascii="Arial" w:hAnsi="Arial" w:cs="Arial"/>
                      <w:color w:val="000000"/>
                      <w:spacing w:val="15"/>
                      <w:sz w:val="17"/>
                      <w:szCs w:val="17"/>
                    </w:rPr>
                  </w:rPrChange>
                </w:rPr>
                <w:t xml:space="preserve"> – </w:t>
              </w:r>
              <w:r w:rsidRPr="00855035">
                <w:rPr>
                  <w:rFonts w:ascii="Times New Roman" w:hAnsi="Times New Roman" w:cs="Times New Roman"/>
                  <w:spacing w:val="15"/>
                  <w:sz w:val="24"/>
                  <w:szCs w:val="24"/>
                  <w:rPrChange w:id="2003" w:author="Ворожцова Наталья Андреевна" w:date="2018-01-17T11:22:00Z">
                    <w:rPr>
                      <w:rFonts w:ascii="Arial" w:hAnsi="Arial" w:cs="Arial"/>
                      <w:color w:val="000000"/>
                      <w:spacing w:val="15"/>
                      <w:sz w:val="17"/>
                      <w:szCs w:val="17"/>
                    </w:rPr>
                  </w:rPrChange>
                </w:rPr>
                <w:t>разработка</w:t>
              </w:r>
              <w:r w:rsidRPr="007A18C1">
                <w:rPr>
                  <w:rFonts w:ascii="Times New Roman" w:hAnsi="Times New Roman" w:cs="Times New Roman"/>
                  <w:spacing w:val="15"/>
                  <w:sz w:val="24"/>
                  <w:szCs w:val="24"/>
                  <w:lang w:val="en-US"/>
                  <w:rPrChange w:id="2004" w:author="Батюков Артем Андреевич" w:date="2018-02-07T13:21:00Z">
                    <w:rPr>
                      <w:rFonts w:ascii="Arial" w:hAnsi="Arial" w:cs="Arial"/>
                      <w:color w:val="000000"/>
                      <w:spacing w:val="15"/>
                      <w:sz w:val="17"/>
                      <w:szCs w:val="17"/>
                    </w:rPr>
                  </w:rPrChange>
                </w:rPr>
                <w:t xml:space="preserve"> </w:t>
              </w:r>
              <w:r w:rsidRPr="00855035">
                <w:rPr>
                  <w:rFonts w:ascii="Times New Roman" w:hAnsi="Times New Roman" w:cs="Times New Roman"/>
                  <w:spacing w:val="15"/>
                  <w:sz w:val="24"/>
                  <w:szCs w:val="24"/>
                  <w:rPrChange w:id="2005" w:author="Ворожцова Наталья Андреевна" w:date="2018-01-17T11:22:00Z">
                    <w:rPr>
                      <w:rFonts w:ascii="Arial" w:hAnsi="Arial" w:cs="Arial"/>
                      <w:color w:val="000000"/>
                      <w:spacing w:val="15"/>
                      <w:sz w:val="17"/>
                      <w:szCs w:val="17"/>
                    </w:rPr>
                  </w:rPrChange>
                </w:rPr>
                <w:t>ТП</w:t>
              </w:r>
            </w:ins>
            <w:ins w:id="2006" w:author="Ворожцова Наталья Андреевна" w:date="2017-12-25T15:11:00Z">
              <w:r w:rsidR="00D507F9" w:rsidRPr="007A18C1">
                <w:rPr>
                  <w:rFonts w:ascii="Times New Roman" w:hAnsi="Times New Roman" w:cs="Times New Roman"/>
                  <w:spacing w:val="15"/>
                  <w:sz w:val="24"/>
                  <w:szCs w:val="24"/>
                  <w:lang w:val="en-US"/>
                  <w:rPrChange w:id="2007" w:author="Батюков Артем Андреевич" w:date="2018-02-07T13:21:00Z">
                    <w:rPr>
                      <w:rFonts w:ascii="Times New Roman" w:hAnsi="Times New Roman" w:cs="Times New Roman"/>
                      <w:color w:val="000000"/>
                      <w:spacing w:val="15"/>
                      <w:sz w:val="24"/>
                      <w:szCs w:val="24"/>
                    </w:rPr>
                  </w:rPrChange>
                </w:rPr>
                <w:t xml:space="preserve">, </w:t>
              </w:r>
            </w:ins>
          </w:p>
          <w:p w14:paraId="0FDF207D" w14:textId="7EE531D4" w:rsidR="00D32AD5" w:rsidRPr="007A18C1" w:rsidRDefault="00D32AD5" w:rsidP="001946DD">
            <w:pPr>
              <w:rPr>
                <w:ins w:id="2008" w:author="Тихонович Данила Юрьевич" w:date="2017-12-22T12:59:00Z"/>
                <w:rFonts w:ascii="Times New Roman" w:hAnsi="Times New Roman" w:cs="Times New Roman"/>
                <w:spacing w:val="15"/>
                <w:sz w:val="24"/>
                <w:szCs w:val="24"/>
                <w:lang w:val="en-US"/>
                <w:rPrChange w:id="2009" w:author="Батюков Артем Андреевич" w:date="2018-02-07T13:21:00Z">
                  <w:rPr>
                    <w:ins w:id="2010" w:author="Тихонович Данила Юрьевич" w:date="2017-12-22T12:59:00Z"/>
                    <w:rFonts w:ascii="Arial" w:hAnsi="Arial" w:cs="Arial"/>
                    <w:color w:val="000000"/>
                    <w:spacing w:val="15"/>
                    <w:sz w:val="17"/>
                    <w:szCs w:val="17"/>
                  </w:rPr>
                </w:rPrChange>
              </w:rPr>
            </w:pPr>
            <w:ins w:id="2011" w:author="Тихонович Данила Юрьевич" w:date="2017-12-22T13:02:00Z">
              <w:r w:rsidRPr="009F43D9">
                <w:rPr>
                  <w:rFonts w:ascii="Times New Roman" w:hAnsi="Times New Roman" w:cs="Times New Roman"/>
                  <w:spacing w:val="15"/>
                  <w:sz w:val="24"/>
                  <w:szCs w:val="24"/>
                  <w:rPrChange w:id="2012" w:author="Ворожцова Наталья Андреевна" w:date="2018-02-07T11:32:00Z">
                    <w:rPr>
                      <w:rFonts w:ascii="Arial" w:hAnsi="Arial" w:cs="Arial"/>
                      <w:color w:val="000000"/>
                      <w:spacing w:val="15"/>
                      <w:sz w:val="17"/>
                      <w:szCs w:val="17"/>
                    </w:rPr>
                  </w:rPrChange>
                </w:rPr>
                <w:fldChar w:fldCharType="begin"/>
              </w:r>
              <w:r w:rsidRPr="007A18C1">
                <w:rPr>
                  <w:rFonts w:ascii="Times New Roman" w:hAnsi="Times New Roman" w:cs="Times New Roman"/>
                  <w:spacing w:val="15"/>
                  <w:sz w:val="24"/>
                  <w:szCs w:val="24"/>
                  <w:lang w:val="en-US"/>
                  <w:rPrChange w:id="2013" w:author="Батюков Артем Андреевич" w:date="2018-02-07T13:21:00Z">
                    <w:rPr>
                      <w:rFonts w:ascii="Arial" w:hAnsi="Arial" w:cs="Arial"/>
                      <w:color w:val="000000"/>
                      <w:spacing w:val="15"/>
                      <w:sz w:val="17"/>
                      <w:szCs w:val="17"/>
                    </w:rPr>
                  </w:rPrChange>
                </w:rPr>
                <w:instrText xml:space="preserve"> </w:instrText>
              </w:r>
              <w:r w:rsidRPr="009F43D9">
                <w:rPr>
                  <w:rFonts w:ascii="Times New Roman" w:hAnsi="Times New Roman" w:cs="Times New Roman"/>
                  <w:spacing w:val="15"/>
                  <w:sz w:val="24"/>
                  <w:szCs w:val="24"/>
                  <w:lang w:val="en-US"/>
                  <w:rPrChange w:id="2014" w:author="Ворожцова Наталья Андреевна" w:date="2018-02-07T11:32:00Z">
                    <w:rPr>
                      <w:rFonts w:ascii="Arial" w:hAnsi="Arial" w:cs="Arial"/>
                      <w:color w:val="000000"/>
                      <w:spacing w:val="15"/>
                      <w:sz w:val="17"/>
                      <w:szCs w:val="17"/>
                    </w:rPr>
                  </w:rPrChange>
                </w:rPr>
                <w:instrText>HYPERLINK</w:instrText>
              </w:r>
              <w:r w:rsidRPr="007A18C1">
                <w:rPr>
                  <w:rFonts w:ascii="Times New Roman" w:hAnsi="Times New Roman" w:cs="Times New Roman"/>
                  <w:spacing w:val="15"/>
                  <w:sz w:val="24"/>
                  <w:szCs w:val="24"/>
                  <w:lang w:val="en-US"/>
                  <w:rPrChange w:id="2015" w:author="Батюков Артем Андреевич" w:date="2018-02-07T13:21:00Z">
                    <w:rPr>
                      <w:rFonts w:ascii="Arial" w:hAnsi="Arial" w:cs="Arial"/>
                      <w:color w:val="000000"/>
                      <w:spacing w:val="15"/>
                      <w:sz w:val="17"/>
                      <w:szCs w:val="17"/>
                    </w:rPr>
                  </w:rPrChange>
                </w:rPr>
                <w:instrText xml:space="preserve"> "</w:instrText>
              </w:r>
              <w:r w:rsidRPr="009F43D9">
                <w:rPr>
                  <w:rFonts w:ascii="Times New Roman" w:hAnsi="Times New Roman" w:cs="Times New Roman"/>
                  <w:spacing w:val="15"/>
                  <w:sz w:val="24"/>
                  <w:szCs w:val="24"/>
                  <w:lang w:val="en-US"/>
                  <w:rPrChange w:id="2016" w:author="Ворожцова Наталья Андреевна" w:date="2018-02-07T11:32:00Z">
                    <w:rPr>
                      <w:rFonts w:ascii="Arial" w:hAnsi="Arial" w:cs="Arial"/>
                      <w:color w:val="000000"/>
                      <w:spacing w:val="15"/>
                      <w:sz w:val="17"/>
                      <w:szCs w:val="17"/>
                    </w:rPr>
                  </w:rPrChange>
                </w:rPr>
                <w:instrText>http</w:instrText>
              </w:r>
              <w:r w:rsidRPr="007A18C1">
                <w:rPr>
                  <w:rFonts w:ascii="Times New Roman" w:hAnsi="Times New Roman" w:cs="Times New Roman"/>
                  <w:spacing w:val="15"/>
                  <w:sz w:val="24"/>
                  <w:szCs w:val="24"/>
                  <w:lang w:val="en-US"/>
                  <w:rPrChange w:id="2017" w:author="Батюков Артем Андреевич" w:date="2018-02-07T13:21:00Z">
                    <w:rPr>
                      <w:rFonts w:ascii="Arial" w:hAnsi="Arial" w:cs="Arial"/>
                      <w:color w:val="000000"/>
                      <w:spacing w:val="15"/>
                      <w:sz w:val="17"/>
                      <w:szCs w:val="17"/>
                    </w:rPr>
                  </w:rPrChange>
                </w:rPr>
                <w:instrText>://</w:instrText>
              </w:r>
              <w:r w:rsidRPr="009F43D9">
                <w:rPr>
                  <w:rFonts w:ascii="Times New Roman" w:hAnsi="Times New Roman" w:cs="Times New Roman"/>
                  <w:spacing w:val="15"/>
                  <w:sz w:val="24"/>
                  <w:szCs w:val="24"/>
                  <w:lang w:val="en-US"/>
                  <w:rPrChange w:id="2018" w:author="Ворожцова Наталья Андреевна" w:date="2018-02-07T11:32:00Z">
                    <w:rPr>
                      <w:rFonts w:ascii="Arial" w:hAnsi="Arial" w:cs="Arial"/>
                      <w:color w:val="000000"/>
                      <w:spacing w:val="15"/>
                      <w:sz w:val="17"/>
                      <w:szCs w:val="17"/>
                    </w:rPr>
                  </w:rPrChange>
                </w:rPr>
                <w:instrText>www</w:instrText>
              </w:r>
              <w:r w:rsidRPr="007A18C1">
                <w:rPr>
                  <w:rFonts w:ascii="Times New Roman" w:hAnsi="Times New Roman" w:cs="Times New Roman"/>
                  <w:spacing w:val="15"/>
                  <w:sz w:val="24"/>
                  <w:szCs w:val="24"/>
                  <w:lang w:val="en-US"/>
                  <w:rPrChange w:id="2019" w:author="Батюков Артем Андреевич" w:date="2018-02-07T13:21:00Z">
                    <w:rPr>
                      <w:rFonts w:ascii="Arial" w:hAnsi="Arial" w:cs="Arial"/>
                      <w:color w:val="000000"/>
                      <w:spacing w:val="15"/>
                      <w:sz w:val="17"/>
                      <w:szCs w:val="17"/>
                    </w:rPr>
                  </w:rPrChange>
                </w:rPr>
                <w:instrText>.</w:instrText>
              </w:r>
              <w:r w:rsidRPr="009F43D9">
                <w:rPr>
                  <w:rFonts w:ascii="Times New Roman" w:hAnsi="Times New Roman" w:cs="Times New Roman"/>
                  <w:spacing w:val="15"/>
                  <w:sz w:val="24"/>
                  <w:szCs w:val="24"/>
                  <w:lang w:val="en-US"/>
                  <w:rPrChange w:id="2020" w:author="Ворожцова Наталья Андреевна" w:date="2018-02-07T11:32:00Z">
                    <w:rPr>
                      <w:rFonts w:ascii="Arial" w:hAnsi="Arial" w:cs="Arial"/>
                      <w:color w:val="000000"/>
                      <w:spacing w:val="15"/>
                      <w:sz w:val="17"/>
                      <w:szCs w:val="17"/>
                    </w:rPr>
                  </w:rPrChange>
                </w:rPr>
                <w:instrText>intermech</w:instrText>
              </w:r>
              <w:r w:rsidRPr="007A18C1">
                <w:rPr>
                  <w:rFonts w:ascii="Times New Roman" w:hAnsi="Times New Roman" w:cs="Times New Roman"/>
                  <w:spacing w:val="15"/>
                  <w:sz w:val="24"/>
                  <w:szCs w:val="24"/>
                  <w:lang w:val="en-US"/>
                  <w:rPrChange w:id="2021" w:author="Батюков Артем Андреевич" w:date="2018-02-07T13:21:00Z">
                    <w:rPr>
                      <w:rFonts w:ascii="Arial" w:hAnsi="Arial" w:cs="Arial"/>
                      <w:color w:val="000000"/>
                      <w:spacing w:val="15"/>
                      <w:sz w:val="17"/>
                      <w:szCs w:val="17"/>
                    </w:rPr>
                  </w:rPrChange>
                </w:rPr>
                <w:instrText>.</w:instrText>
              </w:r>
              <w:r w:rsidRPr="009F43D9">
                <w:rPr>
                  <w:rFonts w:ascii="Times New Roman" w:hAnsi="Times New Roman" w:cs="Times New Roman"/>
                  <w:spacing w:val="15"/>
                  <w:sz w:val="24"/>
                  <w:szCs w:val="24"/>
                  <w:lang w:val="en-US"/>
                  <w:rPrChange w:id="2022" w:author="Ворожцова Наталья Андреевна" w:date="2018-02-07T11:32:00Z">
                    <w:rPr>
                      <w:rFonts w:ascii="Arial" w:hAnsi="Arial" w:cs="Arial"/>
                      <w:color w:val="000000"/>
                      <w:spacing w:val="15"/>
                      <w:sz w:val="17"/>
                      <w:szCs w:val="17"/>
                    </w:rPr>
                  </w:rPrChange>
                </w:rPr>
                <w:instrText>ru</w:instrText>
              </w:r>
              <w:r w:rsidRPr="007A18C1">
                <w:rPr>
                  <w:rFonts w:ascii="Times New Roman" w:hAnsi="Times New Roman" w:cs="Times New Roman"/>
                  <w:spacing w:val="15"/>
                  <w:sz w:val="24"/>
                  <w:szCs w:val="24"/>
                  <w:lang w:val="en-US"/>
                  <w:rPrChange w:id="2023" w:author="Батюков Артем Андреевич" w:date="2018-02-07T13:21:00Z">
                    <w:rPr>
                      <w:rFonts w:ascii="Arial" w:hAnsi="Arial" w:cs="Arial"/>
                      <w:color w:val="000000"/>
                      <w:spacing w:val="15"/>
                      <w:sz w:val="17"/>
                      <w:szCs w:val="17"/>
                    </w:rPr>
                  </w:rPrChange>
                </w:rPr>
                <w:instrText>/</w:instrText>
              </w:r>
              <w:r w:rsidRPr="009F43D9">
                <w:rPr>
                  <w:rFonts w:ascii="Times New Roman" w:hAnsi="Times New Roman" w:cs="Times New Roman"/>
                  <w:spacing w:val="15"/>
                  <w:sz w:val="24"/>
                  <w:szCs w:val="24"/>
                  <w:lang w:val="en-US"/>
                  <w:rPrChange w:id="2024" w:author="Ворожцова Наталья Андреевна" w:date="2018-02-07T11:32:00Z">
                    <w:rPr>
                      <w:rFonts w:ascii="Arial" w:hAnsi="Arial" w:cs="Arial"/>
                      <w:color w:val="000000"/>
                      <w:spacing w:val="15"/>
                      <w:sz w:val="17"/>
                      <w:szCs w:val="17"/>
                    </w:rPr>
                  </w:rPrChange>
                </w:rPr>
                <w:instrText>search</w:instrText>
              </w:r>
              <w:r w:rsidRPr="007A18C1">
                <w:rPr>
                  <w:rFonts w:ascii="Times New Roman" w:hAnsi="Times New Roman" w:cs="Times New Roman"/>
                  <w:spacing w:val="15"/>
                  <w:sz w:val="24"/>
                  <w:szCs w:val="24"/>
                  <w:lang w:val="en-US"/>
                  <w:rPrChange w:id="2025" w:author="Батюков Артем Андреевич" w:date="2018-02-07T13:21:00Z">
                    <w:rPr>
                      <w:rFonts w:ascii="Arial" w:hAnsi="Arial" w:cs="Arial"/>
                      <w:color w:val="000000"/>
                      <w:spacing w:val="15"/>
                      <w:sz w:val="17"/>
                      <w:szCs w:val="17"/>
                    </w:rPr>
                  </w:rPrChange>
                </w:rPr>
                <w:instrText>.</w:instrText>
              </w:r>
              <w:r w:rsidRPr="009F43D9">
                <w:rPr>
                  <w:rFonts w:ascii="Times New Roman" w:hAnsi="Times New Roman" w:cs="Times New Roman"/>
                  <w:spacing w:val="15"/>
                  <w:sz w:val="24"/>
                  <w:szCs w:val="24"/>
                  <w:lang w:val="en-US"/>
                  <w:rPrChange w:id="2026" w:author="Ворожцова Наталья Андреевна" w:date="2018-02-07T11:32:00Z">
                    <w:rPr>
                      <w:rFonts w:ascii="Arial" w:hAnsi="Arial" w:cs="Arial"/>
                      <w:color w:val="000000"/>
                      <w:spacing w:val="15"/>
                      <w:sz w:val="17"/>
                      <w:szCs w:val="17"/>
                    </w:rPr>
                  </w:rPrChange>
                </w:rPr>
                <w:instrText>htm</w:instrText>
              </w:r>
              <w:r w:rsidRPr="007A18C1">
                <w:rPr>
                  <w:rFonts w:ascii="Times New Roman" w:hAnsi="Times New Roman" w:cs="Times New Roman"/>
                  <w:spacing w:val="15"/>
                  <w:sz w:val="24"/>
                  <w:szCs w:val="24"/>
                  <w:lang w:val="en-US"/>
                  <w:rPrChange w:id="2027" w:author="Батюков Артем Андреевич" w:date="2018-02-07T13:21:00Z">
                    <w:rPr>
                      <w:rFonts w:ascii="Arial" w:hAnsi="Arial" w:cs="Arial"/>
                      <w:color w:val="000000"/>
                      <w:spacing w:val="15"/>
                      <w:sz w:val="17"/>
                      <w:szCs w:val="17"/>
                    </w:rPr>
                  </w:rPrChange>
                </w:rPr>
                <w:instrText xml:space="preserve">" </w:instrText>
              </w:r>
              <w:r w:rsidRPr="009F43D9">
                <w:rPr>
                  <w:rFonts w:ascii="Times New Roman" w:hAnsi="Times New Roman" w:cs="Times New Roman"/>
                  <w:spacing w:val="15"/>
                  <w:sz w:val="24"/>
                  <w:szCs w:val="24"/>
                  <w:rPrChange w:id="2028" w:author="Ворожцова Наталья Андреевна" w:date="2018-02-07T11:32:00Z">
                    <w:rPr>
                      <w:rFonts w:ascii="Arial" w:hAnsi="Arial" w:cs="Arial"/>
                      <w:color w:val="000000"/>
                      <w:spacing w:val="15"/>
                      <w:sz w:val="17"/>
                      <w:szCs w:val="17"/>
                    </w:rPr>
                  </w:rPrChange>
                </w:rPr>
                <w:fldChar w:fldCharType="separate"/>
              </w:r>
              <w:r w:rsidRPr="009F43D9">
                <w:rPr>
                  <w:rStyle w:val="a7"/>
                  <w:rFonts w:ascii="Times New Roman" w:hAnsi="Times New Roman" w:cs="Times New Roman"/>
                  <w:color w:val="auto"/>
                  <w:spacing w:val="15"/>
                  <w:sz w:val="24"/>
                  <w:szCs w:val="24"/>
                  <w:u w:val="none"/>
                  <w:lang w:val="en-US"/>
                  <w:rPrChange w:id="2029" w:author="Ворожцова Наталья Андреевна" w:date="2018-02-07T11:32:00Z">
                    <w:rPr>
                      <w:rStyle w:val="a7"/>
                      <w:rFonts w:ascii="Arial" w:hAnsi="Arial" w:cs="Arial"/>
                      <w:spacing w:val="15"/>
                      <w:sz w:val="17"/>
                      <w:szCs w:val="17"/>
                    </w:rPr>
                  </w:rPrChange>
                </w:rPr>
                <w:t>Search</w:t>
              </w:r>
              <w:r w:rsidRPr="009F43D9">
                <w:rPr>
                  <w:rFonts w:ascii="Times New Roman" w:hAnsi="Times New Roman" w:cs="Times New Roman"/>
                  <w:spacing w:val="15"/>
                  <w:sz w:val="24"/>
                  <w:szCs w:val="24"/>
                  <w:rPrChange w:id="2030" w:author="Ворожцова Наталья Андреевна" w:date="2018-02-07T11:32:00Z">
                    <w:rPr>
                      <w:rFonts w:ascii="Arial" w:hAnsi="Arial" w:cs="Arial"/>
                      <w:color w:val="000000"/>
                      <w:spacing w:val="15"/>
                      <w:sz w:val="17"/>
                      <w:szCs w:val="17"/>
                    </w:rPr>
                  </w:rPrChange>
                </w:rPr>
                <w:fldChar w:fldCharType="end"/>
              </w:r>
            </w:ins>
            <w:ins w:id="2031" w:author="Тихонович Данила Юрьевич" w:date="2017-12-22T13:04:00Z">
              <w:r w:rsidRPr="007A18C1">
                <w:rPr>
                  <w:rFonts w:ascii="Times New Roman" w:hAnsi="Times New Roman" w:cs="Times New Roman"/>
                  <w:spacing w:val="15"/>
                  <w:sz w:val="24"/>
                  <w:szCs w:val="24"/>
                  <w:lang w:val="en-US"/>
                  <w:rPrChange w:id="2032" w:author="Батюков Артем Андреевич" w:date="2018-02-07T13:21:00Z">
                    <w:rPr>
                      <w:rFonts w:ascii="Arial" w:hAnsi="Arial" w:cs="Arial"/>
                      <w:color w:val="000000"/>
                      <w:spacing w:val="15"/>
                      <w:sz w:val="17"/>
                      <w:szCs w:val="17"/>
                    </w:rPr>
                  </w:rPrChange>
                </w:rPr>
                <w:t xml:space="preserve"> </w:t>
              </w:r>
            </w:ins>
            <w:ins w:id="2033" w:author="Тихонович Данила Юрьевич" w:date="2017-12-22T13:05:00Z">
              <w:r w:rsidRPr="007A18C1">
                <w:rPr>
                  <w:rFonts w:ascii="Times New Roman" w:hAnsi="Times New Roman" w:cs="Times New Roman"/>
                  <w:spacing w:val="15"/>
                  <w:sz w:val="24"/>
                  <w:szCs w:val="24"/>
                  <w:lang w:val="en-US"/>
                  <w:rPrChange w:id="2034" w:author="Батюков Артем Андреевич" w:date="2018-02-07T13:21:00Z">
                    <w:rPr>
                      <w:rFonts w:ascii="Arial" w:hAnsi="Arial" w:cs="Arial"/>
                      <w:color w:val="000000"/>
                      <w:spacing w:val="15"/>
                      <w:sz w:val="17"/>
                      <w:szCs w:val="17"/>
                    </w:rPr>
                  </w:rPrChange>
                </w:rPr>
                <w:t>–</w:t>
              </w:r>
            </w:ins>
            <w:ins w:id="2035" w:author="Тихонович Данила Юрьевич" w:date="2017-12-22T13:04:00Z">
              <w:r w:rsidRPr="007A18C1">
                <w:rPr>
                  <w:rFonts w:ascii="Times New Roman" w:hAnsi="Times New Roman" w:cs="Times New Roman"/>
                  <w:spacing w:val="15"/>
                  <w:sz w:val="24"/>
                  <w:szCs w:val="24"/>
                  <w:lang w:val="en-US"/>
                  <w:rPrChange w:id="2036" w:author="Батюков Артем Андреевич" w:date="2018-02-07T13:21:00Z">
                    <w:rPr>
                      <w:rFonts w:ascii="Arial" w:hAnsi="Arial" w:cs="Arial"/>
                      <w:color w:val="000000"/>
                      <w:spacing w:val="15"/>
                      <w:sz w:val="17"/>
                      <w:szCs w:val="17"/>
                    </w:rPr>
                  </w:rPrChange>
                </w:rPr>
                <w:t xml:space="preserve"> </w:t>
              </w:r>
            </w:ins>
            <w:ins w:id="2037" w:author="Ворожцова Наталья Андреевна" w:date="2017-12-25T15:11:00Z">
              <w:r w:rsidR="00D507F9" w:rsidRPr="007A18C1">
                <w:rPr>
                  <w:rFonts w:ascii="Times New Roman" w:hAnsi="Times New Roman" w:cs="Times New Roman"/>
                  <w:spacing w:val="15"/>
                  <w:sz w:val="24"/>
                  <w:szCs w:val="24"/>
                  <w:lang w:val="en-US"/>
                  <w:rPrChange w:id="2038" w:author="Батюков Артем Андреевич" w:date="2018-02-07T13:21:00Z">
                    <w:rPr>
                      <w:rFonts w:ascii="Times New Roman" w:hAnsi="Times New Roman" w:cs="Times New Roman"/>
                      <w:color w:val="000000"/>
                      <w:spacing w:val="15"/>
                      <w:sz w:val="24"/>
                      <w:szCs w:val="24"/>
                    </w:rPr>
                  </w:rPrChange>
                </w:rPr>
                <w:t>(</w:t>
              </w:r>
            </w:ins>
            <w:commentRangeStart w:id="2039"/>
            <w:ins w:id="2040" w:author="Тихонович Данила Юрьевич" w:date="2017-12-22T13:04:00Z">
              <w:r w:rsidR="00D507F9" w:rsidRPr="009F43D9">
                <w:rPr>
                  <w:rFonts w:ascii="Times New Roman" w:hAnsi="Times New Roman" w:cs="Times New Roman"/>
                  <w:spacing w:val="15"/>
                  <w:sz w:val="24"/>
                  <w:szCs w:val="24"/>
                  <w:lang w:val="en-US"/>
                  <w:rPrChange w:id="2041" w:author="Ворожцова Наталья Андреевна" w:date="2018-02-07T11:32:00Z">
                    <w:rPr>
                      <w:rFonts w:ascii="Times New Roman" w:hAnsi="Times New Roman" w:cs="Times New Roman"/>
                      <w:color w:val="000000"/>
                      <w:spacing w:val="15"/>
                      <w:sz w:val="24"/>
                      <w:szCs w:val="24"/>
                      <w:lang w:val="en-US"/>
                    </w:rPr>
                  </w:rPrChange>
                </w:rPr>
                <w:t>PDM</w:t>
              </w:r>
            </w:ins>
            <w:commentRangeEnd w:id="2039"/>
            <w:r w:rsidR="00DF5B66">
              <w:rPr>
                <w:rStyle w:val="ad"/>
              </w:rPr>
              <w:commentReference w:id="2039"/>
            </w:r>
            <w:ins w:id="2042" w:author="Ворожцова Наталья Андреевна" w:date="2017-12-25T15:11:00Z">
              <w:r w:rsidR="00D507F9" w:rsidRPr="007A18C1">
                <w:rPr>
                  <w:rFonts w:ascii="Times New Roman" w:hAnsi="Times New Roman" w:cs="Times New Roman"/>
                  <w:spacing w:val="15"/>
                  <w:sz w:val="24"/>
                  <w:szCs w:val="24"/>
                  <w:lang w:val="en-US"/>
                  <w:rPrChange w:id="2043" w:author="Батюков Артем Андреевич" w:date="2018-02-07T13:21:00Z">
                    <w:rPr>
                      <w:rFonts w:ascii="Times New Roman" w:hAnsi="Times New Roman" w:cs="Times New Roman"/>
                      <w:color w:val="000000"/>
                      <w:spacing w:val="15"/>
                      <w:sz w:val="24"/>
                      <w:szCs w:val="24"/>
                    </w:rPr>
                  </w:rPrChange>
                </w:rPr>
                <w:t>)</w:t>
              </w:r>
            </w:ins>
            <w:ins w:id="2044" w:author="Тихонович Данила Юрьевич" w:date="2017-12-22T13:04:00Z">
              <w:del w:id="2045" w:author="Ворожцова Наталья Андреевна" w:date="2017-12-25T15:12:00Z">
                <w:r w:rsidRPr="007A18C1" w:rsidDel="00D507F9">
                  <w:rPr>
                    <w:rFonts w:ascii="Times New Roman" w:hAnsi="Times New Roman" w:cs="Times New Roman"/>
                    <w:spacing w:val="15"/>
                    <w:sz w:val="24"/>
                    <w:szCs w:val="24"/>
                    <w:lang w:val="en-US"/>
                    <w:rPrChange w:id="2046" w:author="Батюков Артем Андреевич" w:date="2018-02-07T13:21:00Z">
                      <w:rPr>
                        <w:rFonts w:ascii="Arial" w:hAnsi="Arial" w:cs="Arial"/>
                        <w:color w:val="000000"/>
                        <w:spacing w:val="15"/>
                        <w:sz w:val="17"/>
                        <w:szCs w:val="17"/>
                        <w:lang w:val="en-US"/>
                      </w:rPr>
                    </w:rPrChange>
                  </w:rPr>
                  <w:delText xml:space="preserve"> </w:delText>
                </w:r>
              </w:del>
            </w:ins>
            <w:ins w:id="2047" w:author="Тихонович Данила Юрьевич" w:date="2017-12-22T13:05:00Z">
              <w:del w:id="2048" w:author="Ворожцова Наталья Андреевна" w:date="2017-12-25T15:12:00Z">
                <w:r w:rsidRPr="009F43D9" w:rsidDel="00D507F9">
                  <w:rPr>
                    <w:rFonts w:ascii="Times New Roman" w:hAnsi="Times New Roman" w:cs="Times New Roman"/>
                    <w:spacing w:val="15"/>
                    <w:sz w:val="24"/>
                    <w:szCs w:val="24"/>
                    <w:rPrChange w:id="2049" w:author="Ворожцова Наталья Андреевна" w:date="2018-02-07T11:32:00Z">
                      <w:rPr>
                        <w:rFonts w:ascii="Arial" w:hAnsi="Arial" w:cs="Arial"/>
                        <w:color w:val="000000"/>
                        <w:spacing w:val="15"/>
                        <w:sz w:val="17"/>
                        <w:szCs w:val="17"/>
                      </w:rPr>
                    </w:rPrChange>
                  </w:rPr>
                  <w:delText>система</w:delText>
                </w:r>
              </w:del>
            </w:ins>
          </w:p>
          <w:p w14:paraId="196DB76A" w14:textId="77777777" w:rsidR="001946DD" w:rsidRDefault="00D507F9" w:rsidP="001946DD">
            <w:pPr>
              <w:rPr>
                <w:ins w:id="2050" w:author="Ворожцова Наталья Андреевна" w:date="2018-02-07T11:33:00Z"/>
                <w:rFonts w:ascii="Times New Roman" w:hAnsi="Times New Roman" w:cs="Times New Roman"/>
                <w:spacing w:val="15"/>
                <w:sz w:val="24"/>
                <w:szCs w:val="24"/>
              </w:rPr>
            </w:pPr>
            <w:ins w:id="2051" w:author="Ворожцова Наталья Андреевна" w:date="2017-12-25T15:12:00Z">
              <w:r w:rsidRPr="009F43D9">
                <w:rPr>
                  <w:rFonts w:ascii="Times New Roman" w:hAnsi="Times New Roman" w:cs="Times New Roman"/>
                  <w:spacing w:val="15"/>
                  <w:sz w:val="24"/>
                  <w:szCs w:val="24"/>
                  <w:rPrChange w:id="2052" w:author="Ворожцова Наталья Андреевна" w:date="2018-02-07T11:32:00Z">
                    <w:rPr>
                      <w:rFonts w:ascii="Times New Roman" w:hAnsi="Times New Roman" w:cs="Times New Roman"/>
                      <w:color w:val="000000"/>
                      <w:spacing w:val="15"/>
                      <w:sz w:val="24"/>
                      <w:szCs w:val="24"/>
                    </w:rPr>
                  </w:rPrChange>
                </w:rPr>
                <w:t>о</w:t>
              </w:r>
            </w:ins>
            <w:ins w:id="2053" w:author="Тихонович Данила Юрьевич" w:date="2017-12-22T12:59:00Z">
              <w:del w:id="2054" w:author="Ворожцова Наталья Андреевна" w:date="2017-12-25T15:12:00Z">
                <w:r w:rsidR="001946DD" w:rsidRPr="009F43D9" w:rsidDel="00D507F9">
                  <w:rPr>
                    <w:rFonts w:ascii="Times New Roman" w:hAnsi="Times New Roman" w:cs="Times New Roman"/>
                    <w:spacing w:val="15"/>
                    <w:sz w:val="24"/>
                    <w:szCs w:val="24"/>
                    <w:rPrChange w:id="2055" w:author="Ворожцова Наталья Андреевна" w:date="2018-02-07T11:32:00Z">
                      <w:rPr>
                        <w:rFonts w:ascii="Arial" w:hAnsi="Arial" w:cs="Arial"/>
                        <w:color w:val="000000"/>
                        <w:spacing w:val="15"/>
                        <w:sz w:val="17"/>
                        <w:szCs w:val="17"/>
                      </w:rPr>
                    </w:rPrChange>
                  </w:rPr>
                  <w:delText>О</w:delText>
                </w:r>
              </w:del>
              <w:r w:rsidR="001946DD" w:rsidRPr="009F43D9">
                <w:rPr>
                  <w:rFonts w:ascii="Times New Roman" w:hAnsi="Times New Roman" w:cs="Times New Roman"/>
                  <w:spacing w:val="15"/>
                  <w:sz w:val="24"/>
                  <w:szCs w:val="24"/>
                  <w:rPrChange w:id="2056" w:author="Ворожцова Наталья Андреевна" w:date="2018-02-07T11:32:00Z">
                    <w:rPr>
                      <w:rFonts w:ascii="Arial" w:hAnsi="Arial" w:cs="Arial"/>
                      <w:color w:val="000000"/>
                      <w:spacing w:val="15"/>
                      <w:sz w:val="17"/>
                      <w:szCs w:val="17"/>
                    </w:rPr>
                  </w:rPrChange>
                </w:rPr>
                <w:t xml:space="preserve">т </w:t>
              </w:r>
            </w:ins>
            <w:ins w:id="2057" w:author="Ворожцова Наталья Андреевна" w:date="2018-01-17T11:22:00Z">
              <w:r w:rsidR="00855035" w:rsidRPr="009F43D9">
                <w:rPr>
                  <w:rFonts w:ascii="Times New Roman" w:hAnsi="Times New Roman" w:cs="Times New Roman"/>
                  <w:spacing w:val="15"/>
                  <w:sz w:val="24"/>
                  <w:szCs w:val="24"/>
                </w:rPr>
                <w:t>И</w:t>
              </w:r>
            </w:ins>
            <w:ins w:id="2058" w:author="Тихонович Данила Юрьевич" w:date="2017-12-22T12:59:00Z">
              <w:del w:id="2059" w:author="Ворожцова Наталья Андреевна" w:date="2018-01-17T11:22:00Z">
                <w:r w:rsidR="001946DD" w:rsidRPr="009F43D9" w:rsidDel="00855035">
                  <w:rPr>
                    <w:rFonts w:ascii="Times New Roman" w:hAnsi="Times New Roman" w:cs="Times New Roman"/>
                    <w:spacing w:val="15"/>
                    <w:sz w:val="24"/>
                    <w:szCs w:val="24"/>
                    <w:rPrChange w:id="2060" w:author="Ворожцова Наталья Андреевна" w:date="2018-02-07T11:32:00Z">
                      <w:rPr>
                        <w:rFonts w:ascii="Arial" w:hAnsi="Arial" w:cs="Arial"/>
                        <w:color w:val="000000"/>
                        <w:spacing w:val="15"/>
                        <w:sz w:val="17"/>
                        <w:szCs w:val="17"/>
                      </w:rPr>
                    </w:rPrChange>
                  </w:rPr>
                  <w:delText>и</w:delText>
                </w:r>
              </w:del>
              <w:r w:rsidR="001946DD" w:rsidRPr="009F43D9">
                <w:rPr>
                  <w:rFonts w:ascii="Times New Roman" w:hAnsi="Times New Roman" w:cs="Times New Roman"/>
                  <w:spacing w:val="15"/>
                  <w:sz w:val="24"/>
                  <w:szCs w:val="24"/>
                  <w:rPrChange w:id="2061" w:author="Ворожцова Наталья Андреевна" w:date="2018-02-07T11:32:00Z">
                    <w:rPr>
                      <w:rFonts w:ascii="Arial" w:hAnsi="Arial" w:cs="Arial"/>
                      <w:color w:val="000000"/>
                      <w:spacing w:val="15"/>
                      <w:sz w:val="17"/>
                      <w:szCs w:val="17"/>
                    </w:rPr>
                  </w:rPrChange>
                </w:rPr>
                <w:t>нтермех</w:t>
              </w:r>
            </w:ins>
          </w:p>
          <w:p w14:paraId="5FCBEDF7" w14:textId="212399CC" w:rsidR="009F43D9" w:rsidRPr="00827C47" w:rsidRDefault="009F43D9" w:rsidP="001946DD">
            <w:pPr>
              <w:rPr>
                <w:ins w:id="2062" w:author="Тихонович Данила Юрьевич" w:date="2017-12-22T12:51:00Z"/>
                <w:rFonts w:ascii="Times New Roman" w:hAnsi="Times New Roman" w:cs="Times New Roman"/>
                <w:bCs/>
                <w:sz w:val="24"/>
                <w:szCs w:val="24"/>
              </w:rPr>
            </w:pPr>
            <w:ins w:id="2063" w:author="Ворожцова Наталья Андреевна" w:date="2018-02-07T11:34:00Z">
              <w:r>
                <w:rPr>
                  <w:rFonts w:ascii="Times New Roman" w:hAnsi="Times New Roman" w:cs="Times New Roman"/>
                  <w:spacing w:val="15"/>
                  <w:sz w:val="24"/>
                  <w:szCs w:val="24"/>
                </w:rPr>
                <w:t>АО «</w:t>
              </w:r>
            </w:ins>
            <w:ins w:id="2064" w:author="Ворожцова Наталья Андреевна" w:date="2018-02-07T11:33:00Z">
              <w:r>
                <w:rPr>
                  <w:rFonts w:ascii="Times New Roman" w:hAnsi="Times New Roman" w:cs="Times New Roman"/>
                  <w:spacing w:val="15"/>
                  <w:sz w:val="24"/>
                  <w:szCs w:val="24"/>
                </w:rPr>
                <w:t>КВЗ</w:t>
              </w:r>
            </w:ins>
            <w:ins w:id="2065" w:author="Ворожцова Наталья Андреевна" w:date="2018-02-07T11:34:00Z">
              <w:r>
                <w:rPr>
                  <w:rFonts w:ascii="Times New Roman" w:hAnsi="Times New Roman" w:cs="Times New Roman"/>
                  <w:spacing w:val="15"/>
                  <w:sz w:val="24"/>
                  <w:szCs w:val="24"/>
                </w:rPr>
                <w:t>»</w:t>
              </w:r>
            </w:ins>
          </w:p>
        </w:tc>
        <w:tc>
          <w:tcPr>
            <w:tcW w:w="7796" w:type="dxa"/>
            <w:tcPrChange w:id="2066" w:author="Ворожцова Наталья Андреевна" w:date="2017-12-25T13:54:00Z">
              <w:tcPr>
                <w:tcW w:w="5812" w:type="dxa"/>
              </w:tcPr>
            </w:tcPrChange>
          </w:tcPr>
          <w:p w14:paraId="779C8124" w14:textId="07EE9EF1" w:rsidR="001946DD" w:rsidRPr="00827C47" w:rsidDel="00F912FD" w:rsidRDefault="00F912FD">
            <w:pPr>
              <w:pStyle w:val="a3"/>
              <w:ind w:left="34"/>
              <w:rPr>
                <w:ins w:id="2067" w:author="Тихонович Данила Юрьевич" w:date="2017-12-22T12:58:00Z"/>
                <w:del w:id="2068" w:author="Ворожцова Наталья Андреевна" w:date="2017-12-25T15:14:00Z"/>
                <w:rFonts w:ascii="Times New Roman" w:hAnsi="Times New Roman" w:cs="Times New Roman"/>
                <w:bCs/>
                <w:sz w:val="24"/>
                <w:szCs w:val="24"/>
              </w:rPr>
            </w:pPr>
            <w:ins w:id="2069" w:author="Ворожцова Наталья Андреевна" w:date="2017-12-25T15:12:00Z">
              <w:r>
                <w:rPr>
                  <w:rFonts w:ascii="Times New Roman" w:hAnsi="Times New Roman" w:cs="Times New Roman"/>
                  <w:bCs/>
                  <w:sz w:val="24"/>
                  <w:szCs w:val="24"/>
                </w:rPr>
                <w:t xml:space="preserve">1. </w:t>
              </w:r>
              <w:r w:rsidRPr="00827C47">
                <w:rPr>
                  <w:rFonts w:ascii="Times New Roman" w:hAnsi="Times New Roman" w:cs="Times New Roman"/>
                  <w:bCs/>
                  <w:sz w:val="24"/>
                  <w:szCs w:val="24"/>
                </w:rPr>
                <w:t>Справочник</w:t>
              </w:r>
              <w:r>
                <w:rPr>
                  <w:rFonts w:ascii="Times New Roman" w:hAnsi="Times New Roman" w:cs="Times New Roman"/>
                  <w:bCs/>
                  <w:sz w:val="24"/>
                  <w:szCs w:val="24"/>
                </w:rPr>
                <w:t xml:space="preserve"> – есть. 2. Э</w:t>
              </w:r>
              <w:r w:rsidRPr="00827C47">
                <w:rPr>
                  <w:rFonts w:ascii="Times New Roman" w:hAnsi="Times New Roman" w:cs="Times New Roman"/>
                  <w:bCs/>
                  <w:sz w:val="24"/>
                  <w:szCs w:val="24"/>
                </w:rPr>
                <w:t>лектронное согласование</w:t>
              </w:r>
              <w:r>
                <w:rPr>
                  <w:rFonts w:ascii="Times New Roman" w:hAnsi="Times New Roman" w:cs="Times New Roman"/>
                  <w:bCs/>
                  <w:sz w:val="24"/>
                  <w:szCs w:val="24"/>
                </w:rPr>
                <w:t xml:space="preserve"> заказов и списков – есть. 3. Электронное согласование КД на ТО – </w:t>
              </w:r>
            </w:ins>
            <w:ins w:id="2070" w:author="Ворожцова Наталья Андреевна" w:date="2017-12-28T08:46:00Z">
              <w:r w:rsidR="00CA365C">
                <w:rPr>
                  <w:rFonts w:ascii="Times New Roman" w:hAnsi="Times New Roman" w:cs="Times New Roman"/>
                  <w:bCs/>
                  <w:sz w:val="24"/>
                  <w:szCs w:val="24"/>
                </w:rPr>
                <w:t>е</w:t>
              </w:r>
            </w:ins>
            <w:ins w:id="2071" w:author="Ворожцова Наталья Андреевна" w:date="2017-12-28T08:47:00Z">
              <w:r w:rsidR="00CA365C">
                <w:rPr>
                  <w:rFonts w:ascii="Times New Roman" w:hAnsi="Times New Roman" w:cs="Times New Roman"/>
                  <w:bCs/>
                  <w:sz w:val="24"/>
                  <w:szCs w:val="24"/>
                </w:rPr>
                <w:t>сть</w:t>
              </w:r>
            </w:ins>
            <w:ins w:id="2072" w:author="Ворожцова Наталья Андреевна" w:date="2017-12-25T15:12:00Z">
              <w:r>
                <w:rPr>
                  <w:rFonts w:ascii="Times New Roman" w:hAnsi="Times New Roman" w:cs="Times New Roman"/>
                  <w:bCs/>
                  <w:sz w:val="24"/>
                  <w:szCs w:val="24"/>
                </w:rPr>
                <w:t xml:space="preserve">. 4. Формирование ОК – есть интеграция с NX. 5. Автоматическое формирование ВО – </w:t>
              </w:r>
            </w:ins>
            <w:ins w:id="2073" w:author="Ворожцова Наталья Андреевна" w:date="2017-12-28T08:47:00Z">
              <w:r w:rsidR="00CA365C">
                <w:rPr>
                  <w:rFonts w:ascii="Times New Roman" w:hAnsi="Times New Roman" w:cs="Times New Roman"/>
                  <w:bCs/>
                  <w:sz w:val="24"/>
                  <w:szCs w:val="24"/>
                </w:rPr>
                <w:t>есть</w:t>
              </w:r>
            </w:ins>
            <w:ins w:id="2074" w:author="Ворожцова Наталья Андреевна" w:date="2017-12-25T15:12:00Z">
              <w:r>
                <w:rPr>
                  <w:rFonts w:ascii="Times New Roman" w:hAnsi="Times New Roman" w:cs="Times New Roman"/>
                  <w:bCs/>
                  <w:sz w:val="24"/>
                  <w:szCs w:val="24"/>
                </w:rPr>
                <w:t>. 6. Пооперационные 3</w:t>
              </w:r>
              <w:r>
                <w:rPr>
                  <w:rFonts w:ascii="Times New Roman" w:hAnsi="Times New Roman" w:cs="Times New Roman"/>
                  <w:bCs/>
                  <w:sz w:val="24"/>
                  <w:szCs w:val="24"/>
                  <w:lang w:val="en-US"/>
                </w:rPr>
                <w:t>D</w:t>
              </w:r>
              <w:r w:rsidRPr="00C651CF">
                <w:rPr>
                  <w:rFonts w:ascii="Times New Roman" w:hAnsi="Times New Roman" w:cs="Times New Roman"/>
                  <w:bCs/>
                  <w:sz w:val="24"/>
                  <w:szCs w:val="24"/>
                </w:rPr>
                <w:t xml:space="preserve"> </w:t>
              </w:r>
              <w:r>
                <w:rPr>
                  <w:rFonts w:ascii="Times New Roman" w:hAnsi="Times New Roman" w:cs="Times New Roman"/>
                  <w:bCs/>
                  <w:sz w:val="24"/>
                  <w:szCs w:val="24"/>
                </w:rPr>
                <w:t xml:space="preserve">модели - есть интеграция с NX .7. Моделирование в оснастки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есть интеграция с NX 8. </w:t>
              </w:r>
            </w:ins>
            <w:ins w:id="2075" w:author="Ворожцова Наталья Андреевна" w:date="2017-12-25T16:13:00Z">
              <w:r w:rsidR="00780C94">
                <w:rPr>
                  <w:rFonts w:ascii="Times New Roman" w:hAnsi="Times New Roman" w:cs="Times New Roman"/>
                  <w:bCs/>
                  <w:sz w:val="24"/>
                  <w:szCs w:val="24"/>
                </w:rPr>
                <w:t>Редактор ТП с автоматическим подбором ТО – есть. 9.</w:t>
              </w:r>
            </w:ins>
            <w:ins w:id="2076" w:author="Ворожцова Наталья Андреевна" w:date="2017-12-25T15:12:00Z">
              <w:r>
                <w:rPr>
                  <w:rFonts w:ascii="Times New Roman" w:hAnsi="Times New Roman" w:cs="Times New Roman"/>
                  <w:bCs/>
                  <w:sz w:val="24"/>
                  <w:szCs w:val="24"/>
                </w:rPr>
                <w:t xml:space="preserve">Параметрический поиск в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есть интеграция с NX. 10. Электронное согласование заявок –</w:t>
              </w:r>
            </w:ins>
            <w:ins w:id="2077" w:author="Ворожцова Наталья Андреевна" w:date="2017-12-28T08:47:00Z">
              <w:r w:rsidR="00CA365C">
                <w:rPr>
                  <w:rFonts w:ascii="Times New Roman" w:hAnsi="Times New Roman" w:cs="Times New Roman"/>
                  <w:bCs/>
                  <w:sz w:val="24"/>
                  <w:szCs w:val="24"/>
                </w:rPr>
                <w:t>есть</w:t>
              </w:r>
            </w:ins>
            <w:ins w:id="2078" w:author="Ворожцова Наталья Андреевна" w:date="2017-12-25T15:12:00Z">
              <w:r>
                <w:rPr>
                  <w:rFonts w:ascii="Times New Roman" w:hAnsi="Times New Roman" w:cs="Times New Roman"/>
                  <w:bCs/>
                  <w:sz w:val="24"/>
                  <w:szCs w:val="24"/>
                </w:rPr>
                <w:t xml:space="preserve">. 11. Автоматическое добавление применяемости на основе утвержденного ТП – </w:t>
              </w:r>
            </w:ins>
            <w:ins w:id="2079" w:author="Ворожцова Наталья Андреевна" w:date="2017-12-25T15:13:00Z">
              <w:r>
                <w:rPr>
                  <w:rFonts w:ascii="Times New Roman" w:hAnsi="Times New Roman" w:cs="Times New Roman"/>
                  <w:bCs/>
                  <w:sz w:val="24"/>
                  <w:szCs w:val="24"/>
                </w:rPr>
                <w:t>есть</w:t>
              </w:r>
            </w:ins>
            <w:ins w:id="2080" w:author="Ворожцова Наталья Андреевна" w:date="2017-12-25T15:12:00Z">
              <w:r>
                <w:rPr>
                  <w:rFonts w:ascii="Times New Roman" w:hAnsi="Times New Roman" w:cs="Times New Roman"/>
                  <w:bCs/>
                  <w:sz w:val="24"/>
                  <w:szCs w:val="24"/>
                </w:rPr>
                <w:t>. 12. Штрихкодирование мест хранения и ТО – нет. 13.Оптимизация мест хранения – нет. 14. Оптимизация закупок –– нет. 15. Получение ТО на пропуск – нет</w:t>
              </w:r>
            </w:ins>
            <w:ins w:id="2081" w:author="Ворожцова Наталья Андреевна" w:date="2017-12-25T15:14:00Z">
              <w:r>
                <w:rPr>
                  <w:rFonts w:ascii="Times New Roman" w:hAnsi="Times New Roman" w:cs="Times New Roman"/>
                  <w:bCs/>
                  <w:sz w:val="24"/>
                  <w:szCs w:val="24"/>
                </w:rPr>
                <w:t>.</w:t>
              </w:r>
            </w:ins>
            <w:ins w:id="2082" w:author="Тихонович Данила Юрьевич" w:date="2017-12-22T12:58:00Z">
              <w:del w:id="2083" w:author="Ворожцова Наталья Андреевна" w:date="2017-12-25T15:14:00Z">
                <w:r w:rsidR="001946DD" w:rsidRPr="00827C47" w:rsidDel="00F912FD">
                  <w:rPr>
                    <w:rFonts w:ascii="Times New Roman" w:hAnsi="Times New Roman" w:cs="Times New Roman"/>
                    <w:bCs/>
                    <w:sz w:val="24"/>
                    <w:szCs w:val="24"/>
                  </w:rPr>
                  <w:delText>Справочник – есть;</w:delText>
                </w:r>
              </w:del>
            </w:ins>
          </w:p>
          <w:p w14:paraId="4A13328C" w14:textId="7C79361C" w:rsidR="001946DD" w:rsidRPr="00827C47" w:rsidDel="00F912FD" w:rsidRDefault="001946DD">
            <w:pPr>
              <w:pStyle w:val="a3"/>
              <w:ind w:left="34"/>
              <w:rPr>
                <w:ins w:id="2084" w:author="Тихонович Данила Юрьевич" w:date="2017-12-22T12:58:00Z"/>
                <w:del w:id="2085" w:author="Ворожцова Наталья Андреевна" w:date="2017-12-25T15:14:00Z"/>
                <w:rFonts w:ascii="Times New Roman" w:hAnsi="Times New Roman" w:cs="Times New Roman"/>
                <w:bCs/>
                <w:sz w:val="24"/>
                <w:szCs w:val="24"/>
              </w:rPr>
            </w:pPr>
            <w:ins w:id="2086" w:author="Тихонович Данила Юрьевич" w:date="2017-12-22T12:58:00Z">
              <w:del w:id="2087" w:author="Ворожцова Наталья Андреевна" w:date="2017-12-25T15:14:00Z">
                <w:r w:rsidRPr="00827C47" w:rsidDel="00F912FD">
                  <w:rPr>
                    <w:rFonts w:ascii="Times New Roman" w:hAnsi="Times New Roman" w:cs="Times New Roman"/>
                    <w:bCs/>
                    <w:sz w:val="24"/>
                    <w:szCs w:val="24"/>
                  </w:rPr>
                  <w:delText>Электронное согласование – есть;</w:delText>
                </w:r>
              </w:del>
            </w:ins>
          </w:p>
          <w:p w14:paraId="5D86F10F" w14:textId="511DBFBD" w:rsidR="001946DD" w:rsidRPr="00827C47" w:rsidDel="00F912FD" w:rsidRDefault="001946DD">
            <w:pPr>
              <w:pStyle w:val="a3"/>
              <w:ind w:left="34"/>
              <w:rPr>
                <w:ins w:id="2088" w:author="Тихонович Данила Юрьевич" w:date="2017-12-22T12:58:00Z"/>
                <w:del w:id="2089" w:author="Ворожцова Наталья Андреевна" w:date="2017-12-25T15:14:00Z"/>
                <w:rFonts w:ascii="Times New Roman" w:hAnsi="Times New Roman" w:cs="Times New Roman"/>
                <w:bCs/>
                <w:sz w:val="24"/>
                <w:szCs w:val="24"/>
              </w:rPr>
            </w:pPr>
            <w:ins w:id="2090" w:author="Тихонович Данила Юрьевич" w:date="2017-12-22T12:58:00Z">
              <w:del w:id="2091" w:author="Ворожцова Наталья Андреевна" w:date="2017-12-25T15:14:00Z">
                <w:r w:rsidRPr="00827C47" w:rsidDel="00F912FD">
                  <w:rPr>
                    <w:rFonts w:ascii="Times New Roman" w:hAnsi="Times New Roman" w:cs="Times New Roman"/>
                    <w:bCs/>
                    <w:sz w:val="24"/>
                    <w:szCs w:val="24"/>
                  </w:rPr>
                  <w:delText>Карты сборок – есть;</w:delText>
                </w:r>
              </w:del>
            </w:ins>
          </w:p>
          <w:p w14:paraId="1CDAC23D" w14:textId="7D51A154" w:rsidR="001946DD" w:rsidRPr="00827C47" w:rsidDel="00F912FD" w:rsidRDefault="001946DD">
            <w:pPr>
              <w:pStyle w:val="a3"/>
              <w:ind w:left="34"/>
              <w:rPr>
                <w:ins w:id="2092" w:author="Тихонович Данила Юрьевич" w:date="2017-12-22T12:58:00Z"/>
                <w:del w:id="2093" w:author="Ворожцова Наталья Андреевна" w:date="2017-12-25T15:14:00Z"/>
                <w:rFonts w:ascii="Times New Roman" w:hAnsi="Times New Roman" w:cs="Times New Roman"/>
                <w:bCs/>
                <w:sz w:val="24"/>
                <w:szCs w:val="24"/>
              </w:rPr>
            </w:pPr>
            <w:ins w:id="2094" w:author="Тихонович Данила Юрьевич" w:date="2017-12-22T12:58:00Z">
              <w:del w:id="2095" w:author="Ворожцова Наталья Андреевна" w:date="2017-12-25T15:14:00Z">
                <w:r w:rsidRPr="00827C47" w:rsidDel="00F912FD">
                  <w:rPr>
                    <w:rFonts w:ascii="Times New Roman" w:hAnsi="Times New Roman" w:cs="Times New Roman"/>
                    <w:bCs/>
                    <w:sz w:val="24"/>
                    <w:szCs w:val="24"/>
                  </w:rPr>
                  <w:delText>Карты наладок – есть;</w:delText>
                </w:r>
              </w:del>
            </w:ins>
          </w:p>
          <w:p w14:paraId="0F5A6652" w14:textId="5853995B" w:rsidR="001946DD" w:rsidRPr="00827C47" w:rsidDel="00F912FD" w:rsidRDefault="001946DD">
            <w:pPr>
              <w:pStyle w:val="a3"/>
              <w:ind w:left="34"/>
              <w:rPr>
                <w:ins w:id="2096" w:author="Тихонович Данила Юрьевич" w:date="2017-12-22T12:58:00Z"/>
                <w:del w:id="2097" w:author="Ворожцова Наталья Андреевна" w:date="2017-12-25T15:14:00Z"/>
                <w:rFonts w:ascii="Times New Roman" w:hAnsi="Times New Roman" w:cs="Times New Roman"/>
                <w:bCs/>
                <w:sz w:val="24"/>
                <w:szCs w:val="24"/>
              </w:rPr>
            </w:pPr>
            <w:ins w:id="2098" w:author="Тихонович Данила Юрьевич" w:date="2017-12-22T12:58:00Z">
              <w:del w:id="2099" w:author="Ворожцова Наталья Андреевна" w:date="2017-12-25T15:14:00Z">
                <w:r w:rsidRPr="00827C47" w:rsidDel="00F912FD">
                  <w:rPr>
                    <w:rFonts w:ascii="Times New Roman" w:hAnsi="Times New Roman" w:cs="Times New Roman"/>
                    <w:bCs/>
                    <w:sz w:val="24"/>
                    <w:szCs w:val="24"/>
                  </w:rPr>
                  <w:delText xml:space="preserve">Передача данных на станок – </w:delText>
                </w:r>
              </w:del>
            </w:ins>
            <w:ins w:id="2100" w:author="Тихонович Данила Юрьевич" w:date="2017-12-22T12:59:00Z">
              <w:del w:id="2101" w:author="Ворожцова Наталья Андреевна" w:date="2017-12-25T15:14:00Z">
                <w:r w:rsidDel="00F912FD">
                  <w:rPr>
                    <w:rFonts w:ascii="Times New Roman" w:hAnsi="Times New Roman" w:cs="Times New Roman"/>
                    <w:bCs/>
                    <w:sz w:val="24"/>
                    <w:szCs w:val="24"/>
                  </w:rPr>
                  <w:delText>?</w:delText>
                </w:r>
              </w:del>
            </w:ins>
            <w:ins w:id="2102" w:author="Тихонович Данила Юрьевич" w:date="2017-12-22T12:58:00Z">
              <w:del w:id="2103" w:author="Ворожцова Наталья Андреевна" w:date="2017-12-25T15:14:00Z">
                <w:r w:rsidRPr="00827C47" w:rsidDel="00F912FD">
                  <w:rPr>
                    <w:rFonts w:ascii="Times New Roman" w:hAnsi="Times New Roman" w:cs="Times New Roman"/>
                    <w:bCs/>
                    <w:sz w:val="24"/>
                    <w:szCs w:val="24"/>
                  </w:rPr>
                  <w:delText>;</w:delText>
                </w:r>
              </w:del>
            </w:ins>
          </w:p>
          <w:p w14:paraId="1A140832" w14:textId="282CB082" w:rsidR="001946DD" w:rsidRPr="00827C47" w:rsidDel="00F912FD" w:rsidRDefault="001946DD">
            <w:pPr>
              <w:pStyle w:val="a3"/>
              <w:ind w:left="34"/>
              <w:rPr>
                <w:ins w:id="2104" w:author="Тихонович Данила Юрьевич" w:date="2017-12-22T12:58:00Z"/>
                <w:del w:id="2105" w:author="Ворожцова Наталья Андреевна" w:date="2017-12-25T15:14:00Z"/>
                <w:rFonts w:ascii="Times New Roman" w:hAnsi="Times New Roman" w:cs="Times New Roman"/>
                <w:bCs/>
                <w:sz w:val="24"/>
                <w:szCs w:val="24"/>
              </w:rPr>
            </w:pPr>
            <w:ins w:id="2106" w:author="Тихонович Данила Юрьевич" w:date="2017-12-22T12:58:00Z">
              <w:del w:id="2107" w:author="Ворожцова Наталья Андреевна" w:date="2017-12-25T15:14:00Z">
                <w:r w:rsidRPr="00827C47" w:rsidDel="00F912FD">
                  <w:rPr>
                    <w:rFonts w:ascii="Times New Roman" w:hAnsi="Times New Roman" w:cs="Times New Roman"/>
                    <w:bCs/>
                    <w:sz w:val="24"/>
                    <w:szCs w:val="24"/>
                  </w:rPr>
                  <w:delText xml:space="preserve">Анализ стойкости – </w:delText>
                </w:r>
              </w:del>
            </w:ins>
            <w:ins w:id="2108" w:author="Тихонович Данила Юрьевич" w:date="2017-12-22T12:59:00Z">
              <w:del w:id="2109" w:author="Ворожцова Наталья Андреевна" w:date="2017-12-25T15:14:00Z">
                <w:r w:rsidDel="00F912FD">
                  <w:rPr>
                    <w:rFonts w:ascii="Times New Roman" w:hAnsi="Times New Roman" w:cs="Times New Roman"/>
                    <w:bCs/>
                    <w:sz w:val="24"/>
                    <w:szCs w:val="24"/>
                  </w:rPr>
                  <w:delText>?</w:delText>
                </w:r>
              </w:del>
            </w:ins>
            <w:ins w:id="2110" w:author="Тихонович Данила Юрьевич" w:date="2017-12-22T12:58:00Z">
              <w:del w:id="2111" w:author="Ворожцова Наталья Андреевна" w:date="2017-12-25T15:14:00Z">
                <w:r w:rsidRPr="00827C47" w:rsidDel="00F912FD">
                  <w:rPr>
                    <w:rFonts w:ascii="Times New Roman" w:hAnsi="Times New Roman" w:cs="Times New Roman"/>
                    <w:bCs/>
                    <w:sz w:val="24"/>
                    <w:szCs w:val="24"/>
                  </w:rPr>
                  <w:delText>;</w:delText>
                </w:r>
              </w:del>
            </w:ins>
          </w:p>
          <w:p w14:paraId="0D8B26AE" w14:textId="6CFD7F52" w:rsidR="001946DD" w:rsidRPr="00827C47" w:rsidDel="00F912FD" w:rsidRDefault="001946DD">
            <w:pPr>
              <w:pStyle w:val="a3"/>
              <w:ind w:left="34"/>
              <w:rPr>
                <w:ins w:id="2112" w:author="Тихонович Данила Юрьевич" w:date="2017-12-22T12:58:00Z"/>
                <w:del w:id="2113" w:author="Ворожцова Наталья Андреевна" w:date="2017-12-25T15:14:00Z"/>
                <w:rFonts w:ascii="Times New Roman" w:hAnsi="Times New Roman" w:cs="Times New Roman"/>
                <w:bCs/>
                <w:sz w:val="24"/>
                <w:szCs w:val="24"/>
              </w:rPr>
            </w:pPr>
            <w:ins w:id="2114" w:author="Тихонович Данила Юрьевич" w:date="2017-12-22T12:58:00Z">
              <w:del w:id="2115" w:author="Ворожцова Наталья Андреевна" w:date="2017-12-25T15:14:00Z">
                <w:r w:rsidRPr="00827C47" w:rsidDel="00F912FD">
                  <w:rPr>
                    <w:rFonts w:ascii="Times New Roman" w:hAnsi="Times New Roman" w:cs="Times New Roman"/>
                    <w:bCs/>
                    <w:sz w:val="24"/>
                    <w:szCs w:val="24"/>
                  </w:rPr>
                  <w:delText xml:space="preserve">Учет – </w:delText>
                </w:r>
              </w:del>
            </w:ins>
            <w:ins w:id="2116" w:author="Тихонович Данила Юрьевич" w:date="2017-12-22T13:00:00Z">
              <w:del w:id="2117" w:author="Ворожцова Наталья Андреевна" w:date="2017-12-25T15:14:00Z">
                <w:r w:rsidDel="00F912FD">
                  <w:rPr>
                    <w:rFonts w:ascii="Times New Roman" w:hAnsi="Times New Roman" w:cs="Times New Roman"/>
                    <w:bCs/>
                    <w:sz w:val="24"/>
                    <w:szCs w:val="24"/>
                  </w:rPr>
                  <w:delText>?</w:delText>
                </w:r>
              </w:del>
            </w:ins>
            <w:ins w:id="2118" w:author="Тихонович Данила Юрьевич" w:date="2017-12-22T12:58:00Z">
              <w:del w:id="2119" w:author="Ворожцова Наталья Андреевна" w:date="2017-12-25T15:14:00Z">
                <w:r w:rsidRPr="00827C47" w:rsidDel="00F912FD">
                  <w:rPr>
                    <w:rFonts w:ascii="Times New Roman" w:hAnsi="Times New Roman" w:cs="Times New Roman"/>
                    <w:bCs/>
                    <w:sz w:val="24"/>
                    <w:szCs w:val="24"/>
                  </w:rPr>
                  <w:delText>;</w:delText>
                </w:r>
              </w:del>
            </w:ins>
          </w:p>
          <w:p w14:paraId="2E57A3C0" w14:textId="540A65CC" w:rsidR="001946DD" w:rsidRPr="00827C47" w:rsidDel="00F912FD" w:rsidRDefault="001946DD">
            <w:pPr>
              <w:pStyle w:val="a3"/>
              <w:ind w:left="34"/>
              <w:rPr>
                <w:ins w:id="2120" w:author="Тихонович Данила Юрьевич" w:date="2017-12-22T12:58:00Z"/>
                <w:del w:id="2121" w:author="Ворожцова Наталья Андреевна" w:date="2017-12-25T15:14:00Z"/>
                <w:rFonts w:ascii="Times New Roman" w:hAnsi="Times New Roman" w:cs="Times New Roman"/>
                <w:bCs/>
                <w:sz w:val="24"/>
                <w:szCs w:val="24"/>
              </w:rPr>
            </w:pPr>
            <w:ins w:id="2122" w:author="Тихонович Данила Юрьевич" w:date="2017-12-22T12:58:00Z">
              <w:del w:id="2123" w:author="Ворожцова Наталья Андреевна" w:date="2017-12-25T15:14:00Z">
                <w:r w:rsidRPr="00827C47" w:rsidDel="00F912FD">
                  <w:rPr>
                    <w:rFonts w:ascii="Times New Roman" w:hAnsi="Times New Roman" w:cs="Times New Roman"/>
                    <w:bCs/>
                    <w:sz w:val="24"/>
                    <w:szCs w:val="24"/>
                  </w:rPr>
                  <w:delText>Отчеты применяемости – есть;</w:delText>
                </w:r>
              </w:del>
            </w:ins>
          </w:p>
          <w:p w14:paraId="2D751524" w14:textId="0E8A22FD" w:rsidR="001946DD" w:rsidRPr="00827C47" w:rsidRDefault="00D32AD5">
            <w:pPr>
              <w:pStyle w:val="a3"/>
              <w:ind w:left="34"/>
              <w:rPr>
                <w:ins w:id="2124" w:author="Тихонович Данила Юрьевич" w:date="2017-12-22T12:51:00Z"/>
                <w:rFonts w:ascii="Times New Roman" w:hAnsi="Times New Roman" w:cs="Times New Roman"/>
                <w:bCs/>
                <w:sz w:val="24"/>
                <w:szCs w:val="24"/>
              </w:rPr>
            </w:pPr>
            <w:ins w:id="2125" w:author="Тихонович Данила Юрьевич" w:date="2017-12-22T12:58:00Z">
              <w:del w:id="2126" w:author="Ворожцова Наталья Андреевна" w:date="2017-12-25T15:14:00Z">
                <w:r w:rsidDel="00F912FD">
                  <w:rPr>
                    <w:rFonts w:ascii="Times New Roman" w:hAnsi="Times New Roman" w:cs="Times New Roman"/>
                    <w:bCs/>
                    <w:sz w:val="24"/>
                    <w:szCs w:val="24"/>
                  </w:rPr>
                  <w:delText xml:space="preserve">Интеграция с Siemens NX – </w:delText>
                </w:r>
              </w:del>
            </w:ins>
            <w:ins w:id="2127" w:author="Тихонович Данила Юрьевич" w:date="2017-12-22T13:02:00Z">
              <w:del w:id="2128" w:author="Ворожцова Наталья Андреевна" w:date="2017-12-25T15:14:00Z">
                <w:r w:rsidDel="00F912FD">
                  <w:rPr>
                    <w:rFonts w:ascii="Times New Roman" w:hAnsi="Times New Roman" w:cs="Times New Roman"/>
                    <w:bCs/>
                    <w:sz w:val="24"/>
                    <w:szCs w:val="24"/>
                  </w:rPr>
                  <w:delText>есть</w:delText>
                </w:r>
              </w:del>
            </w:ins>
            <w:ins w:id="2129" w:author="Тихонович Данила Юрьевич" w:date="2017-12-22T12:58:00Z">
              <w:del w:id="2130" w:author="Ворожцова Наталья Андреевна" w:date="2017-12-25T15:14:00Z">
                <w:r w:rsidR="001946DD" w:rsidRPr="00827C47" w:rsidDel="00F912FD">
                  <w:rPr>
                    <w:rFonts w:ascii="Times New Roman" w:hAnsi="Times New Roman" w:cs="Times New Roman"/>
                    <w:bCs/>
                    <w:sz w:val="24"/>
                    <w:szCs w:val="24"/>
                  </w:rPr>
                  <w:delText>;</w:delText>
                </w:r>
              </w:del>
            </w:ins>
          </w:p>
        </w:tc>
      </w:tr>
      <w:tr w:rsidR="00F912FD" w14:paraId="14100CC0" w14:textId="77777777" w:rsidTr="00204BE4">
        <w:trPr>
          <w:ins w:id="2131" w:author="Ворожцова Наталья Андреевна" w:date="2017-12-25T15:14:00Z"/>
        </w:trPr>
        <w:tc>
          <w:tcPr>
            <w:tcW w:w="1838" w:type="dxa"/>
          </w:tcPr>
          <w:p w14:paraId="3ED1760B" w14:textId="7EF37FA5" w:rsidR="00F912FD" w:rsidRPr="009F43D9" w:rsidRDefault="00F912FD" w:rsidP="001946DD">
            <w:pPr>
              <w:pStyle w:val="ae"/>
              <w:rPr>
                <w:ins w:id="2132" w:author="Ворожцова Наталья Андреевна" w:date="2017-12-25T15:14:00Z"/>
                <w:rFonts w:ascii="Times New Roman" w:hAnsi="Times New Roman" w:cs="Times New Roman"/>
                <w:sz w:val="24"/>
                <w:szCs w:val="24"/>
              </w:rPr>
            </w:pPr>
            <w:ins w:id="2133" w:author="Ворожцова Наталья Андреевна" w:date="2017-12-25T15:14:00Z">
              <w:r>
                <w:rPr>
                  <w:rFonts w:ascii="Times New Roman" w:hAnsi="Times New Roman" w:cs="Times New Roman"/>
                  <w:sz w:val="24"/>
                  <w:szCs w:val="24"/>
                </w:rPr>
                <w:t xml:space="preserve">1С </w:t>
              </w:r>
              <w:r w:rsidRPr="009F43D9">
                <w:rPr>
                  <w:rFonts w:ascii="Times New Roman" w:hAnsi="Times New Roman" w:cs="Times New Roman"/>
                  <w:bCs/>
                  <w:sz w:val="24"/>
                  <w:szCs w:val="24"/>
                  <w:rPrChange w:id="2134" w:author="Ворожцова Наталья Андреевна" w:date="2018-02-07T11:36:00Z">
                    <w:rPr>
                      <w:rFonts w:ascii="Times New Roman" w:hAnsi="Times New Roman" w:cs="Times New Roman"/>
                      <w:bCs/>
                      <w:sz w:val="24"/>
                      <w:szCs w:val="24"/>
                      <w:lang w:val="en-US"/>
                    </w:rPr>
                  </w:rPrChange>
                </w:rPr>
                <w:t>(</w:t>
              </w:r>
              <w:r>
                <w:rPr>
                  <w:rFonts w:ascii="Times New Roman" w:hAnsi="Times New Roman" w:cs="Times New Roman"/>
                  <w:bCs/>
                  <w:sz w:val="24"/>
                  <w:szCs w:val="24"/>
                  <w:lang w:val="en-US"/>
                </w:rPr>
                <w:t>ERP</w:t>
              </w:r>
              <w:r w:rsidRPr="009F43D9">
                <w:rPr>
                  <w:rFonts w:ascii="Times New Roman" w:hAnsi="Times New Roman" w:cs="Times New Roman"/>
                  <w:bCs/>
                  <w:sz w:val="24"/>
                  <w:szCs w:val="24"/>
                  <w:rPrChange w:id="2135" w:author="Ворожцова Наталья Андреевна" w:date="2018-02-07T11:36:00Z">
                    <w:rPr>
                      <w:rFonts w:ascii="Times New Roman" w:hAnsi="Times New Roman" w:cs="Times New Roman"/>
                      <w:bCs/>
                      <w:sz w:val="24"/>
                      <w:szCs w:val="24"/>
                      <w:lang w:val="en-US"/>
                    </w:rPr>
                  </w:rPrChange>
                </w:rPr>
                <w:t>)</w:t>
              </w:r>
            </w:ins>
            <w:ins w:id="2136" w:author="Ворожцова Наталья Андреевна" w:date="2018-02-07T11:36:00Z">
              <w:r w:rsidR="009F43D9">
                <w:rPr>
                  <w:rFonts w:ascii="Times New Roman" w:hAnsi="Times New Roman" w:cs="Times New Roman"/>
                  <w:bCs/>
                  <w:sz w:val="24"/>
                  <w:szCs w:val="24"/>
                </w:rPr>
                <w:t xml:space="preserve"> внедрена на </w:t>
              </w:r>
              <w:r w:rsidR="009F43D9">
                <w:rPr>
                  <w:rFonts w:ascii="Times New Roman" w:hAnsi="Times New Roman" w:cs="Times New Roman"/>
                  <w:spacing w:val="15"/>
                  <w:sz w:val="24"/>
                  <w:szCs w:val="24"/>
                </w:rPr>
                <w:t>АО «КВЗ»</w:t>
              </w:r>
            </w:ins>
          </w:p>
        </w:tc>
        <w:tc>
          <w:tcPr>
            <w:tcW w:w="7796" w:type="dxa"/>
          </w:tcPr>
          <w:p w14:paraId="04AA4B1B" w14:textId="280A0F55" w:rsidR="00F912FD" w:rsidDel="00F912FD" w:rsidRDefault="0003082B">
            <w:pPr>
              <w:pStyle w:val="a3"/>
              <w:ind w:left="34"/>
              <w:rPr>
                <w:ins w:id="2137" w:author="Ворожцова Наталья Андреевна" w:date="2017-12-25T15:14:00Z"/>
                <w:rFonts w:ascii="Times New Roman" w:hAnsi="Times New Roman" w:cs="Times New Roman"/>
                <w:bCs/>
                <w:sz w:val="24"/>
                <w:szCs w:val="24"/>
              </w:rPr>
            </w:pPr>
            <w:ins w:id="2138" w:author="Ворожцова Наталья Андреевна" w:date="2017-12-25T15:14:00Z">
              <w:r>
                <w:rPr>
                  <w:rFonts w:ascii="Times New Roman" w:hAnsi="Times New Roman" w:cs="Times New Roman"/>
                  <w:bCs/>
                  <w:sz w:val="24"/>
                  <w:szCs w:val="24"/>
                </w:rPr>
                <w:t xml:space="preserve">1. </w:t>
              </w:r>
              <w:commentRangeStart w:id="2139"/>
              <w:r w:rsidRPr="00827C47">
                <w:rPr>
                  <w:rFonts w:ascii="Times New Roman" w:hAnsi="Times New Roman" w:cs="Times New Roman"/>
                  <w:bCs/>
                  <w:sz w:val="24"/>
                  <w:szCs w:val="24"/>
                </w:rPr>
                <w:t>Справочник</w:t>
              </w:r>
              <w:r>
                <w:rPr>
                  <w:rFonts w:ascii="Times New Roman" w:hAnsi="Times New Roman" w:cs="Times New Roman"/>
                  <w:bCs/>
                  <w:sz w:val="24"/>
                  <w:szCs w:val="24"/>
                </w:rPr>
                <w:t xml:space="preserve"> – </w:t>
              </w:r>
            </w:ins>
            <w:ins w:id="2140" w:author="Ворожцова Наталья Андреевна" w:date="2017-12-25T15:15:00Z">
              <w:r>
                <w:rPr>
                  <w:rFonts w:ascii="Times New Roman" w:hAnsi="Times New Roman" w:cs="Times New Roman"/>
                  <w:bCs/>
                  <w:sz w:val="24"/>
                  <w:szCs w:val="24"/>
                </w:rPr>
                <w:t>нет</w:t>
              </w:r>
            </w:ins>
            <w:commentRangeEnd w:id="2139"/>
            <w:r w:rsidR="0032349C">
              <w:rPr>
                <w:rStyle w:val="ad"/>
              </w:rPr>
              <w:commentReference w:id="2139"/>
            </w:r>
            <w:ins w:id="2141" w:author="Ворожцова Наталья Андреевна" w:date="2017-12-25T15:14:00Z">
              <w:r>
                <w:rPr>
                  <w:rFonts w:ascii="Times New Roman" w:hAnsi="Times New Roman" w:cs="Times New Roman"/>
                  <w:bCs/>
                  <w:sz w:val="24"/>
                  <w:szCs w:val="24"/>
                </w:rPr>
                <w:t>. 2. Э</w:t>
              </w:r>
              <w:r w:rsidRPr="00827C47">
                <w:rPr>
                  <w:rFonts w:ascii="Times New Roman" w:hAnsi="Times New Roman" w:cs="Times New Roman"/>
                  <w:bCs/>
                  <w:sz w:val="24"/>
                  <w:szCs w:val="24"/>
                </w:rPr>
                <w:t>лектронное согласование</w:t>
              </w:r>
              <w:r>
                <w:rPr>
                  <w:rFonts w:ascii="Times New Roman" w:hAnsi="Times New Roman" w:cs="Times New Roman"/>
                  <w:bCs/>
                  <w:sz w:val="24"/>
                  <w:szCs w:val="24"/>
                </w:rPr>
                <w:t xml:space="preserve"> заказов и списков – нет. 3. Электронное согласование КД на ТО – нет. 4. Формирование ОК </w:t>
              </w:r>
            </w:ins>
            <w:ins w:id="2142" w:author="Ворожцова Наталья Андреевна" w:date="2017-12-25T15:15:00Z">
              <w:r>
                <w:rPr>
                  <w:rFonts w:ascii="Times New Roman" w:hAnsi="Times New Roman" w:cs="Times New Roman"/>
                  <w:bCs/>
                  <w:sz w:val="24"/>
                  <w:szCs w:val="24"/>
                </w:rPr>
                <w:t>нет</w:t>
              </w:r>
            </w:ins>
            <w:ins w:id="2143" w:author="Ворожцова Наталья Андреевна" w:date="2017-12-25T15:14:00Z">
              <w:r>
                <w:rPr>
                  <w:rFonts w:ascii="Times New Roman" w:hAnsi="Times New Roman" w:cs="Times New Roman"/>
                  <w:bCs/>
                  <w:sz w:val="24"/>
                  <w:szCs w:val="24"/>
                </w:rPr>
                <w:t xml:space="preserve">. 5. </w:t>
              </w:r>
              <w:r>
                <w:rPr>
                  <w:rFonts w:ascii="Times New Roman" w:hAnsi="Times New Roman" w:cs="Times New Roman"/>
                  <w:bCs/>
                  <w:sz w:val="24"/>
                  <w:szCs w:val="24"/>
                </w:rPr>
                <w:lastRenderedPageBreak/>
                <w:t>Автоматическое формирование ВО – нет. 6. Пооперационные 3</w:t>
              </w:r>
              <w:r>
                <w:rPr>
                  <w:rFonts w:ascii="Times New Roman" w:hAnsi="Times New Roman" w:cs="Times New Roman"/>
                  <w:bCs/>
                  <w:sz w:val="24"/>
                  <w:szCs w:val="24"/>
                  <w:lang w:val="en-US"/>
                </w:rPr>
                <w:t>D</w:t>
              </w:r>
              <w:r w:rsidRPr="00C651CF">
                <w:rPr>
                  <w:rFonts w:ascii="Times New Roman" w:hAnsi="Times New Roman" w:cs="Times New Roman"/>
                  <w:bCs/>
                  <w:sz w:val="24"/>
                  <w:szCs w:val="24"/>
                </w:rPr>
                <w:t xml:space="preserve"> </w:t>
              </w:r>
              <w:r>
                <w:rPr>
                  <w:rFonts w:ascii="Times New Roman" w:hAnsi="Times New Roman" w:cs="Times New Roman"/>
                  <w:bCs/>
                  <w:sz w:val="24"/>
                  <w:szCs w:val="24"/>
                </w:rPr>
                <w:t xml:space="preserve">модели - </w:t>
              </w:r>
            </w:ins>
            <w:ins w:id="2144" w:author="Ворожцова Наталья Андреевна" w:date="2017-12-25T15:15:00Z">
              <w:r>
                <w:rPr>
                  <w:rFonts w:ascii="Times New Roman" w:hAnsi="Times New Roman" w:cs="Times New Roman"/>
                  <w:bCs/>
                  <w:sz w:val="24"/>
                  <w:szCs w:val="24"/>
                </w:rPr>
                <w:t>нет</w:t>
              </w:r>
            </w:ins>
            <w:ins w:id="2145" w:author="Ворожцова Наталья Андреевна" w:date="2017-12-25T15:14:00Z">
              <w:r>
                <w:rPr>
                  <w:rFonts w:ascii="Times New Roman" w:hAnsi="Times New Roman" w:cs="Times New Roman"/>
                  <w:bCs/>
                  <w:sz w:val="24"/>
                  <w:szCs w:val="24"/>
                </w:rPr>
                <w:t xml:space="preserve">.7. Моделирование в оснастки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w:t>
              </w:r>
            </w:ins>
            <w:ins w:id="2146" w:author="Ворожцова Наталья Андреевна" w:date="2017-12-25T15:15:00Z">
              <w:r>
                <w:rPr>
                  <w:rFonts w:ascii="Times New Roman" w:hAnsi="Times New Roman" w:cs="Times New Roman"/>
                  <w:bCs/>
                  <w:sz w:val="24"/>
                  <w:szCs w:val="24"/>
                </w:rPr>
                <w:t>–</w:t>
              </w:r>
            </w:ins>
            <w:ins w:id="2147" w:author="Ворожцова Наталья Андреевна" w:date="2017-12-25T15:14:00Z">
              <w:r>
                <w:rPr>
                  <w:rFonts w:ascii="Times New Roman" w:hAnsi="Times New Roman" w:cs="Times New Roman"/>
                  <w:bCs/>
                  <w:sz w:val="24"/>
                  <w:szCs w:val="24"/>
                </w:rPr>
                <w:t xml:space="preserve"> </w:t>
              </w:r>
            </w:ins>
            <w:ins w:id="2148" w:author="Ворожцова Наталья Андреевна" w:date="2017-12-25T15:15:00Z">
              <w:r>
                <w:rPr>
                  <w:rFonts w:ascii="Times New Roman" w:hAnsi="Times New Roman" w:cs="Times New Roman"/>
                  <w:bCs/>
                  <w:sz w:val="24"/>
                  <w:szCs w:val="24"/>
                </w:rPr>
                <w:t xml:space="preserve">нет. </w:t>
              </w:r>
            </w:ins>
            <w:ins w:id="2149" w:author="Ворожцова Наталья Андреевна" w:date="2017-12-25T15:14:00Z">
              <w:r>
                <w:rPr>
                  <w:rFonts w:ascii="Times New Roman" w:hAnsi="Times New Roman" w:cs="Times New Roman"/>
                  <w:bCs/>
                  <w:sz w:val="24"/>
                  <w:szCs w:val="24"/>
                </w:rPr>
                <w:t xml:space="preserve">8. </w:t>
              </w:r>
            </w:ins>
            <w:ins w:id="2150" w:author="Ворожцова Наталья Андреевна" w:date="2017-12-25T16:13:00Z">
              <w:r w:rsidR="00D91CDE">
                <w:rPr>
                  <w:rFonts w:ascii="Times New Roman" w:hAnsi="Times New Roman" w:cs="Times New Roman"/>
                  <w:bCs/>
                  <w:sz w:val="24"/>
                  <w:szCs w:val="24"/>
                </w:rPr>
                <w:t xml:space="preserve">Редактор ТП с автоматическим подбором ТО – нет. 9. </w:t>
              </w:r>
            </w:ins>
            <w:ins w:id="2151" w:author="Ворожцова Наталья Андреевна" w:date="2017-12-25T15:14:00Z">
              <w:r>
                <w:rPr>
                  <w:rFonts w:ascii="Times New Roman" w:hAnsi="Times New Roman" w:cs="Times New Roman"/>
                  <w:bCs/>
                  <w:sz w:val="24"/>
                  <w:szCs w:val="24"/>
                </w:rPr>
                <w:t xml:space="preserve">Параметрический поиск в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w:t>
              </w:r>
            </w:ins>
            <w:ins w:id="2152" w:author="Ворожцова Наталья Андреевна" w:date="2017-12-25T15:15:00Z">
              <w:r>
                <w:rPr>
                  <w:rFonts w:ascii="Times New Roman" w:hAnsi="Times New Roman" w:cs="Times New Roman"/>
                  <w:bCs/>
                  <w:sz w:val="24"/>
                  <w:szCs w:val="24"/>
                </w:rPr>
                <w:t>нет</w:t>
              </w:r>
            </w:ins>
            <w:ins w:id="2153" w:author="Ворожцова Наталья Андреевна" w:date="2017-12-25T15:14:00Z">
              <w:r>
                <w:rPr>
                  <w:rFonts w:ascii="Times New Roman" w:hAnsi="Times New Roman" w:cs="Times New Roman"/>
                  <w:bCs/>
                  <w:sz w:val="24"/>
                  <w:szCs w:val="24"/>
                </w:rPr>
                <w:t>. 10. Электронное согласование заявок – есть. 11. Автоматическое добавление применяемости на основе утвержденного ТП – нет (возможность ввода обозначения детали, для которой закупалось первоначально). 12. Штрихкодирование мест хранения и ТО – есть. 13. Оптимизация мест хранения – есть. 14. Оптимизация закупок – есть. 15. Получение ТО на пропуск – есть</w:t>
              </w:r>
            </w:ins>
            <w:ins w:id="2154" w:author="Ворожцова Наталья Андреевна" w:date="2017-12-25T15:16:00Z">
              <w:r>
                <w:rPr>
                  <w:rFonts w:ascii="Times New Roman" w:hAnsi="Times New Roman" w:cs="Times New Roman"/>
                  <w:bCs/>
                  <w:sz w:val="24"/>
                  <w:szCs w:val="24"/>
                </w:rPr>
                <w:t>.</w:t>
              </w:r>
            </w:ins>
          </w:p>
        </w:tc>
      </w:tr>
      <w:tr w:rsidR="0003082B" w14:paraId="13E35DB9" w14:textId="77777777" w:rsidTr="00204BE4">
        <w:trPr>
          <w:ins w:id="2155" w:author="Ворожцова Наталья Андреевна" w:date="2017-12-25T15:16:00Z"/>
        </w:trPr>
        <w:tc>
          <w:tcPr>
            <w:tcW w:w="1838" w:type="dxa"/>
          </w:tcPr>
          <w:p w14:paraId="4CBEC11D" w14:textId="7D08CC19" w:rsidR="0003082B" w:rsidRPr="009F43D9" w:rsidRDefault="00942D6A" w:rsidP="001946DD">
            <w:pPr>
              <w:pStyle w:val="ae"/>
              <w:rPr>
                <w:ins w:id="2156" w:author="Ворожцова Наталья Андреевна" w:date="2017-12-25T15:16:00Z"/>
                <w:rFonts w:ascii="Times New Roman" w:hAnsi="Times New Roman" w:cs="Times New Roman"/>
                <w:sz w:val="24"/>
                <w:szCs w:val="24"/>
              </w:rPr>
            </w:pPr>
            <w:ins w:id="2157" w:author="Ворожцова Наталья Андреевна" w:date="2017-12-25T15:19:00Z">
              <w:r w:rsidRPr="00942D6A">
                <w:rPr>
                  <w:rFonts w:ascii="Times New Roman" w:hAnsi="Times New Roman" w:cs="Times New Roman"/>
                  <w:sz w:val="24"/>
                  <w:szCs w:val="24"/>
                  <w:lang w:val="en-US"/>
                  <w:rPrChange w:id="2158" w:author="Ворожцова Наталья Андреевна" w:date="2017-12-25T15:19:00Z">
                    <w:rPr>
                      <w:rFonts w:ascii="Times New Roman" w:hAnsi="Times New Roman" w:cs="Times New Roman"/>
                      <w:b/>
                      <w:sz w:val="24"/>
                      <w:szCs w:val="24"/>
                      <w:lang w:val="en-US"/>
                    </w:rPr>
                  </w:rPrChange>
                </w:rPr>
                <w:lastRenderedPageBreak/>
                <w:t>SAP</w:t>
              </w:r>
              <w:r w:rsidRPr="00942D6A">
                <w:rPr>
                  <w:rFonts w:ascii="Times New Roman" w:hAnsi="Times New Roman" w:cs="Times New Roman"/>
                  <w:sz w:val="24"/>
                  <w:szCs w:val="24"/>
                  <w:rPrChange w:id="2159" w:author="Ворожцова Наталья Андреевна" w:date="2017-12-25T15:19:00Z">
                    <w:rPr>
                      <w:rFonts w:ascii="Times New Roman" w:hAnsi="Times New Roman" w:cs="Times New Roman"/>
                      <w:b/>
                      <w:sz w:val="24"/>
                      <w:szCs w:val="24"/>
                    </w:rPr>
                  </w:rPrChange>
                </w:rPr>
                <w:t xml:space="preserve"> 3</w:t>
              </w:r>
              <w:r w:rsidRPr="00942D6A">
                <w:rPr>
                  <w:rFonts w:ascii="Times New Roman" w:hAnsi="Times New Roman" w:cs="Times New Roman"/>
                  <w:sz w:val="24"/>
                  <w:szCs w:val="24"/>
                  <w:lang w:val="en-US"/>
                  <w:rPrChange w:id="2160" w:author="Ворожцова Наталья Андреевна" w:date="2017-12-25T15:19:00Z">
                    <w:rPr>
                      <w:rFonts w:ascii="Times New Roman" w:hAnsi="Times New Roman" w:cs="Times New Roman"/>
                      <w:b/>
                      <w:sz w:val="24"/>
                      <w:szCs w:val="24"/>
                      <w:lang w:val="en-US"/>
                    </w:rPr>
                  </w:rPrChange>
                </w:rPr>
                <w:t>R</w:t>
              </w:r>
              <w:r>
                <w:rPr>
                  <w:rFonts w:ascii="Times New Roman" w:hAnsi="Times New Roman" w:cs="Times New Roman"/>
                  <w:sz w:val="24"/>
                  <w:szCs w:val="24"/>
                </w:rPr>
                <w:t xml:space="preserve"> </w:t>
              </w:r>
              <w:r w:rsidRPr="009F43D9">
                <w:rPr>
                  <w:rFonts w:ascii="Times New Roman" w:hAnsi="Times New Roman" w:cs="Times New Roman"/>
                  <w:bCs/>
                  <w:sz w:val="24"/>
                  <w:szCs w:val="24"/>
                  <w:rPrChange w:id="2161" w:author="Ворожцова Наталья Андреевна" w:date="2018-02-07T11:36:00Z">
                    <w:rPr>
                      <w:rFonts w:ascii="Times New Roman" w:hAnsi="Times New Roman" w:cs="Times New Roman"/>
                      <w:bCs/>
                      <w:sz w:val="24"/>
                      <w:szCs w:val="24"/>
                      <w:lang w:val="en-US"/>
                    </w:rPr>
                  </w:rPrChange>
                </w:rPr>
                <w:t>(</w:t>
              </w:r>
              <w:r>
                <w:rPr>
                  <w:rFonts w:ascii="Times New Roman" w:hAnsi="Times New Roman" w:cs="Times New Roman"/>
                  <w:bCs/>
                  <w:sz w:val="24"/>
                  <w:szCs w:val="24"/>
                  <w:lang w:val="en-US"/>
                </w:rPr>
                <w:t>ERP</w:t>
              </w:r>
              <w:r w:rsidRPr="009F43D9">
                <w:rPr>
                  <w:rFonts w:ascii="Times New Roman" w:hAnsi="Times New Roman" w:cs="Times New Roman"/>
                  <w:bCs/>
                  <w:sz w:val="24"/>
                  <w:szCs w:val="24"/>
                  <w:rPrChange w:id="2162" w:author="Ворожцова Наталья Андреевна" w:date="2018-02-07T11:36:00Z">
                    <w:rPr>
                      <w:rFonts w:ascii="Times New Roman" w:hAnsi="Times New Roman" w:cs="Times New Roman"/>
                      <w:bCs/>
                      <w:sz w:val="24"/>
                      <w:szCs w:val="24"/>
                      <w:lang w:val="en-US"/>
                    </w:rPr>
                  </w:rPrChange>
                </w:rPr>
                <w:t>)</w:t>
              </w:r>
            </w:ins>
            <w:ins w:id="2163" w:author="Ворожцова Наталья Андреевна" w:date="2018-02-07T11:36:00Z">
              <w:r w:rsidR="009F43D9">
                <w:rPr>
                  <w:rFonts w:ascii="Times New Roman" w:hAnsi="Times New Roman" w:cs="Times New Roman"/>
                  <w:bCs/>
                  <w:sz w:val="24"/>
                  <w:szCs w:val="24"/>
                </w:rPr>
                <w:t xml:space="preserve"> внедрена на </w:t>
              </w:r>
              <w:r w:rsidR="009F43D9">
                <w:rPr>
                  <w:rFonts w:ascii="Times New Roman" w:hAnsi="Times New Roman" w:cs="Times New Roman"/>
                  <w:sz w:val="24"/>
                  <w:szCs w:val="24"/>
                </w:rPr>
                <w:t>ПАО «</w:t>
              </w:r>
              <w:r w:rsidR="009F43D9" w:rsidRPr="009A7D6F">
                <w:rPr>
                  <w:rFonts w:ascii="Times New Roman" w:hAnsi="Times New Roman" w:cs="Times New Roman"/>
                  <w:sz w:val="24"/>
                  <w:szCs w:val="24"/>
                </w:rPr>
                <w:t>ПНППК</w:t>
              </w:r>
              <w:r w:rsidR="009F43D9">
                <w:rPr>
                  <w:rFonts w:ascii="Times New Roman" w:hAnsi="Times New Roman" w:cs="Times New Roman"/>
                  <w:sz w:val="24"/>
                  <w:szCs w:val="24"/>
                </w:rPr>
                <w:t>»</w:t>
              </w:r>
            </w:ins>
          </w:p>
        </w:tc>
        <w:tc>
          <w:tcPr>
            <w:tcW w:w="7796" w:type="dxa"/>
          </w:tcPr>
          <w:p w14:paraId="4D035511" w14:textId="03E19207" w:rsidR="0003082B" w:rsidRDefault="00942D6A">
            <w:pPr>
              <w:pStyle w:val="a3"/>
              <w:ind w:left="34"/>
              <w:rPr>
                <w:ins w:id="2164" w:author="Ворожцова Наталья Андреевна" w:date="2017-12-25T15:16:00Z"/>
                <w:rFonts w:ascii="Times New Roman" w:hAnsi="Times New Roman" w:cs="Times New Roman"/>
                <w:bCs/>
                <w:sz w:val="24"/>
                <w:szCs w:val="24"/>
              </w:rPr>
            </w:pPr>
            <w:ins w:id="2165" w:author="Ворожцова Наталья Андреевна" w:date="2017-12-25T15:19:00Z">
              <w:r>
                <w:rPr>
                  <w:rFonts w:ascii="Times New Roman" w:hAnsi="Times New Roman" w:cs="Times New Roman"/>
                  <w:bCs/>
                  <w:sz w:val="24"/>
                  <w:szCs w:val="24"/>
                </w:rPr>
                <w:t xml:space="preserve">1. </w:t>
              </w:r>
              <w:r w:rsidRPr="00827C47">
                <w:rPr>
                  <w:rFonts w:ascii="Times New Roman" w:hAnsi="Times New Roman" w:cs="Times New Roman"/>
                  <w:bCs/>
                  <w:sz w:val="24"/>
                  <w:szCs w:val="24"/>
                </w:rPr>
                <w:t>Справочник</w:t>
              </w:r>
              <w:r>
                <w:rPr>
                  <w:rFonts w:ascii="Times New Roman" w:hAnsi="Times New Roman" w:cs="Times New Roman"/>
                  <w:bCs/>
                  <w:sz w:val="24"/>
                  <w:szCs w:val="24"/>
                </w:rPr>
                <w:t xml:space="preserve"> – нет. 2. Э</w:t>
              </w:r>
              <w:r w:rsidRPr="00827C47">
                <w:rPr>
                  <w:rFonts w:ascii="Times New Roman" w:hAnsi="Times New Roman" w:cs="Times New Roman"/>
                  <w:bCs/>
                  <w:sz w:val="24"/>
                  <w:szCs w:val="24"/>
                </w:rPr>
                <w:t>лектронное согласование</w:t>
              </w:r>
              <w:r>
                <w:rPr>
                  <w:rFonts w:ascii="Times New Roman" w:hAnsi="Times New Roman" w:cs="Times New Roman"/>
                  <w:bCs/>
                  <w:sz w:val="24"/>
                  <w:szCs w:val="24"/>
                </w:rPr>
                <w:t xml:space="preserve"> заказов и списков – нет. 3. Электронное согласование КД на ТО – нет. 4. Формирование ОК нет. 5. Автоматическое формирование ВО – нет. 6. Пооперационные 3</w:t>
              </w:r>
              <w:r>
                <w:rPr>
                  <w:rFonts w:ascii="Times New Roman" w:hAnsi="Times New Roman" w:cs="Times New Roman"/>
                  <w:bCs/>
                  <w:sz w:val="24"/>
                  <w:szCs w:val="24"/>
                  <w:lang w:val="en-US"/>
                </w:rPr>
                <w:t>D</w:t>
              </w:r>
              <w:r w:rsidRPr="00C651CF">
                <w:rPr>
                  <w:rFonts w:ascii="Times New Roman" w:hAnsi="Times New Roman" w:cs="Times New Roman"/>
                  <w:bCs/>
                  <w:sz w:val="24"/>
                  <w:szCs w:val="24"/>
                </w:rPr>
                <w:t xml:space="preserve"> </w:t>
              </w:r>
              <w:r>
                <w:rPr>
                  <w:rFonts w:ascii="Times New Roman" w:hAnsi="Times New Roman" w:cs="Times New Roman"/>
                  <w:bCs/>
                  <w:sz w:val="24"/>
                  <w:szCs w:val="24"/>
                </w:rPr>
                <w:t xml:space="preserve">модели - нет.7. Моделирование в оснастки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нет. 8.</w:t>
              </w:r>
            </w:ins>
            <w:ins w:id="2166" w:author="Ворожцова Наталья Андреевна" w:date="2017-12-25T16:13:00Z">
              <w:r w:rsidR="00D91CDE">
                <w:rPr>
                  <w:rFonts w:ascii="Times New Roman" w:hAnsi="Times New Roman" w:cs="Times New Roman"/>
                  <w:bCs/>
                  <w:sz w:val="24"/>
                  <w:szCs w:val="24"/>
                </w:rPr>
                <w:t xml:space="preserve"> Редактор ТП с автоматическим подбором ТО – нет. 9.</w:t>
              </w:r>
            </w:ins>
            <w:ins w:id="2167" w:author="Ворожцова Наталья Андреевна" w:date="2017-12-25T15:19:00Z">
              <w:r>
                <w:rPr>
                  <w:rFonts w:ascii="Times New Roman" w:hAnsi="Times New Roman" w:cs="Times New Roman"/>
                  <w:bCs/>
                  <w:sz w:val="24"/>
                  <w:szCs w:val="24"/>
                </w:rPr>
                <w:t xml:space="preserve"> Параметрический поиск в </w:t>
              </w:r>
              <w:r w:rsidRPr="00827C47">
                <w:rPr>
                  <w:rFonts w:ascii="Times New Roman" w:hAnsi="Times New Roman" w:cs="Times New Roman"/>
                  <w:bCs/>
                  <w:sz w:val="24"/>
                  <w:szCs w:val="24"/>
                </w:rPr>
                <w:t>NX</w:t>
              </w:r>
              <w:r>
                <w:rPr>
                  <w:rFonts w:ascii="Times New Roman" w:hAnsi="Times New Roman" w:cs="Times New Roman"/>
                  <w:bCs/>
                  <w:sz w:val="24"/>
                  <w:szCs w:val="24"/>
                </w:rPr>
                <w:t xml:space="preserve"> - нет. 10. Электронное согласование заявок – есть. 11. Автоматическое добавление применяемости на основе утвержденного ТП – нет (возможность ввода обозначения детали, для которой закупалось первоначально). 12. Штрихкодирование мест хранения и ТО – есть. 13. Оптимизация мест хранения – есть. 14. Оптимизация закупок – есть. 15. Получение ТО на пропуск – есть.</w:t>
              </w:r>
            </w:ins>
            <w:commentRangeEnd w:id="1658"/>
            <w:ins w:id="2168" w:author="Ворожцова Наталья Андреевна" w:date="2018-01-16T20:11:00Z">
              <w:r w:rsidR="0017343E">
                <w:rPr>
                  <w:rStyle w:val="ad"/>
                </w:rPr>
                <w:commentReference w:id="1658"/>
              </w:r>
            </w:ins>
          </w:p>
        </w:tc>
      </w:tr>
    </w:tbl>
    <w:p w14:paraId="54FC2E67" w14:textId="40C560BE" w:rsidR="00A94E6F" w:rsidRDefault="00A94E6F" w:rsidP="00A94E6F">
      <w:pPr>
        <w:pStyle w:val="a3"/>
        <w:ind w:left="0"/>
        <w:jc w:val="both"/>
        <w:rPr>
          <w:ins w:id="2169" w:author="Ворожцова Наталья Андреевна" w:date="2018-01-17T11:44:00Z"/>
          <w:rFonts w:ascii="Times New Roman" w:hAnsi="Times New Roman" w:cs="Times New Roman"/>
          <w:bCs/>
          <w:sz w:val="28"/>
          <w:szCs w:val="28"/>
        </w:rPr>
      </w:pPr>
      <w:ins w:id="2170" w:author="Ворожцова Наталья Андреевна" w:date="2018-01-17T11:43:00Z">
        <w:r>
          <w:rPr>
            <w:rFonts w:ascii="Times New Roman" w:hAnsi="Times New Roman" w:cs="Times New Roman"/>
            <w:bCs/>
            <w:sz w:val="28"/>
            <w:szCs w:val="28"/>
          </w:rPr>
          <w:t>В</w:t>
        </w:r>
        <w:r w:rsidRPr="002D7766">
          <w:rPr>
            <w:rFonts w:ascii="Times New Roman" w:hAnsi="Times New Roman" w:cs="Times New Roman"/>
            <w:bCs/>
            <w:sz w:val="28"/>
            <w:szCs w:val="28"/>
          </w:rPr>
          <w:t xml:space="preserve"> таблице </w:t>
        </w:r>
        <w:r>
          <w:rPr>
            <w:rFonts w:ascii="Times New Roman" w:hAnsi="Times New Roman" w:cs="Times New Roman"/>
            <w:bCs/>
            <w:sz w:val="28"/>
            <w:szCs w:val="28"/>
          </w:rPr>
          <w:t xml:space="preserve">3 </w:t>
        </w:r>
        <w:r w:rsidRPr="002D7766">
          <w:rPr>
            <w:rFonts w:ascii="Times New Roman" w:hAnsi="Times New Roman" w:cs="Times New Roman"/>
            <w:bCs/>
            <w:sz w:val="28"/>
            <w:szCs w:val="28"/>
          </w:rPr>
          <w:t>приведены</w:t>
        </w:r>
        <w:r>
          <w:rPr>
            <w:rFonts w:ascii="Times New Roman" w:hAnsi="Times New Roman" w:cs="Times New Roman"/>
            <w:bCs/>
            <w:sz w:val="28"/>
            <w:szCs w:val="28"/>
          </w:rPr>
          <w:t xml:space="preserve"> в</w:t>
        </w:r>
        <w:r w:rsidRPr="00EF716D">
          <w:rPr>
            <w:rFonts w:ascii="Times New Roman" w:hAnsi="Times New Roman" w:cs="Times New Roman"/>
            <w:bCs/>
            <w:sz w:val="28"/>
            <w:szCs w:val="28"/>
          </w:rPr>
          <w:t xml:space="preserve">арианты проектов, реализованных на машиностроительных </w:t>
        </w:r>
        <w:r w:rsidRPr="002D7766">
          <w:rPr>
            <w:rFonts w:ascii="Times New Roman" w:hAnsi="Times New Roman" w:cs="Times New Roman"/>
            <w:bCs/>
            <w:sz w:val="28"/>
            <w:szCs w:val="28"/>
          </w:rPr>
          <w:t>предприятиях</w:t>
        </w:r>
        <w:r>
          <w:rPr>
            <w:rFonts w:ascii="Times New Roman" w:hAnsi="Times New Roman" w:cs="Times New Roman"/>
            <w:bCs/>
            <w:sz w:val="28"/>
            <w:szCs w:val="28"/>
          </w:rPr>
          <w:t>.</w:t>
        </w:r>
      </w:ins>
      <w:ins w:id="2171" w:author="Ворожцова Наталья Андреевна" w:date="2018-01-17T11:44:00Z">
        <w:r>
          <w:rPr>
            <w:rFonts w:ascii="Times New Roman" w:hAnsi="Times New Roman" w:cs="Times New Roman"/>
            <w:bCs/>
            <w:sz w:val="28"/>
            <w:szCs w:val="28"/>
          </w:rPr>
          <w:t xml:space="preserve"> Оценка производилась исходя из сформированных требований к системе жизненного цикла ТО.</w:t>
        </w:r>
        <w:r w:rsidRPr="00F53AD5">
          <w:rPr>
            <w:rFonts w:ascii="Times New Roman" w:hAnsi="Times New Roman" w:cs="Times New Roman"/>
            <w:bCs/>
            <w:sz w:val="28"/>
            <w:szCs w:val="28"/>
          </w:rPr>
          <w:t xml:space="preserve"> </w:t>
        </w:r>
        <w:r>
          <w:rPr>
            <w:rFonts w:ascii="Times New Roman" w:hAnsi="Times New Roman" w:cs="Times New Roman"/>
            <w:bCs/>
            <w:sz w:val="28"/>
            <w:szCs w:val="28"/>
          </w:rPr>
          <w:t xml:space="preserve">Источником информации являлись </w:t>
        </w:r>
      </w:ins>
      <w:ins w:id="2172" w:author="Ворожцова Наталья Андреевна" w:date="2018-01-17T11:45:00Z">
        <w:r>
          <w:rPr>
            <w:rFonts w:ascii="Times New Roman" w:hAnsi="Times New Roman" w:cs="Times New Roman"/>
            <w:bCs/>
            <w:sz w:val="28"/>
            <w:szCs w:val="28"/>
          </w:rPr>
          <w:t>письменные и устные ответы сотрудников указанных предприятий.</w:t>
        </w:r>
      </w:ins>
      <w:ins w:id="2173" w:author="Ворожцова Наталья Андреевна" w:date="2018-01-17T11:44:00Z">
        <w:r>
          <w:rPr>
            <w:rFonts w:ascii="Times New Roman" w:hAnsi="Times New Roman" w:cs="Times New Roman"/>
            <w:bCs/>
            <w:sz w:val="28"/>
            <w:szCs w:val="28"/>
          </w:rPr>
          <w:t xml:space="preserve"> </w:t>
        </w:r>
      </w:ins>
    </w:p>
    <w:p w14:paraId="26F349BD" w14:textId="6FCADFE4" w:rsidR="00260EA6" w:rsidDel="00A94E6F" w:rsidRDefault="00260EA6">
      <w:pPr>
        <w:pStyle w:val="a3"/>
        <w:jc w:val="both"/>
        <w:rPr>
          <w:del w:id="2174" w:author="Ворожцова Наталья Андреевна" w:date="2017-12-25T16:14:00Z"/>
          <w:b/>
          <w:bCs/>
          <w:sz w:val="28"/>
          <w:szCs w:val="28"/>
        </w:rPr>
        <w:pPrChange w:id="2175" w:author="Ворожцова Наталья Андреевна" w:date="2018-01-17T11:43:00Z">
          <w:pPr>
            <w:pStyle w:val="a3"/>
            <w:ind w:left="0"/>
            <w:jc w:val="right"/>
          </w:pPr>
        </w:pPrChange>
      </w:pPr>
    </w:p>
    <w:p w14:paraId="54A36ED0" w14:textId="77777777" w:rsidR="00A94E6F" w:rsidRDefault="00A94E6F">
      <w:pPr>
        <w:pStyle w:val="a3"/>
        <w:ind w:left="0"/>
        <w:jc w:val="both"/>
        <w:rPr>
          <w:ins w:id="2176" w:author="Ворожцова Наталья Андреевна" w:date="2018-01-17T11:43:00Z"/>
          <w:b/>
          <w:bCs/>
          <w:sz w:val="28"/>
          <w:szCs w:val="28"/>
        </w:rPr>
        <w:pPrChange w:id="2177" w:author="Ворожцова Наталья Андреевна" w:date="2018-01-17T11:43:00Z">
          <w:pPr>
            <w:pStyle w:val="a3"/>
            <w:ind w:left="0"/>
            <w:jc w:val="right"/>
          </w:pPr>
        </w:pPrChange>
      </w:pPr>
    </w:p>
    <w:p w14:paraId="7FDF6DDF" w14:textId="3A529766" w:rsidR="00C2761B" w:rsidDel="00D91CDE" w:rsidRDefault="00C2761B">
      <w:pPr>
        <w:pStyle w:val="a3"/>
        <w:jc w:val="right"/>
        <w:rPr>
          <w:del w:id="2178" w:author="Ворожцова Наталья Андреевна" w:date="2017-12-25T16:14:00Z"/>
          <w:rFonts w:ascii="Times New Roman" w:hAnsi="Times New Roman" w:cs="Times New Roman"/>
          <w:bCs/>
          <w:sz w:val="28"/>
          <w:szCs w:val="28"/>
        </w:rPr>
        <w:pPrChange w:id="2179" w:author="Ворожцова Наталья Андреевна" w:date="2018-01-17T08:04:00Z">
          <w:pPr>
            <w:pStyle w:val="a3"/>
            <w:ind w:left="0"/>
            <w:jc w:val="right"/>
          </w:pPr>
        </w:pPrChange>
      </w:pPr>
    </w:p>
    <w:p w14:paraId="02B3729E" w14:textId="6B3DF992" w:rsidR="00260EA6" w:rsidRDefault="00E95A19">
      <w:pPr>
        <w:pStyle w:val="a3"/>
        <w:jc w:val="right"/>
        <w:rPr>
          <w:rFonts w:ascii="Times New Roman" w:hAnsi="Times New Roman" w:cs="Times New Roman"/>
          <w:bCs/>
          <w:sz w:val="28"/>
          <w:szCs w:val="28"/>
        </w:rPr>
        <w:pPrChange w:id="2180" w:author="Ворожцова Наталья Андреевна" w:date="2018-01-17T08:04:00Z">
          <w:pPr>
            <w:pStyle w:val="a3"/>
            <w:ind w:left="0"/>
            <w:jc w:val="right"/>
          </w:pPr>
        </w:pPrChange>
      </w:pPr>
      <w:r w:rsidRPr="00340383">
        <w:rPr>
          <w:rFonts w:ascii="Times New Roman" w:hAnsi="Times New Roman" w:cs="Times New Roman"/>
          <w:bCs/>
          <w:sz w:val="28"/>
          <w:szCs w:val="28"/>
        </w:rPr>
        <w:t xml:space="preserve">Таблица </w:t>
      </w:r>
      <w:ins w:id="2181" w:author="Ворожцова Наталья Андреевна" w:date="2018-01-16T20:13:00Z">
        <w:r w:rsidR="0017343E">
          <w:rPr>
            <w:rFonts w:ascii="Times New Roman" w:hAnsi="Times New Roman" w:cs="Times New Roman"/>
            <w:bCs/>
            <w:sz w:val="28"/>
            <w:szCs w:val="28"/>
          </w:rPr>
          <w:t>3</w:t>
        </w:r>
      </w:ins>
      <w:del w:id="2182" w:author="Ворожцова Наталья Андреевна" w:date="2018-01-16T20:13:00Z">
        <w:r w:rsidRPr="00340383" w:rsidDel="0017343E">
          <w:rPr>
            <w:rFonts w:ascii="Times New Roman" w:hAnsi="Times New Roman" w:cs="Times New Roman"/>
            <w:bCs/>
            <w:sz w:val="28"/>
            <w:szCs w:val="28"/>
          </w:rPr>
          <w:delText>2</w:delText>
        </w:r>
      </w:del>
    </w:p>
    <w:p w14:paraId="02B3729F" w14:textId="5E469144" w:rsidR="00260EA6" w:rsidRPr="002D7766" w:rsidRDefault="00E95A19" w:rsidP="00260EA6">
      <w:pPr>
        <w:jc w:val="center"/>
        <w:rPr>
          <w:rFonts w:ascii="Times New Roman" w:hAnsi="Times New Roman" w:cs="Times New Roman"/>
          <w:sz w:val="28"/>
          <w:szCs w:val="28"/>
        </w:rPr>
      </w:pPr>
      <w:r w:rsidRPr="002D7766">
        <w:rPr>
          <w:rFonts w:ascii="Times New Roman" w:hAnsi="Times New Roman" w:cs="Times New Roman"/>
          <w:sz w:val="28"/>
          <w:szCs w:val="28"/>
        </w:rPr>
        <w:t>Обзор прикладных программ</w:t>
      </w:r>
      <w:ins w:id="2183" w:author="Ворожцова Наталья Андреевна" w:date="2018-01-17T10:45:00Z">
        <w:r w:rsidR="00472647">
          <w:rPr>
            <w:rFonts w:ascii="Times New Roman" w:hAnsi="Times New Roman" w:cs="Times New Roman"/>
            <w:sz w:val="28"/>
            <w:szCs w:val="28"/>
          </w:rPr>
          <w:t>ных обеспечений</w:t>
        </w:r>
      </w:ins>
      <w:del w:id="2184" w:author="Ворожцова Наталья Андреевна" w:date="2018-01-17T10:45:00Z">
        <w:r w:rsidRPr="002D7766" w:rsidDel="00472647">
          <w:rPr>
            <w:rFonts w:ascii="Times New Roman" w:hAnsi="Times New Roman" w:cs="Times New Roman"/>
            <w:sz w:val="28"/>
            <w:szCs w:val="28"/>
          </w:rPr>
          <w:delText xml:space="preserve"> (ПП)</w:delText>
        </w:r>
      </w:del>
      <w:r w:rsidRPr="002D7766">
        <w:rPr>
          <w:rFonts w:ascii="Times New Roman" w:hAnsi="Times New Roman" w:cs="Times New Roman"/>
          <w:sz w:val="28"/>
          <w:szCs w:val="28"/>
        </w:rPr>
        <w:t xml:space="preserve">, способствующих решению задач в области </w:t>
      </w:r>
      <w:ins w:id="2185" w:author="Ворожцова Наталья Андреевна" w:date="2018-01-15T14:12:00Z">
        <w:r w:rsidR="002A4EF6">
          <w:rPr>
            <w:rFonts w:ascii="Times New Roman" w:hAnsi="Times New Roman" w:cs="Times New Roman"/>
            <w:sz w:val="28"/>
            <w:szCs w:val="28"/>
          </w:rPr>
          <w:t xml:space="preserve">систем </w:t>
        </w:r>
      </w:ins>
      <w:r w:rsidRPr="002D7766">
        <w:rPr>
          <w:rFonts w:ascii="Times New Roman" w:hAnsi="Times New Roman" w:cs="Times New Roman"/>
          <w:sz w:val="28"/>
          <w:szCs w:val="28"/>
        </w:rPr>
        <w:t>управления оснасткой</w:t>
      </w:r>
    </w:p>
    <w:tbl>
      <w:tblPr>
        <w:tblStyle w:val="a4"/>
        <w:tblW w:w="9493" w:type="dxa"/>
        <w:jc w:val="center"/>
        <w:tblLayout w:type="fixed"/>
        <w:tblLook w:val="04A0" w:firstRow="1" w:lastRow="0" w:firstColumn="1" w:lastColumn="0" w:noHBand="0" w:noVBand="1"/>
        <w:tblPrChange w:id="2186" w:author="Ворожцова Наталья Андреевна" w:date="2018-01-17T11:23:00Z">
          <w:tblPr>
            <w:tblStyle w:val="a4"/>
            <w:tblW w:w="9493" w:type="dxa"/>
            <w:tblLayout w:type="fixed"/>
            <w:tblLook w:val="04A0" w:firstRow="1" w:lastRow="0" w:firstColumn="1" w:lastColumn="0" w:noHBand="0" w:noVBand="1"/>
          </w:tblPr>
        </w:tblPrChange>
      </w:tblPr>
      <w:tblGrid>
        <w:gridCol w:w="421"/>
        <w:gridCol w:w="8363"/>
        <w:gridCol w:w="709"/>
        <w:tblGridChange w:id="2187">
          <w:tblGrid>
            <w:gridCol w:w="421"/>
            <w:gridCol w:w="8363"/>
            <w:gridCol w:w="709"/>
          </w:tblGrid>
        </w:tblGridChange>
      </w:tblGrid>
      <w:tr w:rsidR="005822A9" w14:paraId="02B372A4" w14:textId="77777777" w:rsidTr="00855035">
        <w:trPr>
          <w:cantSplit/>
          <w:trHeight w:val="1830"/>
          <w:jc w:val="center"/>
          <w:trPrChange w:id="2188" w:author="Ворожцова Наталья Андреевна" w:date="2018-01-17T11:23:00Z">
            <w:trPr>
              <w:cantSplit/>
              <w:trHeight w:val="1830"/>
            </w:trPr>
          </w:trPrChange>
        </w:trPr>
        <w:tc>
          <w:tcPr>
            <w:tcW w:w="421" w:type="dxa"/>
            <w:textDirection w:val="btLr"/>
            <w:tcPrChange w:id="2189" w:author="Ворожцова Наталья Андреевна" w:date="2018-01-17T11:23:00Z">
              <w:tcPr>
                <w:tcW w:w="421" w:type="dxa"/>
                <w:textDirection w:val="btLr"/>
              </w:tcPr>
            </w:tcPrChange>
          </w:tcPr>
          <w:p w14:paraId="02B372A0" w14:textId="77777777" w:rsidR="00260EA6" w:rsidRPr="009A7D6F"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8"/>
                <w:szCs w:val="28"/>
              </w:rPr>
              <w:br w:type="page"/>
            </w:r>
            <w:r>
              <w:rPr>
                <w:rFonts w:ascii="Times New Roman" w:hAnsi="Times New Roman" w:cs="Times New Roman"/>
                <w:sz w:val="24"/>
                <w:szCs w:val="24"/>
              </w:rPr>
              <w:t>Предприятие</w:t>
            </w:r>
          </w:p>
        </w:tc>
        <w:tc>
          <w:tcPr>
            <w:tcW w:w="8363" w:type="dxa"/>
            <w:vAlign w:val="center"/>
            <w:tcPrChange w:id="2190" w:author="Ворожцова Наталья Андреевна" w:date="2018-01-17T11:23:00Z">
              <w:tcPr>
                <w:tcW w:w="8363" w:type="dxa"/>
                <w:vAlign w:val="center"/>
              </w:tcPr>
            </w:tcPrChange>
          </w:tcPr>
          <w:p w14:paraId="02B372A1" w14:textId="77777777" w:rsidR="00260EA6" w:rsidRPr="004220FB" w:rsidRDefault="00E95A19" w:rsidP="00260EA6">
            <w:pPr>
              <w:pStyle w:val="a3"/>
              <w:ind w:left="0"/>
              <w:jc w:val="center"/>
              <w:rPr>
                <w:rFonts w:ascii="Times New Roman" w:hAnsi="Times New Roman" w:cs="Times New Roman"/>
                <w:sz w:val="24"/>
                <w:szCs w:val="24"/>
                <w:lang w:val="en-US"/>
              </w:rPr>
            </w:pPr>
            <w:r>
              <w:rPr>
                <w:rFonts w:ascii="Times New Roman" w:hAnsi="Times New Roman" w:cs="Times New Roman"/>
                <w:sz w:val="24"/>
                <w:szCs w:val="24"/>
              </w:rPr>
              <w:t>Прикладные программы</w:t>
            </w:r>
          </w:p>
        </w:tc>
        <w:tc>
          <w:tcPr>
            <w:tcW w:w="709" w:type="dxa"/>
            <w:textDirection w:val="btLr"/>
            <w:vAlign w:val="center"/>
            <w:tcPrChange w:id="2191" w:author="Ворожцова Наталья Андреевна" w:date="2018-01-17T11:23:00Z">
              <w:tcPr>
                <w:tcW w:w="709" w:type="dxa"/>
                <w:textDirection w:val="btLr"/>
                <w:vAlign w:val="center"/>
              </w:tcPr>
            </w:tcPrChange>
          </w:tcPr>
          <w:p w14:paraId="02B372A2" w14:textId="77777777" w:rsidR="00260EA6"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4"/>
                <w:szCs w:val="24"/>
              </w:rPr>
              <w:t>Недостаток/</w:t>
            </w:r>
          </w:p>
          <w:p w14:paraId="02B372A3" w14:textId="77777777" w:rsidR="00260EA6"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4"/>
                <w:szCs w:val="24"/>
              </w:rPr>
              <w:t>преимущество</w:t>
            </w:r>
          </w:p>
        </w:tc>
      </w:tr>
      <w:tr w:rsidR="005822A9" w14:paraId="02B372B0" w14:textId="77777777" w:rsidTr="00855035">
        <w:trPr>
          <w:cantSplit/>
          <w:trHeight w:val="3364"/>
          <w:jc w:val="center"/>
          <w:trPrChange w:id="2192" w:author="Ворожцова Наталья Андреевна" w:date="2018-01-17T11:23:00Z">
            <w:trPr>
              <w:cantSplit/>
              <w:trHeight w:val="3364"/>
            </w:trPr>
          </w:trPrChange>
        </w:trPr>
        <w:tc>
          <w:tcPr>
            <w:tcW w:w="421" w:type="dxa"/>
            <w:textDirection w:val="btLr"/>
            <w:tcPrChange w:id="2193" w:author="Ворожцова Наталья Андреевна" w:date="2018-01-17T11:23:00Z">
              <w:tcPr>
                <w:tcW w:w="421" w:type="dxa"/>
                <w:textDirection w:val="btLr"/>
              </w:tcPr>
            </w:tcPrChange>
          </w:tcPr>
          <w:p w14:paraId="02B372A5" w14:textId="77777777" w:rsidR="00260EA6" w:rsidRPr="009A7D6F" w:rsidRDefault="00E95A19" w:rsidP="00260EA6">
            <w:pPr>
              <w:pStyle w:val="a3"/>
              <w:ind w:left="0" w:right="113"/>
              <w:jc w:val="center"/>
              <w:rPr>
                <w:rFonts w:ascii="Times New Roman" w:hAnsi="Times New Roman" w:cs="Times New Roman"/>
                <w:sz w:val="24"/>
                <w:szCs w:val="24"/>
              </w:rPr>
            </w:pPr>
            <w:r>
              <w:rPr>
                <w:rFonts w:ascii="Times New Roman" w:hAnsi="Times New Roman" w:cs="Times New Roman"/>
                <w:sz w:val="24"/>
                <w:szCs w:val="24"/>
              </w:rPr>
              <w:t>АО «Редуктор-ПМ»</w:t>
            </w:r>
          </w:p>
        </w:tc>
        <w:tc>
          <w:tcPr>
            <w:tcW w:w="8363" w:type="dxa"/>
            <w:tcPrChange w:id="2194" w:author="Ворожцова Наталья Андреевна" w:date="2018-01-17T11:23:00Z">
              <w:tcPr>
                <w:tcW w:w="8363" w:type="dxa"/>
              </w:tcPr>
            </w:tcPrChange>
          </w:tcPr>
          <w:p w14:paraId="7C9E68FD" w14:textId="77777777" w:rsidR="005926C9" w:rsidRDefault="00E95A19" w:rsidP="005926C9">
            <w:pPr>
              <w:pStyle w:val="a3"/>
              <w:ind w:left="29"/>
              <w:rPr>
                <w:ins w:id="2195" w:author="Ворожцова Наталья Андреевна" w:date="2017-12-25T16:20:00Z"/>
                <w:rFonts w:ascii="Times New Roman" w:hAnsi="Times New Roman" w:cs="Times New Roman"/>
                <w:sz w:val="24"/>
                <w:szCs w:val="24"/>
              </w:rPr>
            </w:pPr>
            <w:del w:id="2196" w:author="Ворожцова Наталья Андреевна" w:date="2017-12-25T15:32:00Z">
              <w:r w:rsidRPr="005926C9" w:rsidDel="00C2761B">
                <w:rPr>
                  <w:rFonts w:ascii="Times New Roman" w:hAnsi="Times New Roman" w:cs="Times New Roman"/>
                  <w:sz w:val="24"/>
                  <w:szCs w:val="24"/>
                  <w:rPrChange w:id="2197" w:author="Ворожцова Наталья Андреевна" w:date="2017-12-25T16:21:00Z">
                    <w:rPr/>
                  </w:rPrChange>
                </w:rPr>
                <w:delText>-</w:delText>
              </w:r>
            </w:del>
            <w:ins w:id="2198" w:author="Ворожцова Наталья Андреевна" w:date="2017-12-25T15:32:00Z">
              <w:r w:rsidR="00C2761B" w:rsidRPr="005926C9">
                <w:rPr>
                  <w:rFonts w:ascii="Times New Roman" w:hAnsi="Times New Roman" w:cs="Times New Roman"/>
                  <w:sz w:val="24"/>
                  <w:szCs w:val="24"/>
                  <w:rPrChange w:id="2199" w:author="Ворожцова Наталья Андреевна" w:date="2017-12-25T16:21:00Z">
                    <w:rPr/>
                  </w:rPrChange>
                </w:rPr>
                <w:t>1.</w:t>
              </w:r>
              <w:r w:rsidR="00C2761B" w:rsidRPr="00C2761B">
                <w:rPr>
                  <w:rFonts w:ascii="Times New Roman" w:hAnsi="Times New Roman" w:cs="Times New Roman"/>
                  <w:sz w:val="24"/>
                  <w:szCs w:val="24"/>
                  <w:rPrChange w:id="2200" w:author="Ворожцова Наталья Андреевна" w:date="2017-12-25T15:32:00Z">
                    <w:rPr/>
                  </w:rPrChange>
                </w:rPr>
                <w:t xml:space="preserve"> </w:t>
              </w:r>
            </w:ins>
            <w:del w:id="2201" w:author="Ворожцова Наталья Андреевна" w:date="2017-12-25T15:32:00Z">
              <w:r w:rsidRPr="00C2761B" w:rsidDel="00C2761B">
                <w:rPr>
                  <w:rFonts w:ascii="Times New Roman" w:hAnsi="Times New Roman" w:cs="Times New Roman"/>
                  <w:sz w:val="24"/>
                  <w:szCs w:val="24"/>
                  <w:rPrChange w:id="2202" w:author="Ворожцова Наталья Андреевна" w:date="2017-12-25T15:32:00Z">
                    <w:rPr/>
                  </w:rPrChange>
                </w:rPr>
                <w:delText xml:space="preserve"> </w:delText>
              </w:r>
            </w:del>
            <w:r w:rsidRPr="00C2761B">
              <w:rPr>
                <w:rFonts w:ascii="Times New Roman" w:hAnsi="Times New Roman" w:cs="Times New Roman"/>
                <w:sz w:val="24"/>
                <w:szCs w:val="24"/>
                <w:rPrChange w:id="2203" w:author="Ворожцова Наталья Андреевна" w:date="2017-12-25T15:32:00Z">
                  <w:rPr/>
                </w:rPrChange>
              </w:rPr>
              <w:t xml:space="preserve">Подбор </w:t>
            </w:r>
            <w:del w:id="2204" w:author="Ворожцова Наталья Андреевна" w:date="2017-12-25T16:18:00Z">
              <w:r w:rsidRPr="00C2761B" w:rsidDel="005926C9">
                <w:rPr>
                  <w:rFonts w:ascii="Times New Roman" w:hAnsi="Times New Roman" w:cs="Times New Roman"/>
                  <w:sz w:val="24"/>
                  <w:szCs w:val="24"/>
                  <w:rPrChange w:id="2205" w:author="Ворожцова Наталья Андреевна" w:date="2017-12-25T15:32:00Z">
                    <w:rPr/>
                  </w:rPrChange>
                </w:rPr>
                <w:delText xml:space="preserve">оснастки </w:delText>
              </w:r>
            </w:del>
            <w:ins w:id="2206" w:author="Ворожцова Наталья Андреевна" w:date="2017-12-25T16:18:00Z">
              <w:r w:rsidR="005926C9">
                <w:rPr>
                  <w:rFonts w:ascii="Times New Roman" w:hAnsi="Times New Roman" w:cs="Times New Roman"/>
                  <w:sz w:val="24"/>
                  <w:szCs w:val="24"/>
                </w:rPr>
                <w:t>ТО</w:t>
              </w:r>
            </w:ins>
            <w:ins w:id="2207" w:author="Ворожцова Наталья Андреевна" w:date="2017-12-25T16:17:00Z">
              <w:r w:rsidR="005926C9">
                <w:rPr>
                  <w:rFonts w:ascii="Times New Roman" w:hAnsi="Times New Roman" w:cs="Times New Roman"/>
                  <w:sz w:val="24"/>
                  <w:szCs w:val="24"/>
                </w:rPr>
                <w:t xml:space="preserve"> </w:t>
              </w:r>
            </w:ins>
            <w:r w:rsidRPr="00C2761B">
              <w:rPr>
                <w:rFonts w:ascii="Times New Roman" w:hAnsi="Times New Roman" w:cs="Times New Roman"/>
                <w:sz w:val="24"/>
                <w:szCs w:val="24"/>
                <w:rPrChange w:id="2208" w:author="Ворожцова Наталья Андреевна" w:date="2017-12-25T15:32:00Z">
                  <w:rPr/>
                </w:rPrChange>
              </w:rPr>
              <w:t>–</w:t>
            </w:r>
            <w:del w:id="2209" w:author="Ворожцова Наталья Андреевна" w:date="2017-12-25T16:20:00Z">
              <w:r w:rsidRPr="00C2761B" w:rsidDel="005926C9">
                <w:rPr>
                  <w:rFonts w:ascii="Times New Roman" w:hAnsi="Times New Roman" w:cs="Times New Roman"/>
                  <w:sz w:val="24"/>
                  <w:szCs w:val="24"/>
                  <w:rPrChange w:id="2210" w:author="Ворожцова Наталья Андреевна" w:date="2017-12-25T15:32:00Z">
                    <w:rPr/>
                  </w:rPrChange>
                </w:rPr>
                <w:delText xml:space="preserve"> </w:delText>
              </w:r>
            </w:del>
            <w:del w:id="2211" w:author="Ворожцова Наталья Андреевна" w:date="2017-12-25T16:05:00Z">
              <w:r w:rsidRPr="00C2761B" w:rsidDel="00E76A28">
                <w:rPr>
                  <w:rFonts w:ascii="Times New Roman" w:hAnsi="Times New Roman" w:cs="Times New Roman"/>
                  <w:sz w:val="24"/>
                  <w:szCs w:val="24"/>
                  <w:rPrChange w:id="2212" w:author="Ворожцова Наталья Андреевна" w:date="2017-12-25T15:32:00Z">
                    <w:rPr/>
                  </w:rPrChange>
                </w:rPr>
                <w:delText xml:space="preserve">специальной </w:delText>
              </w:r>
            </w:del>
            <w:ins w:id="2213" w:author="Ворожцова Наталья Андреевна" w:date="2017-12-25T16:05:00Z">
              <w:r w:rsidR="00E76A28" w:rsidRPr="00C2761B">
                <w:rPr>
                  <w:rFonts w:ascii="Times New Roman" w:hAnsi="Times New Roman" w:cs="Times New Roman"/>
                  <w:sz w:val="24"/>
                  <w:szCs w:val="24"/>
                  <w:rPrChange w:id="2214" w:author="Ворожцова Наталья Андреевна" w:date="2017-12-25T15:32:00Z">
                    <w:rPr/>
                  </w:rPrChange>
                </w:rPr>
                <w:t>специальн</w:t>
              </w:r>
              <w:r w:rsidR="00E76A28">
                <w:rPr>
                  <w:rFonts w:ascii="Times New Roman" w:hAnsi="Times New Roman" w:cs="Times New Roman"/>
                  <w:sz w:val="24"/>
                  <w:szCs w:val="24"/>
                </w:rPr>
                <w:t>ого РИ</w:t>
              </w:r>
              <w:r w:rsidR="00E76A28" w:rsidRPr="00C2761B">
                <w:rPr>
                  <w:rFonts w:ascii="Times New Roman" w:hAnsi="Times New Roman" w:cs="Times New Roman"/>
                  <w:sz w:val="24"/>
                  <w:szCs w:val="24"/>
                  <w:rPrChange w:id="2215" w:author="Ворожцова Наталья Андреевна" w:date="2017-12-25T15:32:00Z">
                    <w:rPr/>
                  </w:rPrChange>
                </w:rPr>
                <w:t xml:space="preserve"> </w:t>
              </w:r>
            </w:ins>
            <w:r w:rsidRPr="00C2761B">
              <w:rPr>
                <w:rFonts w:ascii="Times New Roman" w:hAnsi="Times New Roman" w:cs="Times New Roman"/>
                <w:sz w:val="24"/>
                <w:szCs w:val="24"/>
                <w:rPrChange w:id="2216" w:author="Ворожцова Наталья Андреевна" w:date="2017-12-25T15:32:00Z">
                  <w:rPr/>
                </w:rPrChange>
              </w:rPr>
              <w:t xml:space="preserve">и частично </w:t>
            </w:r>
            <w:del w:id="2217" w:author="Ворожцова Наталья Андреевна" w:date="2017-12-25T16:05:00Z">
              <w:r w:rsidRPr="00C2761B" w:rsidDel="00E76A28">
                <w:rPr>
                  <w:rFonts w:ascii="Times New Roman" w:hAnsi="Times New Roman" w:cs="Times New Roman"/>
                  <w:sz w:val="24"/>
                  <w:szCs w:val="24"/>
                  <w:rPrChange w:id="2218" w:author="Ворожцова Наталья Андреевна" w:date="2017-12-25T15:32:00Z">
                    <w:rPr/>
                  </w:rPrChange>
                </w:rPr>
                <w:delText xml:space="preserve">стандартной </w:delText>
              </w:r>
            </w:del>
            <w:ins w:id="2219" w:author="Ворожцова Наталья Андреевна" w:date="2017-12-25T16:05:00Z">
              <w:r w:rsidR="00E76A28" w:rsidRPr="00C2761B">
                <w:rPr>
                  <w:rFonts w:ascii="Times New Roman" w:hAnsi="Times New Roman" w:cs="Times New Roman"/>
                  <w:sz w:val="24"/>
                  <w:szCs w:val="24"/>
                  <w:rPrChange w:id="2220" w:author="Ворожцова Наталья Андреевна" w:date="2017-12-25T15:32:00Z">
                    <w:rPr/>
                  </w:rPrChange>
                </w:rPr>
                <w:t>стандартно</w:t>
              </w:r>
              <w:r w:rsidR="00E76A28">
                <w:rPr>
                  <w:rFonts w:ascii="Times New Roman" w:hAnsi="Times New Roman" w:cs="Times New Roman"/>
                  <w:sz w:val="24"/>
                  <w:szCs w:val="24"/>
                </w:rPr>
                <w:t xml:space="preserve">го РИ, </w:t>
              </w:r>
            </w:ins>
            <w:ins w:id="2221" w:author="Ворожцова Наталья Андреевна" w:date="2017-12-25T16:06:00Z">
              <w:r w:rsidR="00E76A28">
                <w:rPr>
                  <w:rFonts w:ascii="Times New Roman" w:hAnsi="Times New Roman" w:cs="Times New Roman"/>
                  <w:sz w:val="24"/>
                  <w:szCs w:val="24"/>
                </w:rPr>
                <w:t xml:space="preserve">специального </w:t>
              </w:r>
            </w:ins>
            <w:ins w:id="2222" w:author="Ворожцова Наталья Андреевна" w:date="2017-12-25T16:05:00Z">
              <w:r w:rsidR="00E76A28">
                <w:rPr>
                  <w:rFonts w:ascii="Times New Roman" w:hAnsi="Times New Roman" w:cs="Times New Roman"/>
                  <w:sz w:val="24"/>
                  <w:szCs w:val="24"/>
                </w:rPr>
                <w:t>измерительного</w:t>
              </w:r>
              <w:r w:rsidR="00E76A28" w:rsidRPr="00C2761B">
                <w:rPr>
                  <w:rFonts w:ascii="Times New Roman" w:hAnsi="Times New Roman" w:cs="Times New Roman"/>
                  <w:sz w:val="24"/>
                  <w:szCs w:val="24"/>
                  <w:rPrChange w:id="2223" w:author="Ворожцова Наталья Андреевна" w:date="2017-12-25T15:32:00Z">
                    <w:rPr/>
                  </w:rPrChange>
                </w:rPr>
                <w:t xml:space="preserve"> </w:t>
              </w:r>
            </w:ins>
            <w:r w:rsidRPr="00C2761B">
              <w:rPr>
                <w:rFonts w:ascii="Times New Roman" w:hAnsi="Times New Roman" w:cs="Times New Roman"/>
                <w:sz w:val="24"/>
                <w:szCs w:val="24"/>
                <w:rPrChange w:id="2224" w:author="Ворожцова Наталья Андреевна" w:date="2017-12-25T15:32:00Z">
                  <w:rPr/>
                </w:rPrChange>
              </w:rPr>
              <w:t xml:space="preserve">в </w:t>
            </w:r>
            <w:r w:rsidRPr="00C2761B">
              <w:rPr>
                <w:rFonts w:ascii="Times New Roman" w:hAnsi="Times New Roman" w:cs="Times New Roman"/>
                <w:b/>
                <w:sz w:val="24"/>
                <w:szCs w:val="24"/>
                <w:rPrChange w:id="2225" w:author="Ворожцова Наталья Андреевна" w:date="2017-12-25T15:32:00Z">
                  <w:rPr>
                    <w:b/>
                  </w:rPr>
                </w:rPrChange>
              </w:rPr>
              <w:t>АГАТ</w:t>
            </w:r>
            <w:r w:rsidRPr="00C2761B">
              <w:rPr>
                <w:rFonts w:ascii="Times New Roman" w:hAnsi="Times New Roman" w:cs="Times New Roman"/>
                <w:sz w:val="24"/>
                <w:szCs w:val="24"/>
                <w:rPrChange w:id="2226" w:author="Ворожцова Наталья Андреевна" w:date="2017-12-25T15:32:00Z">
                  <w:rPr/>
                </w:rPrChange>
              </w:rPr>
              <w:t xml:space="preserve">, в </w:t>
            </w:r>
            <w:r w:rsidRPr="00C2761B">
              <w:rPr>
                <w:rFonts w:ascii="Times New Roman" w:hAnsi="Times New Roman" w:cs="Times New Roman"/>
                <w:b/>
                <w:sz w:val="24"/>
                <w:szCs w:val="24"/>
                <w:rPrChange w:id="2227" w:author="Ворожцова Наталья Андреевна" w:date="2017-12-25T15:32:00Z">
                  <w:rPr>
                    <w:b/>
                  </w:rPr>
                </w:rPrChange>
              </w:rPr>
              <w:t>КУ ИРК</w:t>
            </w:r>
            <w:r w:rsidRPr="00C2761B">
              <w:rPr>
                <w:rFonts w:ascii="Times New Roman" w:hAnsi="Times New Roman" w:cs="Times New Roman"/>
                <w:sz w:val="24"/>
                <w:szCs w:val="24"/>
                <w:rPrChange w:id="2228" w:author="Ворожцова Наталья Андреевна" w:date="2017-12-25T15:32:00Z">
                  <w:rPr/>
                </w:rPrChange>
              </w:rPr>
              <w:t xml:space="preserve"> и каталогам</w:t>
            </w:r>
            <w:ins w:id="2229" w:author="Ворожцова Наталья Андреевна" w:date="2017-12-25T16:06:00Z">
              <w:r w:rsidR="00E76A28">
                <w:rPr>
                  <w:rFonts w:ascii="Times New Roman" w:hAnsi="Times New Roman" w:cs="Times New Roman"/>
                  <w:sz w:val="24"/>
                  <w:szCs w:val="24"/>
                </w:rPr>
                <w:t xml:space="preserve">, приспособления в </w:t>
              </w:r>
              <w:r w:rsidR="00E76A28" w:rsidRPr="00C651CF">
                <w:rPr>
                  <w:rFonts w:ascii="Times New Roman" w:hAnsi="Times New Roman" w:cs="Times New Roman"/>
                  <w:b/>
                  <w:sz w:val="24"/>
                  <w:szCs w:val="24"/>
                </w:rPr>
                <w:t>АГАТ</w:t>
              </w:r>
              <w:r w:rsidR="00E76A28">
                <w:rPr>
                  <w:rFonts w:ascii="Times New Roman" w:hAnsi="Times New Roman" w:cs="Times New Roman"/>
                  <w:b/>
                  <w:sz w:val="24"/>
                  <w:szCs w:val="24"/>
                </w:rPr>
                <w:t xml:space="preserve"> </w:t>
              </w:r>
              <w:r w:rsidR="00E76A28" w:rsidRPr="00E76A28">
                <w:rPr>
                  <w:rFonts w:ascii="Times New Roman" w:hAnsi="Times New Roman" w:cs="Times New Roman"/>
                  <w:sz w:val="24"/>
                  <w:szCs w:val="24"/>
                  <w:rPrChange w:id="2230" w:author="Ворожцова Наталья Андреевна" w:date="2017-12-25T16:06:00Z">
                    <w:rPr>
                      <w:rFonts w:ascii="Times New Roman" w:hAnsi="Times New Roman" w:cs="Times New Roman"/>
                      <w:b/>
                      <w:sz w:val="24"/>
                      <w:szCs w:val="24"/>
                    </w:rPr>
                  </w:rPrChange>
                </w:rPr>
                <w:t>без параметров</w:t>
              </w:r>
            </w:ins>
            <w:r w:rsidRPr="00C2761B">
              <w:rPr>
                <w:rFonts w:ascii="Times New Roman" w:hAnsi="Times New Roman" w:cs="Times New Roman"/>
                <w:sz w:val="24"/>
                <w:szCs w:val="24"/>
                <w:rPrChange w:id="2231" w:author="Ворожцова Наталья Андреевна" w:date="2017-12-25T15:32:00Z">
                  <w:rPr/>
                </w:rPrChange>
              </w:rPr>
              <w:t>;</w:t>
            </w:r>
            <w:ins w:id="2232" w:author="Ворожцова Наталья Андреевна" w:date="2017-12-25T15:33:00Z">
              <w:r w:rsidR="00C2761B">
                <w:rPr>
                  <w:rFonts w:ascii="Times New Roman" w:hAnsi="Times New Roman" w:cs="Times New Roman"/>
                  <w:sz w:val="24"/>
                  <w:szCs w:val="24"/>
                </w:rPr>
                <w:t xml:space="preserve"> </w:t>
              </w:r>
            </w:ins>
          </w:p>
          <w:p w14:paraId="6E8AD33F" w14:textId="77777777" w:rsidR="005926C9" w:rsidRDefault="00C2761B" w:rsidP="005926C9">
            <w:pPr>
              <w:pStyle w:val="a3"/>
              <w:ind w:left="29"/>
              <w:rPr>
                <w:ins w:id="2233" w:author="Ворожцова Наталья Андреевна" w:date="2017-12-25T16:21:00Z"/>
                <w:rFonts w:ascii="Times New Roman" w:hAnsi="Times New Roman" w:cs="Times New Roman"/>
                <w:sz w:val="24"/>
                <w:szCs w:val="24"/>
              </w:rPr>
            </w:pPr>
            <w:ins w:id="2234" w:author="Ворожцова Наталья Андреевна" w:date="2017-12-25T15:33:00Z">
              <w:r w:rsidRPr="005926C9">
                <w:rPr>
                  <w:rFonts w:ascii="Times New Roman" w:hAnsi="Times New Roman" w:cs="Times New Roman"/>
                  <w:sz w:val="24"/>
                  <w:szCs w:val="24"/>
                </w:rPr>
                <w:t>2.</w:t>
              </w:r>
              <w:r>
                <w:rPr>
                  <w:rFonts w:ascii="Times New Roman" w:hAnsi="Times New Roman" w:cs="Times New Roman"/>
                  <w:sz w:val="24"/>
                  <w:szCs w:val="24"/>
                </w:rPr>
                <w:t xml:space="preserve"> Заказ нового обозначения </w:t>
              </w:r>
            </w:ins>
            <w:ins w:id="2235" w:author="Ворожцова Наталья Андреевна" w:date="2017-12-25T16:18:00Z">
              <w:r w:rsidR="005926C9">
                <w:rPr>
                  <w:rFonts w:ascii="Times New Roman" w:hAnsi="Times New Roman" w:cs="Times New Roman"/>
                  <w:sz w:val="24"/>
                  <w:szCs w:val="24"/>
                </w:rPr>
                <w:t>ТО</w:t>
              </w:r>
            </w:ins>
            <w:ins w:id="2236" w:author="Ворожцова Наталья Андреевна" w:date="2017-12-25T15:33:00Z">
              <w:r w:rsidRPr="00A26FFB">
                <w:rPr>
                  <w:rFonts w:ascii="Times New Roman" w:hAnsi="Times New Roman" w:cs="Times New Roman"/>
                  <w:sz w:val="24"/>
                  <w:szCs w:val="24"/>
                </w:rPr>
                <w:t xml:space="preserve"> – </w:t>
              </w:r>
              <w:r>
                <w:rPr>
                  <w:rFonts w:ascii="Times New Roman" w:hAnsi="Times New Roman" w:cs="Times New Roman"/>
                  <w:sz w:val="24"/>
                  <w:szCs w:val="24"/>
                </w:rPr>
                <w:t xml:space="preserve">на форме в </w:t>
              </w:r>
              <w:r w:rsidRPr="00B9718E">
                <w:rPr>
                  <w:rFonts w:ascii="Times New Roman" w:hAnsi="Times New Roman" w:cs="Times New Roman"/>
                  <w:b/>
                  <w:sz w:val="24"/>
                  <w:szCs w:val="24"/>
                  <w:lang w:val="en-US"/>
                </w:rPr>
                <w:t>AutoCAD</w:t>
              </w:r>
              <w:r>
                <w:rPr>
                  <w:rFonts w:ascii="Times New Roman" w:hAnsi="Times New Roman" w:cs="Times New Roman"/>
                  <w:sz w:val="24"/>
                  <w:szCs w:val="24"/>
                </w:rPr>
                <w:t xml:space="preserve"> с согласованием </w:t>
              </w:r>
              <w:r w:rsidRPr="00D94910">
                <w:rPr>
                  <w:rFonts w:ascii="Times New Roman" w:hAnsi="Times New Roman" w:cs="Times New Roman"/>
                  <w:sz w:val="24"/>
                  <w:szCs w:val="24"/>
                </w:rPr>
                <w:t>в бумаге</w:t>
              </w:r>
              <w:r>
                <w:rPr>
                  <w:rFonts w:ascii="Times New Roman" w:hAnsi="Times New Roman" w:cs="Times New Roman"/>
                  <w:sz w:val="24"/>
                  <w:szCs w:val="24"/>
                </w:rPr>
                <w:t xml:space="preserve"> и регистрацией в </w:t>
              </w:r>
              <w:r w:rsidRPr="00D94910">
                <w:rPr>
                  <w:rFonts w:ascii="Times New Roman" w:hAnsi="Times New Roman" w:cs="Times New Roman"/>
                  <w:b/>
                  <w:sz w:val="24"/>
                  <w:szCs w:val="24"/>
                  <w:lang w:val="en-US"/>
                </w:rPr>
                <w:t>Excel</w:t>
              </w:r>
              <w:r w:rsidRPr="00D94910">
                <w:rPr>
                  <w:rFonts w:ascii="Times New Roman" w:hAnsi="Times New Roman" w:cs="Times New Roman"/>
                  <w:sz w:val="24"/>
                  <w:szCs w:val="24"/>
                </w:rPr>
                <w:t>;</w:t>
              </w:r>
            </w:ins>
            <w:ins w:id="2237" w:author="Ворожцова Наталья Андреевна" w:date="2017-12-25T16:15:00Z">
              <w:r w:rsidR="00A933CC">
                <w:rPr>
                  <w:rFonts w:ascii="Times New Roman" w:hAnsi="Times New Roman" w:cs="Times New Roman"/>
                  <w:sz w:val="24"/>
                  <w:szCs w:val="24"/>
                </w:rPr>
                <w:t xml:space="preserve"> </w:t>
              </w:r>
            </w:ins>
          </w:p>
          <w:p w14:paraId="78CD49D3" w14:textId="77777777" w:rsidR="005926C9" w:rsidRDefault="005926C9" w:rsidP="005926C9">
            <w:pPr>
              <w:pStyle w:val="a3"/>
              <w:ind w:left="29"/>
              <w:rPr>
                <w:ins w:id="2238" w:author="Ворожцова Наталья Андреевна" w:date="2017-12-25T16:21:00Z"/>
                <w:rFonts w:ascii="Times New Roman" w:hAnsi="Times New Roman" w:cs="Times New Roman"/>
                <w:sz w:val="24"/>
                <w:szCs w:val="24"/>
              </w:rPr>
            </w:pPr>
            <w:ins w:id="2239" w:author="Ворожцова Наталья Андреевна" w:date="2017-12-25T16:19:00Z">
              <w:r w:rsidRPr="005926C9">
                <w:rPr>
                  <w:rFonts w:ascii="Times New Roman" w:hAnsi="Times New Roman" w:cs="Times New Roman"/>
                  <w:sz w:val="24"/>
                  <w:szCs w:val="24"/>
                </w:rPr>
                <w:t>3.</w:t>
              </w:r>
              <w:r>
                <w:rPr>
                  <w:rFonts w:ascii="Times New Roman" w:hAnsi="Times New Roman" w:cs="Times New Roman"/>
                  <w:sz w:val="24"/>
                  <w:szCs w:val="24"/>
                </w:rPr>
                <w:t xml:space="preserve"> С</w:t>
              </w:r>
            </w:ins>
            <w:ins w:id="2240" w:author="Ворожцова Наталья Андреевна" w:date="2017-12-25T15:33:00Z">
              <w:r w:rsidR="00C2761B">
                <w:rPr>
                  <w:rFonts w:ascii="Times New Roman" w:hAnsi="Times New Roman" w:cs="Times New Roman"/>
                  <w:sz w:val="24"/>
                  <w:szCs w:val="24"/>
                </w:rPr>
                <w:t>огласование КД ТО в бумаге.</w:t>
              </w:r>
            </w:ins>
            <w:ins w:id="2241" w:author="Ворожцова Наталья Андреевна" w:date="2017-12-25T15:34:00Z">
              <w:r w:rsidR="00C2761B">
                <w:rPr>
                  <w:rFonts w:ascii="Times New Roman" w:hAnsi="Times New Roman" w:cs="Times New Roman"/>
                  <w:sz w:val="24"/>
                  <w:szCs w:val="24"/>
                </w:rPr>
                <w:t xml:space="preserve"> </w:t>
              </w:r>
            </w:ins>
          </w:p>
          <w:p w14:paraId="6B9F46C9" w14:textId="77777777" w:rsidR="005926C9" w:rsidRDefault="00C2761B" w:rsidP="005926C9">
            <w:pPr>
              <w:pStyle w:val="a3"/>
              <w:ind w:left="29"/>
              <w:rPr>
                <w:ins w:id="2242" w:author="Ворожцова Наталья Андреевна" w:date="2017-12-25T16:21:00Z"/>
                <w:rFonts w:ascii="Times New Roman" w:hAnsi="Times New Roman" w:cs="Times New Roman"/>
                <w:sz w:val="24"/>
                <w:szCs w:val="24"/>
              </w:rPr>
            </w:pPr>
            <w:ins w:id="2243" w:author="Ворожцова Наталья Андреевна" w:date="2017-12-25T15:34:00Z">
              <w:r>
                <w:rPr>
                  <w:rFonts w:ascii="Times New Roman" w:hAnsi="Times New Roman" w:cs="Times New Roman"/>
                  <w:sz w:val="24"/>
                  <w:szCs w:val="24"/>
                </w:rPr>
                <w:t xml:space="preserve">4. Проектирование ОК в </w:t>
              </w:r>
            </w:ins>
            <w:ins w:id="2244" w:author="Ворожцова Наталья Андреевна" w:date="2017-12-25T15:35:00Z">
              <w:r w:rsidR="00187188">
                <w:rPr>
                  <w:rFonts w:ascii="Times New Roman" w:hAnsi="Times New Roman" w:cs="Times New Roman"/>
                  <w:sz w:val="24"/>
                  <w:szCs w:val="24"/>
                  <w:lang w:val="en-US"/>
                </w:rPr>
                <w:t>AutoCAD</w:t>
              </w:r>
              <w:r w:rsidR="00187188">
                <w:rPr>
                  <w:rFonts w:ascii="Times New Roman" w:hAnsi="Times New Roman" w:cs="Times New Roman"/>
                  <w:sz w:val="24"/>
                  <w:szCs w:val="24"/>
                </w:rPr>
                <w:t xml:space="preserve">. </w:t>
              </w:r>
            </w:ins>
          </w:p>
          <w:p w14:paraId="30E4B7BA" w14:textId="77777777" w:rsidR="005926C9" w:rsidRDefault="00187188" w:rsidP="005926C9">
            <w:pPr>
              <w:pStyle w:val="a3"/>
              <w:ind w:left="29"/>
              <w:rPr>
                <w:ins w:id="2245" w:author="Ворожцова Наталья Андреевна" w:date="2017-12-25T16:21:00Z"/>
                <w:rFonts w:ascii="Times New Roman" w:hAnsi="Times New Roman" w:cs="Times New Roman"/>
                <w:sz w:val="24"/>
                <w:szCs w:val="24"/>
              </w:rPr>
            </w:pPr>
            <w:ins w:id="2246" w:author="Ворожцова Наталья Андреевна" w:date="2017-12-25T15:35:00Z">
              <w:r>
                <w:rPr>
                  <w:rFonts w:ascii="Times New Roman" w:hAnsi="Times New Roman" w:cs="Times New Roman"/>
                  <w:sz w:val="24"/>
                  <w:szCs w:val="24"/>
                </w:rPr>
                <w:t xml:space="preserve">5. Проектирование ВО в </w:t>
              </w:r>
              <w:r>
                <w:rPr>
                  <w:rFonts w:ascii="Times New Roman" w:hAnsi="Times New Roman" w:cs="Times New Roman"/>
                  <w:sz w:val="24"/>
                  <w:szCs w:val="24"/>
                  <w:lang w:val="en-US"/>
                </w:rPr>
                <w:t>AutoCAD</w:t>
              </w:r>
            </w:ins>
            <w:ins w:id="2247" w:author="Ворожцова Наталья Андреевна" w:date="2017-12-25T15:36:00Z">
              <w:r>
                <w:rPr>
                  <w:rFonts w:ascii="Times New Roman" w:hAnsi="Times New Roman" w:cs="Times New Roman"/>
                  <w:sz w:val="24"/>
                  <w:szCs w:val="24"/>
                </w:rPr>
                <w:t xml:space="preserve">. </w:t>
              </w:r>
            </w:ins>
          </w:p>
          <w:p w14:paraId="4D12060C" w14:textId="77777777" w:rsidR="005926C9" w:rsidRDefault="00187188" w:rsidP="005926C9">
            <w:pPr>
              <w:pStyle w:val="a3"/>
              <w:ind w:left="29"/>
              <w:rPr>
                <w:ins w:id="2248" w:author="Ворожцова Наталья Андреевна" w:date="2017-12-25T16:21:00Z"/>
                <w:rFonts w:ascii="Times New Roman" w:hAnsi="Times New Roman" w:cs="Times New Roman"/>
                <w:sz w:val="24"/>
                <w:szCs w:val="24"/>
              </w:rPr>
            </w:pPr>
            <w:ins w:id="2249" w:author="Ворожцова Наталья Андреевна" w:date="2017-12-25T15:36:00Z">
              <w:r>
                <w:rPr>
                  <w:rFonts w:ascii="Times New Roman" w:hAnsi="Times New Roman" w:cs="Times New Roman"/>
                  <w:sz w:val="24"/>
                  <w:szCs w:val="24"/>
                </w:rPr>
                <w:t xml:space="preserve">6. </w:t>
              </w:r>
            </w:ins>
            <w:ins w:id="2250" w:author="Ворожцова Наталья Андреевна" w:date="2017-12-25T16:15:00Z">
              <w:r w:rsidR="00A933CC">
                <w:rPr>
                  <w:rFonts w:ascii="Times New Roman" w:hAnsi="Times New Roman" w:cs="Times New Roman"/>
                  <w:sz w:val="24"/>
                  <w:szCs w:val="24"/>
                </w:rPr>
                <w:t>Пооперационные 3</w:t>
              </w:r>
            </w:ins>
            <w:ins w:id="2251" w:author="Ворожцова Наталья Андреевна" w:date="2017-12-25T15:36:00Z">
              <w:r>
                <w:rPr>
                  <w:rFonts w:ascii="Times New Roman" w:hAnsi="Times New Roman" w:cs="Times New Roman"/>
                  <w:sz w:val="24"/>
                  <w:szCs w:val="24"/>
                  <w:lang w:val="en-US"/>
                </w:rPr>
                <w:t>D</w:t>
              </w:r>
              <w:r>
                <w:rPr>
                  <w:rFonts w:ascii="Times New Roman" w:hAnsi="Times New Roman" w:cs="Times New Roman"/>
                  <w:sz w:val="24"/>
                  <w:szCs w:val="24"/>
                </w:rPr>
                <w:t xml:space="preserve"> модели </w:t>
              </w:r>
            </w:ins>
            <w:ins w:id="2252" w:author="Ворожцова Наталья Андреевна" w:date="2017-12-25T15:37:00Z">
              <w:r>
                <w:rPr>
                  <w:rFonts w:ascii="Times New Roman" w:hAnsi="Times New Roman" w:cs="Times New Roman"/>
                  <w:sz w:val="24"/>
                  <w:szCs w:val="24"/>
                </w:rPr>
                <w:t>–</w:t>
              </w:r>
            </w:ins>
            <w:ins w:id="2253" w:author="Ворожцова Наталья Андреевна" w:date="2017-12-25T15:36:00Z">
              <w:r>
                <w:rPr>
                  <w:rFonts w:ascii="Times New Roman" w:hAnsi="Times New Roman" w:cs="Times New Roman"/>
                  <w:sz w:val="24"/>
                  <w:szCs w:val="24"/>
                </w:rPr>
                <w:t xml:space="preserve"> создают </w:t>
              </w:r>
            </w:ins>
            <w:ins w:id="2254" w:author="Ворожцова Наталья Андреевна" w:date="2017-12-25T15:37:00Z">
              <w:r>
                <w:rPr>
                  <w:rFonts w:ascii="Times New Roman" w:hAnsi="Times New Roman" w:cs="Times New Roman"/>
                  <w:sz w:val="24"/>
                  <w:szCs w:val="24"/>
                </w:rPr>
                <w:t xml:space="preserve">программисты </w:t>
              </w:r>
            </w:ins>
            <w:ins w:id="2255" w:author="Ворожцова Наталья Андреевна" w:date="2017-12-25T16:16:00Z">
              <w:r w:rsidR="00A933CC">
                <w:rPr>
                  <w:rFonts w:ascii="Times New Roman" w:hAnsi="Times New Roman" w:cs="Times New Roman"/>
                  <w:sz w:val="24"/>
                  <w:szCs w:val="24"/>
                </w:rPr>
                <w:t>с</w:t>
              </w:r>
            </w:ins>
            <w:ins w:id="2256" w:author="Ворожцова Наталья Андреевна" w:date="2017-12-25T15:37:00Z">
              <w:r>
                <w:rPr>
                  <w:rFonts w:ascii="Times New Roman" w:hAnsi="Times New Roman" w:cs="Times New Roman"/>
                  <w:sz w:val="24"/>
                  <w:szCs w:val="24"/>
                </w:rPr>
                <w:t xml:space="preserve"> ОК.</w:t>
              </w:r>
            </w:ins>
            <w:ins w:id="2257" w:author="Ворожцова Наталья Андреевна" w:date="2017-12-25T15:56:00Z">
              <w:r w:rsidR="00415E21" w:rsidRPr="00A26FFB">
                <w:rPr>
                  <w:rFonts w:ascii="Times New Roman" w:hAnsi="Times New Roman" w:cs="Times New Roman"/>
                  <w:sz w:val="24"/>
                  <w:szCs w:val="24"/>
                </w:rPr>
                <w:t xml:space="preserve"> </w:t>
              </w:r>
            </w:ins>
          </w:p>
          <w:p w14:paraId="68D8CC1A" w14:textId="77777777" w:rsidR="005926C9" w:rsidRDefault="00415E21" w:rsidP="005926C9">
            <w:pPr>
              <w:pStyle w:val="a3"/>
              <w:ind w:left="29"/>
              <w:rPr>
                <w:ins w:id="2258" w:author="Ворожцова Наталья Андреевна" w:date="2017-12-25T16:21:00Z"/>
                <w:rFonts w:ascii="Times New Roman" w:hAnsi="Times New Roman" w:cs="Times New Roman"/>
                <w:sz w:val="24"/>
                <w:szCs w:val="24"/>
              </w:rPr>
            </w:pPr>
            <w:ins w:id="2259" w:author="Ворожцова Наталья Андреевна" w:date="2017-12-25T15:56:00Z">
              <w:r>
                <w:rPr>
                  <w:rFonts w:ascii="Times New Roman" w:hAnsi="Times New Roman" w:cs="Times New Roman"/>
                  <w:sz w:val="24"/>
                  <w:szCs w:val="24"/>
                </w:rPr>
                <w:t xml:space="preserve">7. </w:t>
              </w:r>
              <w:r w:rsidRPr="00A26FFB">
                <w:rPr>
                  <w:rFonts w:ascii="Times New Roman" w:hAnsi="Times New Roman" w:cs="Times New Roman"/>
                  <w:sz w:val="24"/>
                  <w:szCs w:val="24"/>
                </w:rPr>
                <w:t xml:space="preserve">Проектирование </w:t>
              </w:r>
              <w:r>
                <w:rPr>
                  <w:rFonts w:ascii="Times New Roman" w:hAnsi="Times New Roman" w:cs="Times New Roman"/>
                  <w:sz w:val="24"/>
                  <w:szCs w:val="24"/>
                </w:rPr>
                <w:t xml:space="preserve">оснастки </w:t>
              </w:r>
              <w:r w:rsidRPr="00A26FFB">
                <w:rPr>
                  <w:rFonts w:ascii="Times New Roman" w:hAnsi="Times New Roman" w:cs="Times New Roman"/>
                  <w:sz w:val="24"/>
                  <w:szCs w:val="24"/>
                </w:rPr>
                <w:t>–</w:t>
              </w:r>
              <w:r>
                <w:rPr>
                  <w:rFonts w:ascii="Times New Roman" w:hAnsi="Times New Roman" w:cs="Times New Roman"/>
                  <w:sz w:val="24"/>
                  <w:szCs w:val="24"/>
                </w:rPr>
                <w:t xml:space="preserve"> </w:t>
              </w:r>
              <w:r w:rsidRPr="00B9718E">
                <w:rPr>
                  <w:rFonts w:ascii="Times New Roman" w:hAnsi="Times New Roman" w:cs="Times New Roman"/>
                  <w:b/>
                  <w:sz w:val="24"/>
                  <w:szCs w:val="24"/>
                  <w:lang w:val="en-US"/>
                </w:rPr>
                <w:t>AutoCAD</w:t>
              </w:r>
              <w:r>
                <w:rPr>
                  <w:rFonts w:ascii="Times New Roman" w:hAnsi="Times New Roman" w:cs="Times New Roman"/>
                  <w:sz w:val="24"/>
                  <w:szCs w:val="24"/>
                </w:rPr>
                <w:t xml:space="preserve">, </w:t>
              </w:r>
              <w:r w:rsidRPr="00B9718E">
                <w:rPr>
                  <w:rFonts w:ascii="Times New Roman" w:hAnsi="Times New Roman" w:cs="Times New Roman"/>
                  <w:b/>
                  <w:sz w:val="24"/>
                  <w:szCs w:val="24"/>
                </w:rPr>
                <w:t xml:space="preserve">NX </w:t>
              </w:r>
              <w:r>
                <w:rPr>
                  <w:rFonts w:ascii="Times New Roman" w:hAnsi="Times New Roman" w:cs="Times New Roman"/>
                  <w:sz w:val="24"/>
                  <w:szCs w:val="24"/>
                </w:rPr>
                <w:t>(литейной)</w:t>
              </w:r>
              <w:r w:rsidRPr="00A26FFB">
                <w:rPr>
                  <w:rFonts w:ascii="Times New Roman" w:hAnsi="Times New Roman" w:cs="Times New Roman"/>
                  <w:sz w:val="24"/>
                  <w:szCs w:val="24"/>
                </w:rPr>
                <w:t xml:space="preserve">; </w:t>
              </w:r>
            </w:ins>
          </w:p>
          <w:p w14:paraId="02F65EB4" w14:textId="77777777" w:rsidR="005926C9" w:rsidRDefault="00415E21" w:rsidP="005926C9">
            <w:pPr>
              <w:pStyle w:val="a3"/>
              <w:ind w:left="29"/>
              <w:rPr>
                <w:ins w:id="2260" w:author="Ворожцова Наталья Андреевна" w:date="2017-12-25T16:21:00Z"/>
                <w:rFonts w:ascii="Times New Roman" w:hAnsi="Times New Roman" w:cs="Times New Roman"/>
                <w:bCs/>
                <w:sz w:val="24"/>
                <w:szCs w:val="24"/>
              </w:rPr>
            </w:pPr>
            <w:ins w:id="2261" w:author="Ворожцова Наталья Андреевна" w:date="2017-12-25T15:57:00Z">
              <w:r>
                <w:rPr>
                  <w:rFonts w:ascii="Times New Roman" w:hAnsi="Times New Roman" w:cs="Times New Roman"/>
                  <w:sz w:val="24"/>
                  <w:szCs w:val="24"/>
                </w:rPr>
                <w:t xml:space="preserve">8. </w:t>
              </w:r>
            </w:ins>
            <w:ins w:id="2262" w:author="Ворожцова Наталья Андреевна" w:date="2017-12-25T16:14:00Z">
              <w:r w:rsidR="00DC7918">
                <w:rPr>
                  <w:rFonts w:ascii="Times New Roman" w:hAnsi="Times New Roman" w:cs="Times New Roman"/>
                  <w:bCs/>
                  <w:sz w:val="24"/>
                  <w:szCs w:val="24"/>
                </w:rPr>
                <w:t xml:space="preserve">Редактор ТП с автоматическим подбором ТО – нет. </w:t>
              </w:r>
            </w:ins>
          </w:p>
          <w:p w14:paraId="32D05906" w14:textId="61CBFA50" w:rsidR="005926C9" w:rsidRDefault="00415E21" w:rsidP="005926C9">
            <w:pPr>
              <w:pStyle w:val="a3"/>
              <w:ind w:left="29"/>
              <w:rPr>
                <w:ins w:id="2263" w:author="Ворожцова Наталья Андреевна" w:date="2017-12-25T16:21:00Z"/>
                <w:rFonts w:ascii="Times New Roman" w:hAnsi="Times New Roman" w:cs="Times New Roman"/>
                <w:sz w:val="24"/>
                <w:szCs w:val="24"/>
              </w:rPr>
            </w:pPr>
            <w:ins w:id="2264" w:author="Ворожцова Наталья Андреевна" w:date="2017-12-25T15:57:00Z">
              <w:r>
                <w:rPr>
                  <w:rFonts w:ascii="Times New Roman" w:hAnsi="Times New Roman" w:cs="Times New Roman"/>
                  <w:sz w:val="24"/>
                  <w:szCs w:val="24"/>
                </w:rPr>
                <w:t xml:space="preserve">9. </w:t>
              </w:r>
              <w:r w:rsidRPr="00E76A28">
                <w:rPr>
                  <w:rFonts w:ascii="Times New Roman" w:hAnsi="Times New Roman" w:cs="Times New Roman"/>
                  <w:sz w:val="24"/>
                  <w:szCs w:val="24"/>
                </w:rPr>
                <w:t xml:space="preserve">Параметрического поиска </w:t>
              </w:r>
            </w:ins>
            <w:ins w:id="2265" w:author="Ворожцова Наталья Андреевна" w:date="2017-12-25T16:14:00Z">
              <w:r w:rsidR="00DC7918" w:rsidRPr="00E76A28">
                <w:rPr>
                  <w:rFonts w:ascii="Times New Roman" w:hAnsi="Times New Roman" w:cs="Times New Roman"/>
                  <w:sz w:val="24"/>
                  <w:szCs w:val="24"/>
                </w:rPr>
                <w:t>в NX</w:t>
              </w:r>
            </w:ins>
            <w:ins w:id="2266" w:author="Ворожцова Наталья Андреевна" w:date="2017-12-25T15:58:00Z">
              <w:r w:rsidR="00E76A28" w:rsidRPr="00E76A28">
                <w:rPr>
                  <w:rFonts w:ascii="Times New Roman" w:hAnsi="Times New Roman" w:cs="Times New Roman"/>
                  <w:sz w:val="24"/>
                  <w:szCs w:val="24"/>
                  <w:rPrChange w:id="2267" w:author="Ворожцова Наталья Андреевна" w:date="2017-12-25T15:58:00Z">
                    <w:rPr>
                      <w:rFonts w:ascii="Times New Roman" w:hAnsi="Times New Roman" w:cs="Times New Roman"/>
                      <w:b/>
                      <w:sz w:val="24"/>
                      <w:szCs w:val="24"/>
                    </w:rPr>
                  </w:rPrChange>
                </w:rPr>
                <w:t xml:space="preserve"> нет.</w:t>
              </w:r>
              <w:r w:rsidR="005926C9">
                <w:rPr>
                  <w:rFonts w:ascii="Times New Roman" w:hAnsi="Times New Roman" w:cs="Times New Roman"/>
                  <w:sz w:val="24"/>
                  <w:szCs w:val="24"/>
                </w:rPr>
                <w:t xml:space="preserve"> </w:t>
              </w:r>
            </w:ins>
          </w:p>
          <w:p w14:paraId="02B372A6" w14:textId="6398F0D8" w:rsidR="00260EA6" w:rsidRPr="005926C9" w:rsidDel="00E76A28" w:rsidRDefault="005926C9">
            <w:pPr>
              <w:rPr>
                <w:del w:id="2268" w:author="Ворожцова Наталья Андреевна" w:date="2017-12-25T15:59:00Z"/>
                <w:rFonts w:ascii="Times New Roman" w:hAnsi="Times New Roman" w:cs="Times New Roman"/>
                <w:sz w:val="24"/>
                <w:szCs w:val="24"/>
                <w:rPrChange w:id="2269" w:author="Ворожцова Наталья Андреевна" w:date="2017-12-25T16:21:00Z">
                  <w:rPr>
                    <w:del w:id="2270" w:author="Ворожцова Наталья Андреевна" w:date="2017-12-25T15:59:00Z"/>
                  </w:rPr>
                </w:rPrChange>
              </w:rPr>
              <w:pPrChange w:id="2271" w:author="Ворожцова Наталья Андреевна" w:date="2017-12-25T16:21:00Z">
                <w:pPr>
                  <w:pStyle w:val="a3"/>
                  <w:ind w:left="29"/>
                </w:pPr>
              </w:pPrChange>
            </w:pPr>
            <w:ins w:id="2272" w:author="Ворожцова Наталья Андреевна" w:date="2017-12-25T16:21:00Z">
              <w:r>
                <w:rPr>
                  <w:rFonts w:ascii="Times New Roman" w:hAnsi="Times New Roman" w:cs="Times New Roman"/>
                  <w:sz w:val="24"/>
                  <w:szCs w:val="24"/>
                </w:rPr>
                <w:t>1</w:t>
              </w:r>
            </w:ins>
            <w:ins w:id="2273" w:author="Ворожцова Наталья Андреевна" w:date="2017-12-25T15:58:00Z">
              <w:r w:rsidR="00E76A28" w:rsidRPr="005926C9">
                <w:rPr>
                  <w:rFonts w:ascii="Times New Roman" w:hAnsi="Times New Roman" w:cs="Times New Roman"/>
                  <w:sz w:val="24"/>
                  <w:szCs w:val="24"/>
                  <w:rPrChange w:id="2274" w:author="Ворожцова Наталья Андреевна" w:date="2017-12-25T16:21:00Z">
                    <w:rPr/>
                  </w:rPrChange>
                </w:rPr>
                <w:t xml:space="preserve">0. Электронного </w:t>
              </w:r>
            </w:ins>
            <w:ins w:id="2275" w:author="Ворожцова Наталья Андреевна" w:date="2017-12-25T15:59:00Z">
              <w:r w:rsidR="00E76A28" w:rsidRPr="005926C9">
                <w:rPr>
                  <w:rFonts w:ascii="Times New Roman" w:hAnsi="Times New Roman" w:cs="Times New Roman"/>
                  <w:sz w:val="24"/>
                  <w:szCs w:val="24"/>
                  <w:rPrChange w:id="2276" w:author="Ворожцова Наталья Андреевна" w:date="2017-12-25T16:21:00Z">
                    <w:rPr/>
                  </w:rPrChange>
                </w:rPr>
                <w:t>согласования</w:t>
              </w:r>
            </w:ins>
            <w:ins w:id="2277" w:author="Ворожцова Наталья Андреевна" w:date="2017-12-25T15:58:00Z">
              <w:r w:rsidR="00E76A28" w:rsidRPr="005926C9">
                <w:rPr>
                  <w:rFonts w:ascii="Times New Roman" w:hAnsi="Times New Roman" w:cs="Times New Roman"/>
                  <w:sz w:val="24"/>
                  <w:szCs w:val="24"/>
                  <w:rPrChange w:id="2278" w:author="Ворожцова Наталья Андреевна" w:date="2017-12-25T16:21:00Z">
                    <w:rPr/>
                  </w:rPrChange>
                </w:rPr>
                <w:t xml:space="preserve"> заявок</w:t>
              </w:r>
            </w:ins>
            <w:ins w:id="2279" w:author="Ворожцова Наталья Андреевна" w:date="2017-12-25T15:59:00Z">
              <w:r w:rsidR="00E76A28" w:rsidRPr="005926C9">
                <w:rPr>
                  <w:rFonts w:ascii="Times New Roman" w:hAnsi="Times New Roman" w:cs="Times New Roman"/>
                  <w:sz w:val="24"/>
                  <w:szCs w:val="24"/>
                  <w:rPrChange w:id="2280" w:author="Ворожцова Наталья Андреевна" w:date="2017-12-25T16:21:00Z">
                    <w:rPr/>
                  </w:rPrChange>
                </w:rPr>
                <w:t xml:space="preserve"> нет -</w:t>
              </w:r>
            </w:ins>
          </w:p>
          <w:p w14:paraId="02B372A7" w14:textId="011BB718" w:rsidR="00260EA6" w:rsidRPr="005926C9" w:rsidDel="00A933CC" w:rsidRDefault="00E95A19">
            <w:pPr>
              <w:rPr>
                <w:del w:id="2281" w:author="Ворожцова Наталья Андреевна" w:date="2017-12-25T16:15:00Z"/>
                <w:rFonts w:ascii="Times New Roman" w:hAnsi="Times New Roman" w:cs="Times New Roman"/>
                <w:sz w:val="24"/>
                <w:szCs w:val="24"/>
                <w:rPrChange w:id="2282" w:author="Ворожцова Наталья Андреевна" w:date="2017-12-25T16:21:00Z">
                  <w:rPr>
                    <w:del w:id="2283" w:author="Ворожцова Наталья Андреевна" w:date="2017-12-25T16:15:00Z"/>
                  </w:rPr>
                </w:rPrChange>
              </w:rPr>
              <w:pPrChange w:id="2284" w:author="Ворожцова Наталья Андреевна" w:date="2017-12-25T16:21:00Z">
                <w:pPr>
                  <w:pStyle w:val="a3"/>
                  <w:ind w:left="29"/>
                </w:pPr>
              </w:pPrChange>
            </w:pPr>
            <w:del w:id="2285" w:author="Ворожцова Наталья Андреевна" w:date="2017-12-25T15:59:00Z">
              <w:r w:rsidRPr="005926C9" w:rsidDel="00E76A28">
                <w:rPr>
                  <w:rFonts w:ascii="Times New Roman" w:hAnsi="Times New Roman" w:cs="Times New Roman"/>
                  <w:sz w:val="24"/>
                  <w:szCs w:val="24"/>
                  <w:rPrChange w:id="2286" w:author="Ворожцова Наталья Андреевна" w:date="2017-12-25T16:21:00Z">
                    <w:rPr/>
                  </w:rPrChange>
                </w:rPr>
                <w:delText>- Д</w:delText>
              </w:r>
            </w:del>
            <w:ins w:id="2287" w:author="Ворожцова Наталья Андреевна" w:date="2017-12-25T15:59:00Z">
              <w:r w:rsidR="00E76A28" w:rsidRPr="005926C9">
                <w:rPr>
                  <w:rFonts w:ascii="Times New Roman" w:hAnsi="Times New Roman" w:cs="Times New Roman"/>
                  <w:sz w:val="24"/>
                  <w:szCs w:val="24"/>
                  <w:rPrChange w:id="2288" w:author="Ворожцова Наталья Андреевна" w:date="2017-12-25T16:21:00Z">
                    <w:rPr/>
                  </w:rPrChange>
                </w:rPr>
                <w:t>д</w:t>
              </w:r>
            </w:ins>
            <w:r w:rsidRPr="005926C9">
              <w:rPr>
                <w:rFonts w:ascii="Times New Roman" w:hAnsi="Times New Roman" w:cs="Times New Roman"/>
                <w:sz w:val="24"/>
                <w:szCs w:val="24"/>
                <w:rPrChange w:id="2289" w:author="Ворожцова Наталья Андреевна" w:date="2017-12-25T16:21:00Z">
                  <w:rPr/>
                </w:rPrChange>
              </w:rPr>
              <w:t xml:space="preserve">озаказ применяемой оснастки – по заявкам в </w:t>
            </w:r>
            <w:r w:rsidRPr="005926C9">
              <w:rPr>
                <w:rFonts w:ascii="Times New Roman" w:hAnsi="Times New Roman" w:cs="Times New Roman"/>
                <w:b/>
                <w:sz w:val="24"/>
                <w:szCs w:val="24"/>
                <w:lang w:val="en-US"/>
                <w:rPrChange w:id="2290" w:author="Ворожцова Наталья Андреевна" w:date="2017-12-25T16:21:00Z">
                  <w:rPr>
                    <w:b/>
                    <w:lang w:val="en-US"/>
                  </w:rPr>
                </w:rPrChange>
              </w:rPr>
              <w:t>Word</w:t>
            </w:r>
            <w:r w:rsidRPr="005926C9">
              <w:rPr>
                <w:rFonts w:ascii="Times New Roman" w:hAnsi="Times New Roman" w:cs="Times New Roman"/>
                <w:b/>
                <w:sz w:val="24"/>
                <w:szCs w:val="24"/>
                <w:rPrChange w:id="2291" w:author="Ворожцова Наталья Андреевна" w:date="2017-12-25T16:21:00Z">
                  <w:rPr>
                    <w:b/>
                  </w:rPr>
                </w:rPrChange>
              </w:rPr>
              <w:t xml:space="preserve"> </w:t>
            </w:r>
            <w:r w:rsidRPr="005926C9">
              <w:rPr>
                <w:rFonts w:ascii="Times New Roman" w:hAnsi="Times New Roman" w:cs="Times New Roman"/>
                <w:sz w:val="24"/>
                <w:szCs w:val="24"/>
                <w:rPrChange w:id="2292" w:author="Ворожцова Наталья Андреевна" w:date="2017-12-25T16:21:00Z">
                  <w:rPr/>
                </w:rPrChange>
              </w:rPr>
              <w:t>с согласованием в бумаге и</w:t>
            </w:r>
            <w:r w:rsidRPr="005926C9">
              <w:rPr>
                <w:rFonts w:ascii="Times New Roman" w:hAnsi="Times New Roman" w:cs="Times New Roman"/>
                <w:b/>
                <w:sz w:val="24"/>
                <w:szCs w:val="24"/>
                <w:rPrChange w:id="2293" w:author="Ворожцова Наталья Андреевна" w:date="2017-12-25T16:21:00Z">
                  <w:rPr>
                    <w:b/>
                  </w:rPr>
                </w:rPrChange>
              </w:rPr>
              <w:t xml:space="preserve"> </w:t>
            </w:r>
            <w:r w:rsidRPr="005926C9">
              <w:rPr>
                <w:rFonts w:ascii="Times New Roman" w:hAnsi="Times New Roman" w:cs="Times New Roman"/>
                <w:sz w:val="24"/>
                <w:szCs w:val="24"/>
                <w:rPrChange w:id="2294" w:author="Ворожцова Наталья Андреевна" w:date="2017-12-25T16:21:00Z">
                  <w:rPr/>
                </w:rPrChange>
              </w:rPr>
              <w:t>регистрацией</w:t>
            </w:r>
            <w:r w:rsidRPr="005926C9">
              <w:rPr>
                <w:rFonts w:ascii="Times New Roman" w:hAnsi="Times New Roman" w:cs="Times New Roman"/>
                <w:b/>
                <w:sz w:val="24"/>
                <w:szCs w:val="24"/>
                <w:rPrChange w:id="2295" w:author="Ворожцова Наталья Андреевна" w:date="2017-12-25T16:21:00Z">
                  <w:rPr>
                    <w:b/>
                  </w:rPr>
                </w:rPrChange>
              </w:rPr>
              <w:t xml:space="preserve"> </w:t>
            </w:r>
            <w:r w:rsidRPr="005926C9">
              <w:rPr>
                <w:rFonts w:ascii="Times New Roman" w:hAnsi="Times New Roman" w:cs="Times New Roman"/>
                <w:sz w:val="24"/>
                <w:szCs w:val="24"/>
                <w:rPrChange w:id="2296" w:author="Ворожцова Наталья Андреевна" w:date="2017-12-25T16:21:00Z">
                  <w:rPr/>
                </w:rPrChange>
              </w:rPr>
              <w:t xml:space="preserve">через </w:t>
            </w:r>
            <w:r w:rsidRPr="005926C9">
              <w:rPr>
                <w:rFonts w:ascii="Times New Roman" w:hAnsi="Times New Roman" w:cs="Times New Roman"/>
                <w:b/>
                <w:sz w:val="24"/>
                <w:szCs w:val="24"/>
                <w:lang w:val="en-US"/>
                <w:rPrChange w:id="2297" w:author="Ворожцова Наталья Андреевна" w:date="2017-12-25T16:21:00Z">
                  <w:rPr>
                    <w:b/>
                    <w:lang w:val="en-US"/>
                  </w:rPr>
                </w:rPrChange>
              </w:rPr>
              <w:t>Directum</w:t>
            </w:r>
            <w:r w:rsidRPr="005926C9">
              <w:rPr>
                <w:rFonts w:ascii="Times New Roman" w:hAnsi="Times New Roman" w:cs="Times New Roman"/>
                <w:sz w:val="24"/>
                <w:szCs w:val="24"/>
                <w:rPrChange w:id="2298" w:author="Ворожцова Наталья Андреевна" w:date="2017-12-25T16:21:00Z">
                  <w:rPr/>
                </w:rPrChange>
              </w:rPr>
              <w:t>;</w:t>
            </w:r>
            <w:ins w:id="2299" w:author="Ворожцова Наталья Андреевна" w:date="2017-12-25T16:15:00Z">
              <w:r w:rsidR="00A933CC" w:rsidRPr="005926C9">
                <w:rPr>
                  <w:rFonts w:ascii="Times New Roman" w:hAnsi="Times New Roman" w:cs="Times New Roman"/>
                  <w:sz w:val="24"/>
                  <w:szCs w:val="24"/>
                  <w:rPrChange w:id="2300" w:author="Ворожцова Наталья Андреевна" w:date="2017-12-25T16:21:00Z">
                    <w:rPr/>
                  </w:rPrChange>
                </w:rPr>
                <w:t xml:space="preserve"> </w:t>
              </w:r>
            </w:ins>
          </w:p>
          <w:p w14:paraId="02B372A8" w14:textId="7F8B5963" w:rsidR="00260EA6" w:rsidRPr="005926C9" w:rsidDel="00C2761B" w:rsidRDefault="00A933CC">
            <w:pPr>
              <w:rPr>
                <w:del w:id="2301" w:author="Ворожцова Наталья Андреевна" w:date="2017-12-25T15:33:00Z"/>
                <w:rFonts w:ascii="Times New Roman" w:hAnsi="Times New Roman" w:cs="Times New Roman"/>
                <w:sz w:val="24"/>
                <w:szCs w:val="24"/>
                <w:rPrChange w:id="2302" w:author="Ворожцова Наталья Андреевна" w:date="2017-12-25T16:21:00Z">
                  <w:rPr>
                    <w:del w:id="2303" w:author="Ворожцова Наталья Андреевна" w:date="2017-12-25T15:33:00Z"/>
                  </w:rPr>
                </w:rPrChange>
              </w:rPr>
              <w:pPrChange w:id="2304" w:author="Ворожцова Наталья Андреевна" w:date="2017-12-25T16:21:00Z">
                <w:pPr>
                  <w:pStyle w:val="a3"/>
                  <w:ind w:left="29"/>
                </w:pPr>
              </w:pPrChange>
            </w:pPr>
            <w:ins w:id="2305" w:author="Ворожцова Наталья Андреевна" w:date="2017-12-25T16:15:00Z">
              <w:r w:rsidRPr="005926C9">
                <w:rPr>
                  <w:rFonts w:ascii="Times New Roman" w:hAnsi="Times New Roman" w:cs="Times New Roman"/>
                  <w:sz w:val="24"/>
                  <w:szCs w:val="24"/>
                  <w:rPrChange w:id="2306" w:author="Ворожцова Наталья Андреевна" w:date="2017-12-25T16:21:00Z">
                    <w:rPr/>
                  </w:rPrChange>
                </w:rPr>
                <w:t>п</w:t>
              </w:r>
            </w:ins>
            <w:del w:id="2307" w:author="Ворожцова Наталья Андреевна" w:date="2017-12-25T15:33:00Z">
              <w:r w:rsidR="00E95A19" w:rsidRPr="005926C9" w:rsidDel="00C2761B">
                <w:rPr>
                  <w:rFonts w:ascii="Times New Roman" w:hAnsi="Times New Roman" w:cs="Times New Roman"/>
                  <w:sz w:val="24"/>
                  <w:szCs w:val="24"/>
                  <w:rPrChange w:id="2308" w:author="Ворожцова Наталья Андреевна" w:date="2017-12-25T16:21:00Z">
                    <w:rPr/>
                  </w:rPrChange>
                </w:rPr>
                <w:delText xml:space="preserve">- Заказ нового обозначения оснастки – на форме в </w:delText>
              </w:r>
              <w:r w:rsidR="00E95A19" w:rsidRPr="005926C9" w:rsidDel="00C2761B">
                <w:rPr>
                  <w:rFonts w:ascii="Times New Roman" w:hAnsi="Times New Roman" w:cs="Times New Roman"/>
                  <w:b/>
                  <w:sz w:val="24"/>
                  <w:szCs w:val="24"/>
                  <w:lang w:val="en-US"/>
                  <w:rPrChange w:id="2309" w:author="Ворожцова Наталья Андреевна" w:date="2017-12-25T16:21:00Z">
                    <w:rPr>
                      <w:b/>
                      <w:lang w:val="en-US"/>
                    </w:rPr>
                  </w:rPrChange>
                </w:rPr>
                <w:delText>AutoCAD</w:delText>
              </w:r>
              <w:r w:rsidR="00E95A19" w:rsidRPr="005926C9" w:rsidDel="00C2761B">
                <w:rPr>
                  <w:rFonts w:ascii="Times New Roman" w:hAnsi="Times New Roman" w:cs="Times New Roman"/>
                  <w:sz w:val="24"/>
                  <w:szCs w:val="24"/>
                  <w:rPrChange w:id="2310" w:author="Ворожцова Наталья Андреевна" w:date="2017-12-25T16:21:00Z">
                    <w:rPr/>
                  </w:rPrChange>
                </w:rPr>
                <w:delText xml:space="preserve"> с согласованием в бумаге и регистрацией в </w:delText>
              </w:r>
              <w:r w:rsidR="00E95A19" w:rsidRPr="005926C9" w:rsidDel="00C2761B">
                <w:rPr>
                  <w:rFonts w:ascii="Times New Roman" w:hAnsi="Times New Roman" w:cs="Times New Roman"/>
                  <w:b/>
                  <w:sz w:val="24"/>
                  <w:szCs w:val="24"/>
                  <w:lang w:val="en-US"/>
                  <w:rPrChange w:id="2311" w:author="Ворожцова Наталья Андреевна" w:date="2017-12-25T16:21:00Z">
                    <w:rPr>
                      <w:b/>
                      <w:lang w:val="en-US"/>
                    </w:rPr>
                  </w:rPrChange>
                </w:rPr>
                <w:delText>Excel</w:delText>
              </w:r>
              <w:r w:rsidR="00E95A19" w:rsidRPr="005926C9" w:rsidDel="00C2761B">
                <w:rPr>
                  <w:rFonts w:ascii="Times New Roman" w:hAnsi="Times New Roman" w:cs="Times New Roman"/>
                  <w:sz w:val="24"/>
                  <w:szCs w:val="24"/>
                  <w:rPrChange w:id="2312" w:author="Ворожцова Наталья Андреевна" w:date="2017-12-25T16:21:00Z">
                    <w:rPr/>
                  </w:rPrChange>
                </w:rPr>
                <w:delText>;</w:delText>
              </w:r>
            </w:del>
          </w:p>
          <w:p w14:paraId="02B372A9" w14:textId="16E44646" w:rsidR="00260EA6" w:rsidRPr="005926C9" w:rsidDel="00415E21" w:rsidRDefault="00E95A19">
            <w:pPr>
              <w:rPr>
                <w:del w:id="2313" w:author="Ворожцова Наталья Андреевна" w:date="2017-12-25T15:56:00Z"/>
                <w:rFonts w:ascii="Times New Roman" w:hAnsi="Times New Roman" w:cs="Times New Roman"/>
                <w:sz w:val="24"/>
                <w:szCs w:val="24"/>
                <w:rPrChange w:id="2314" w:author="Ворожцова Наталья Андреевна" w:date="2017-12-25T16:21:00Z">
                  <w:rPr>
                    <w:del w:id="2315" w:author="Ворожцова Наталья Андреевна" w:date="2017-12-25T15:56:00Z"/>
                  </w:rPr>
                </w:rPrChange>
              </w:rPr>
              <w:pPrChange w:id="2316" w:author="Ворожцова Наталья Андреевна" w:date="2017-12-25T16:21:00Z">
                <w:pPr>
                  <w:pStyle w:val="a3"/>
                  <w:ind w:left="29"/>
                </w:pPr>
              </w:pPrChange>
            </w:pPr>
            <w:del w:id="2317" w:author="Ворожцова Наталья Андреевна" w:date="2017-12-25T15:56:00Z">
              <w:r w:rsidRPr="005926C9" w:rsidDel="00415E21">
                <w:rPr>
                  <w:rFonts w:ascii="Times New Roman" w:hAnsi="Times New Roman" w:cs="Times New Roman"/>
                  <w:sz w:val="24"/>
                  <w:szCs w:val="24"/>
                  <w:rPrChange w:id="2318" w:author="Ворожцова Наталья Андреевна" w:date="2017-12-25T16:21:00Z">
                    <w:rPr/>
                  </w:rPrChange>
                </w:rPr>
                <w:delText xml:space="preserve">- Проектирование оснастки – </w:delText>
              </w:r>
              <w:r w:rsidRPr="005926C9" w:rsidDel="00415E21">
                <w:rPr>
                  <w:rFonts w:ascii="Times New Roman" w:hAnsi="Times New Roman" w:cs="Times New Roman"/>
                  <w:b/>
                  <w:sz w:val="24"/>
                  <w:szCs w:val="24"/>
                  <w:lang w:val="en-US"/>
                  <w:rPrChange w:id="2319" w:author="Ворожцова Наталья Андреевна" w:date="2017-12-25T16:21:00Z">
                    <w:rPr>
                      <w:b/>
                      <w:lang w:val="en-US"/>
                    </w:rPr>
                  </w:rPrChange>
                </w:rPr>
                <w:delText>AutoCAD</w:delText>
              </w:r>
              <w:r w:rsidRPr="005926C9" w:rsidDel="00415E21">
                <w:rPr>
                  <w:rFonts w:ascii="Times New Roman" w:hAnsi="Times New Roman" w:cs="Times New Roman"/>
                  <w:sz w:val="24"/>
                  <w:szCs w:val="24"/>
                  <w:rPrChange w:id="2320" w:author="Ворожцова Наталья Андреевна" w:date="2017-12-25T16:21:00Z">
                    <w:rPr/>
                  </w:rPrChange>
                </w:rPr>
                <w:delText xml:space="preserve">, </w:delText>
              </w:r>
              <w:r w:rsidRPr="005926C9" w:rsidDel="00415E21">
                <w:rPr>
                  <w:rFonts w:ascii="Times New Roman" w:hAnsi="Times New Roman" w:cs="Times New Roman"/>
                  <w:b/>
                  <w:sz w:val="24"/>
                  <w:szCs w:val="24"/>
                  <w:rPrChange w:id="2321" w:author="Ворожцова Наталья Андреевна" w:date="2017-12-25T16:21:00Z">
                    <w:rPr>
                      <w:b/>
                    </w:rPr>
                  </w:rPrChange>
                </w:rPr>
                <w:delText xml:space="preserve">NX </w:delText>
              </w:r>
              <w:r w:rsidRPr="005926C9" w:rsidDel="00415E21">
                <w:rPr>
                  <w:rFonts w:ascii="Times New Roman" w:hAnsi="Times New Roman" w:cs="Times New Roman"/>
                  <w:sz w:val="24"/>
                  <w:szCs w:val="24"/>
                  <w:rPrChange w:id="2322" w:author="Ворожцова Наталья Андреевна" w:date="2017-12-25T16:21:00Z">
                    <w:rPr/>
                  </w:rPrChange>
                </w:rPr>
                <w:delText xml:space="preserve">(литейной); </w:delText>
              </w:r>
            </w:del>
          </w:p>
          <w:p w14:paraId="02B372AA" w14:textId="1FF12241" w:rsidR="00260EA6" w:rsidRPr="005926C9" w:rsidDel="00E76A28" w:rsidRDefault="00E95A19">
            <w:pPr>
              <w:rPr>
                <w:del w:id="2323" w:author="Ворожцова Наталья Андреевна" w:date="2017-12-25T15:59:00Z"/>
                <w:rFonts w:ascii="Times New Roman" w:hAnsi="Times New Roman" w:cs="Times New Roman"/>
                <w:sz w:val="24"/>
                <w:szCs w:val="24"/>
                <w:rPrChange w:id="2324" w:author="Ворожцова Наталья Андреевна" w:date="2017-12-25T16:21:00Z">
                  <w:rPr>
                    <w:del w:id="2325" w:author="Ворожцова Наталья Андреевна" w:date="2017-12-25T15:59:00Z"/>
                  </w:rPr>
                </w:rPrChange>
              </w:rPr>
              <w:pPrChange w:id="2326" w:author="Ворожцова Наталья Андреевна" w:date="2017-12-25T16:21:00Z">
                <w:pPr>
                  <w:pStyle w:val="a3"/>
                  <w:ind w:left="29"/>
                </w:pPr>
              </w:pPrChange>
            </w:pPr>
            <w:del w:id="2327" w:author="Ворожцова Наталья Андреевна" w:date="2017-12-25T15:59:00Z">
              <w:r w:rsidRPr="005926C9" w:rsidDel="00E76A28">
                <w:rPr>
                  <w:rFonts w:ascii="Times New Roman" w:hAnsi="Times New Roman" w:cs="Times New Roman"/>
                  <w:sz w:val="24"/>
                  <w:szCs w:val="24"/>
                  <w:rPrChange w:id="2328" w:author="Ворожцова Наталья Андреевна" w:date="2017-12-25T16:21:00Z">
                    <w:rPr/>
                  </w:rPrChange>
                </w:rPr>
                <w:delText xml:space="preserve">- </w:delText>
              </w:r>
            </w:del>
            <w:del w:id="2329" w:author="Ворожцова Наталья Андреевна" w:date="2017-12-25T16:15:00Z">
              <w:r w:rsidRPr="005926C9" w:rsidDel="00A933CC">
                <w:rPr>
                  <w:rFonts w:ascii="Times New Roman" w:hAnsi="Times New Roman" w:cs="Times New Roman"/>
                  <w:sz w:val="24"/>
                  <w:szCs w:val="24"/>
                  <w:rPrChange w:id="2330" w:author="Ворожцова Наталья Андреевна" w:date="2017-12-25T16:21:00Z">
                    <w:rPr/>
                  </w:rPrChange>
                </w:rPr>
                <w:delText>П</w:delText>
              </w:r>
            </w:del>
            <w:r w:rsidRPr="005926C9">
              <w:rPr>
                <w:rFonts w:ascii="Times New Roman" w:hAnsi="Times New Roman" w:cs="Times New Roman"/>
                <w:sz w:val="24"/>
                <w:szCs w:val="24"/>
                <w:rPrChange w:id="2331" w:author="Ворожцова Наталья Андреевна" w:date="2017-12-25T16:21:00Z">
                  <w:rPr/>
                </w:rPrChange>
              </w:rPr>
              <w:t xml:space="preserve">риобретение оснастки ОПП – </w:t>
            </w:r>
            <w:r w:rsidRPr="005926C9">
              <w:rPr>
                <w:rFonts w:ascii="Times New Roman" w:hAnsi="Times New Roman" w:cs="Times New Roman"/>
                <w:b/>
                <w:sz w:val="24"/>
                <w:szCs w:val="24"/>
                <w:rPrChange w:id="2332" w:author="Ворожцова Наталья Андреевна" w:date="2017-12-25T16:21:00Z">
                  <w:rPr>
                    <w:b/>
                  </w:rPr>
                </w:rPrChange>
              </w:rPr>
              <w:t xml:space="preserve">УТМЦ </w:t>
            </w:r>
            <w:r w:rsidRPr="005926C9">
              <w:rPr>
                <w:rFonts w:ascii="Times New Roman" w:hAnsi="Times New Roman" w:cs="Times New Roman"/>
                <w:sz w:val="24"/>
                <w:szCs w:val="24"/>
                <w:rPrChange w:id="2333" w:author="Ворожцова Наталья Андреевна" w:date="2017-12-25T16:21:00Z">
                  <w:rPr/>
                </w:rPrChange>
              </w:rPr>
              <w:t>(счет/договор);</w:t>
            </w:r>
          </w:p>
          <w:p w14:paraId="02B372AB" w14:textId="43321E33" w:rsidR="00260EA6" w:rsidDel="005926C9" w:rsidRDefault="00E95A19">
            <w:pPr>
              <w:rPr>
                <w:del w:id="2334" w:author="Ворожцова Наталья Андреевна" w:date="2017-12-25T16:00:00Z"/>
                <w:rFonts w:ascii="Times New Roman" w:hAnsi="Times New Roman" w:cs="Times New Roman"/>
                <w:sz w:val="24"/>
                <w:szCs w:val="24"/>
              </w:rPr>
              <w:pPrChange w:id="2335" w:author="Ворожцова Наталья Андреевна" w:date="2017-12-25T16:21:00Z">
                <w:pPr>
                  <w:pStyle w:val="a3"/>
                  <w:ind w:left="29"/>
                </w:pPr>
              </w:pPrChange>
            </w:pPr>
            <w:del w:id="2336" w:author="Ворожцова Наталья Андреевна" w:date="2017-12-25T15:59:00Z">
              <w:r w:rsidRPr="005926C9" w:rsidDel="00E76A28">
                <w:rPr>
                  <w:rFonts w:ascii="Times New Roman" w:hAnsi="Times New Roman" w:cs="Times New Roman"/>
                  <w:sz w:val="24"/>
                  <w:szCs w:val="24"/>
                  <w:rPrChange w:id="2337" w:author="Ворожцова Наталья Андреевна" w:date="2017-12-25T16:21:00Z">
                    <w:rPr/>
                  </w:rPrChange>
                </w:rPr>
                <w:delText xml:space="preserve">- </w:delText>
              </w:r>
            </w:del>
            <w:ins w:id="2338" w:author="Ворожцова Наталья Андреевна" w:date="2017-12-25T15:59:00Z">
              <w:r w:rsidR="00E76A28" w:rsidRPr="005926C9">
                <w:rPr>
                  <w:rFonts w:ascii="Times New Roman" w:hAnsi="Times New Roman" w:cs="Times New Roman"/>
                  <w:sz w:val="24"/>
                  <w:szCs w:val="24"/>
                  <w:rPrChange w:id="2339" w:author="Ворожцова Наталья Андреевна" w:date="2017-12-25T16:21:00Z">
                    <w:rPr/>
                  </w:rPrChange>
                </w:rPr>
                <w:t xml:space="preserve"> </w:t>
              </w:r>
            </w:ins>
            <w:ins w:id="2340" w:author="Ворожцова Наталья Андреевна" w:date="2017-12-25T16:15:00Z">
              <w:r w:rsidR="00A933CC" w:rsidRPr="005926C9">
                <w:rPr>
                  <w:rFonts w:ascii="Times New Roman" w:hAnsi="Times New Roman" w:cs="Times New Roman"/>
                  <w:sz w:val="24"/>
                  <w:szCs w:val="24"/>
                  <w:rPrChange w:id="2341" w:author="Ворожцова Наталья Андреевна" w:date="2017-12-25T16:21:00Z">
                    <w:rPr/>
                  </w:rPrChange>
                </w:rPr>
                <w:t>у</w:t>
              </w:r>
            </w:ins>
            <w:del w:id="2342" w:author="Ворожцова Наталья Андреевна" w:date="2017-12-25T16:15:00Z">
              <w:r w:rsidRPr="005926C9" w:rsidDel="00A933CC">
                <w:rPr>
                  <w:rFonts w:ascii="Times New Roman" w:hAnsi="Times New Roman" w:cs="Times New Roman"/>
                  <w:sz w:val="24"/>
                  <w:szCs w:val="24"/>
                  <w:rPrChange w:id="2343" w:author="Ворожцова Наталья Андреевна" w:date="2017-12-25T16:21:00Z">
                    <w:rPr/>
                  </w:rPrChange>
                </w:rPr>
                <w:delText>У</w:delText>
              </w:r>
            </w:del>
            <w:r w:rsidRPr="005926C9">
              <w:rPr>
                <w:rFonts w:ascii="Times New Roman" w:hAnsi="Times New Roman" w:cs="Times New Roman"/>
                <w:sz w:val="24"/>
                <w:szCs w:val="24"/>
                <w:rPrChange w:id="2344" w:author="Ворожцова Наталья Андреевна" w:date="2017-12-25T16:21:00Z">
                  <w:rPr/>
                </w:rPrChange>
              </w:rPr>
              <w:t>чет в бухгалтерии –</w:t>
            </w:r>
            <w:r w:rsidRPr="005926C9">
              <w:rPr>
                <w:rFonts w:ascii="Times New Roman" w:hAnsi="Times New Roman" w:cs="Times New Roman"/>
                <w:b/>
                <w:sz w:val="24"/>
                <w:szCs w:val="24"/>
                <w:rPrChange w:id="2345" w:author="Ворожцова Наталья Андреевна" w:date="2017-12-25T16:21:00Z">
                  <w:rPr>
                    <w:b/>
                  </w:rPr>
                </w:rPrChange>
              </w:rPr>
              <w:t>ИНФО</w:t>
            </w:r>
            <w:r w:rsidRPr="005926C9">
              <w:rPr>
                <w:rFonts w:ascii="Times New Roman" w:hAnsi="Times New Roman" w:cs="Times New Roman"/>
                <w:sz w:val="24"/>
                <w:szCs w:val="24"/>
                <w:rPrChange w:id="2346" w:author="Ворожцова Наталья Андреевна" w:date="2017-12-25T16:21:00Z">
                  <w:rPr/>
                </w:rPrChange>
              </w:rPr>
              <w:t xml:space="preserve">- (оснастка стоимость до 40 тыс.) + </w:t>
            </w:r>
            <w:r w:rsidRPr="005926C9">
              <w:rPr>
                <w:rFonts w:ascii="Times New Roman" w:hAnsi="Times New Roman" w:cs="Times New Roman"/>
                <w:b/>
                <w:sz w:val="24"/>
                <w:szCs w:val="24"/>
                <w:rPrChange w:id="2347" w:author="Ворожцова Наталья Андреевна" w:date="2017-12-25T16:21:00Z">
                  <w:rPr>
                    <w:b/>
                  </w:rPr>
                </w:rPrChange>
              </w:rPr>
              <w:t>Основные средства</w:t>
            </w:r>
            <w:r w:rsidRPr="005926C9">
              <w:rPr>
                <w:rFonts w:ascii="Times New Roman" w:hAnsi="Times New Roman" w:cs="Times New Roman"/>
                <w:sz w:val="24"/>
                <w:szCs w:val="24"/>
                <w:rPrChange w:id="2348" w:author="Ворожцова Наталья Андреевна" w:date="2017-12-25T16:21:00Z">
                  <w:rPr/>
                </w:rPrChange>
              </w:rPr>
              <w:t xml:space="preserve"> (более 40 тыс.);</w:t>
            </w:r>
            <w:ins w:id="2349" w:author="Ворожцова Наталья Андреевна" w:date="2017-12-25T16:00:00Z">
              <w:r w:rsidR="00E76A28" w:rsidRPr="005926C9">
                <w:rPr>
                  <w:rFonts w:ascii="Times New Roman" w:hAnsi="Times New Roman" w:cs="Times New Roman"/>
                  <w:sz w:val="24"/>
                  <w:szCs w:val="24"/>
                  <w:rPrChange w:id="2350" w:author="Ворожцова Наталья Андреевна" w:date="2017-12-25T16:21:00Z">
                    <w:rPr/>
                  </w:rPrChange>
                </w:rPr>
                <w:t xml:space="preserve"> </w:t>
              </w:r>
            </w:ins>
          </w:p>
          <w:p w14:paraId="59541D78" w14:textId="77777777" w:rsidR="005926C9" w:rsidRPr="005926C9" w:rsidRDefault="005926C9">
            <w:pPr>
              <w:rPr>
                <w:ins w:id="2351" w:author="Ворожцова Наталья Андреевна" w:date="2017-12-25T16:22:00Z"/>
                <w:rFonts w:ascii="Times New Roman" w:hAnsi="Times New Roman" w:cs="Times New Roman"/>
                <w:sz w:val="24"/>
                <w:szCs w:val="24"/>
                <w:rPrChange w:id="2352" w:author="Ворожцова Наталья Андреевна" w:date="2017-12-25T16:21:00Z">
                  <w:rPr>
                    <w:ins w:id="2353" w:author="Ворожцова Наталья Андреевна" w:date="2017-12-25T16:22:00Z"/>
                  </w:rPr>
                </w:rPrChange>
              </w:rPr>
              <w:pPrChange w:id="2354" w:author="Ворожцова Наталья Андреевна" w:date="2017-12-25T16:21:00Z">
                <w:pPr>
                  <w:pStyle w:val="a3"/>
                  <w:ind w:left="29"/>
                </w:pPr>
              </w:pPrChange>
            </w:pPr>
          </w:p>
          <w:p w14:paraId="5C64F1C1" w14:textId="36B217A5" w:rsidR="005926C9" w:rsidRDefault="00E95A19">
            <w:pPr>
              <w:rPr>
                <w:ins w:id="2355" w:author="Ворожцова Наталья Андреевна" w:date="2017-12-25T16:22:00Z"/>
                <w:rFonts w:ascii="Times New Roman" w:hAnsi="Times New Roman" w:cs="Times New Roman"/>
                <w:sz w:val="24"/>
                <w:szCs w:val="24"/>
              </w:rPr>
              <w:pPrChange w:id="2356" w:author="Ворожцова Наталья Андреевна" w:date="2017-12-25T16:21:00Z">
                <w:pPr>
                  <w:pStyle w:val="a3"/>
                  <w:ind w:left="29"/>
                </w:pPr>
              </w:pPrChange>
            </w:pPr>
            <w:del w:id="2357" w:author="Ворожцова Наталья Андреевна" w:date="2017-12-25T16:00:00Z">
              <w:r w:rsidRPr="005926C9" w:rsidDel="00E76A28">
                <w:rPr>
                  <w:rFonts w:ascii="Times New Roman" w:hAnsi="Times New Roman" w:cs="Times New Roman"/>
                  <w:sz w:val="24"/>
                  <w:szCs w:val="24"/>
                  <w:rPrChange w:id="2358" w:author="Ворожцова Наталья Андреевна" w:date="2017-12-25T16:21:00Z">
                    <w:rPr/>
                  </w:rPrChange>
                </w:rPr>
                <w:delText xml:space="preserve">- </w:delText>
              </w:r>
            </w:del>
            <w:ins w:id="2359" w:author="Ворожцова Наталья Андреевна" w:date="2017-12-25T16:00:00Z">
              <w:r w:rsidR="00E76A28" w:rsidRPr="005926C9">
                <w:rPr>
                  <w:rFonts w:ascii="Times New Roman" w:hAnsi="Times New Roman" w:cs="Times New Roman"/>
                  <w:sz w:val="24"/>
                  <w:szCs w:val="24"/>
                  <w:rPrChange w:id="2360" w:author="Ворожцова Наталья Андреевна" w:date="2017-12-25T16:21:00Z">
                    <w:rPr/>
                  </w:rPrChange>
                </w:rPr>
                <w:t xml:space="preserve">11. </w:t>
              </w:r>
            </w:ins>
            <w:ins w:id="2361" w:author="Ворожцова Наталья Андреевна" w:date="2017-12-25T16:24:00Z">
              <w:r w:rsidR="005926C9">
                <w:rPr>
                  <w:rFonts w:ascii="Times New Roman" w:hAnsi="Times New Roman" w:cs="Times New Roman"/>
                  <w:sz w:val="24"/>
                  <w:szCs w:val="24"/>
                </w:rPr>
                <w:t xml:space="preserve">Добавление применяемости в КУ ИРК на основе бумажной ВО. </w:t>
              </w:r>
            </w:ins>
            <w:r w:rsidRPr="005926C9">
              <w:rPr>
                <w:rFonts w:ascii="Times New Roman" w:hAnsi="Times New Roman" w:cs="Times New Roman"/>
                <w:sz w:val="24"/>
                <w:szCs w:val="24"/>
                <w:rPrChange w:id="2362" w:author="Ворожцова Наталья Андреевна" w:date="2017-12-25T16:21:00Z">
                  <w:rPr/>
                </w:rPrChange>
              </w:rPr>
              <w:t xml:space="preserve">Учет </w:t>
            </w:r>
            <w:ins w:id="2363" w:author="Ворожцова Наталья Андреевна" w:date="2017-12-25T16:00:00Z">
              <w:r w:rsidR="00E76A28" w:rsidRPr="005926C9">
                <w:rPr>
                  <w:rFonts w:ascii="Times New Roman" w:hAnsi="Times New Roman" w:cs="Times New Roman"/>
                  <w:sz w:val="24"/>
                  <w:szCs w:val="24"/>
                  <w:rPrChange w:id="2364" w:author="Ворожцова Наталья Андреевна" w:date="2017-12-25T16:21:00Z">
                    <w:rPr/>
                  </w:rPrChange>
                </w:rPr>
                <w:t xml:space="preserve">применяемости </w:t>
              </w:r>
            </w:ins>
            <w:r w:rsidRPr="005926C9">
              <w:rPr>
                <w:rFonts w:ascii="Times New Roman" w:hAnsi="Times New Roman" w:cs="Times New Roman"/>
                <w:sz w:val="24"/>
                <w:szCs w:val="24"/>
                <w:rPrChange w:id="2365" w:author="Ворожцова Наталья Андреевна" w:date="2017-12-25T16:21:00Z">
                  <w:rPr/>
                </w:rPrChange>
              </w:rPr>
              <w:t xml:space="preserve">кладовщиками – в </w:t>
            </w:r>
            <w:r w:rsidRPr="005926C9">
              <w:rPr>
                <w:rFonts w:ascii="Times New Roman" w:hAnsi="Times New Roman" w:cs="Times New Roman"/>
                <w:b/>
                <w:sz w:val="24"/>
                <w:szCs w:val="24"/>
                <w:rPrChange w:id="2366" w:author="Ворожцова Наталья Андреевна" w:date="2017-12-25T16:21:00Z">
                  <w:rPr>
                    <w:b/>
                  </w:rPr>
                </w:rPrChange>
              </w:rPr>
              <w:t>КУ ИРК</w:t>
            </w:r>
            <w:r w:rsidRPr="005926C9">
              <w:rPr>
                <w:rFonts w:ascii="Times New Roman" w:hAnsi="Times New Roman" w:cs="Times New Roman"/>
                <w:sz w:val="24"/>
                <w:szCs w:val="24"/>
                <w:rPrChange w:id="2367" w:author="Ворожцова Наталья Андреевна" w:date="2017-12-25T16:21:00Z">
                  <w:rPr/>
                </w:rPrChange>
              </w:rPr>
              <w:t xml:space="preserve"> + инструментальной книге рабочего; </w:t>
            </w:r>
          </w:p>
          <w:p w14:paraId="3394CD52" w14:textId="77777777" w:rsidR="005926C9" w:rsidRDefault="00E76A28">
            <w:pPr>
              <w:rPr>
                <w:ins w:id="2368" w:author="Ворожцова Наталья Андреевна" w:date="2017-12-25T16:22:00Z"/>
                <w:rFonts w:ascii="Times New Roman" w:hAnsi="Times New Roman" w:cs="Times New Roman"/>
                <w:sz w:val="24"/>
                <w:szCs w:val="24"/>
              </w:rPr>
              <w:pPrChange w:id="2369" w:author="Ворожцова Наталья Андреевна" w:date="2017-12-25T16:21:00Z">
                <w:pPr>
                  <w:pStyle w:val="a3"/>
                  <w:ind w:left="29"/>
                </w:pPr>
              </w:pPrChange>
            </w:pPr>
            <w:ins w:id="2370" w:author="Ворожцова Наталья Андреевна" w:date="2017-12-25T16:01:00Z">
              <w:r w:rsidRPr="005926C9">
                <w:rPr>
                  <w:rFonts w:ascii="Times New Roman" w:hAnsi="Times New Roman" w:cs="Times New Roman"/>
                  <w:sz w:val="24"/>
                  <w:szCs w:val="24"/>
                  <w:rPrChange w:id="2371" w:author="Ворожцова Наталья Андреевна" w:date="2017-12-25T16:21:00Z">
                    <w:rPr/>
                  </w:rPrChange>
                </w:rPr>
                <w:t xml:space="preserve">12. </w:t>
              </w:r>
            </w:ins>
            <w:ins w:id="2372" w:author="Ворожцова Наталья Андреевна" w:date="2017-12-25T16:02:00Z">
              <w:r w:rsidRPr="005926C9">
                <w:rPr>
                  <w:rFonts w:ascii="Times New Roman" w:hAnsi="Times New Roman" w:cs="Times New Roman"/>
                  <w:sz w:val="24"/>
                  <w:szCs w:val="24"/>
                  <w:rPrChange w:id="2373" w:author="Ворожцова Наталья Андреевна" w:date="2017-12-25T16:21:00Z">
                    <w:rPr/>
                  </w:rPrChange>
                </w:rPr>
                <w:t>Хранение в стеллажах</w:t>
              </w:r>
              <w:r w:rsidR="00A933CC" w:rsidRPr="005926C9">
                <w:rPr>
                  <w:rFonts w:ascii="Times New Roman" w:hAnsi="Times New Roman" w:cs="Times New Roman"/>
                  <w:sz w:val="24"/>
                  <w:szCs w:val="24"/>
                  <w:rPrChange w:id="2374" w:author="Ворожцова Наталья Андреевна" w:date="2017-12-25T16:21:00Z">
                    <w:rPr/>
                  </w:rPrChange>
                </w:rPr>
                <w:t xml:space="preserve"> без номеров, </w:t>
              </w:r>
            </w:ins>
            <w:ins w:id="2375" w:author="Ворожцова Наталья Андреевна" w:date="2017-12-25T16:17:00Z">
              <w:r w:rsidR="00A933CC" w:rsidRPr="005926C9">
                <w:rPr>
                  <w:rFonts w:ascii="Times New Roman" w:hAnsi="Times New Roman" w:cs="Times New Roman"/>
                  <w:sz w:val="24"/>
                  <w:szCs w:val="24"/>
                  <w:rPrChange w:id="2376" w:author="Ворожцова Наталья Андреевна" w:date="2017-12-25T16:21:00Z">
                    <w:rPr/>
                  </w:rPrChange>
                </w:rPr>
                <w:t>ш</w:t>
              </w:r>
            </w:ins>
            <w:ins w:id="2377" w:author="Ворожцова Наталья Андреевна" w:date="2017-12-25T16:02:00Z">
              <w:r w:rsidRPr="005926C9">
                <w:rPr>
                  <w:rFonts w:ascii="Times New Roman" w:hAnsi="Times New Roman" w:cs="Times New Roman"/>
                  <w:sz w:val="24"/>
                  <w:szCs w:val="24"/>
                  <w:rPrChange w:id="2378" w:author="Ворожцова Наталья Андреевна" w:date="2017-12-25T16:21:00Z">
                    <w:rPr/>
                  </w:rPrChange>
                </w:rPr>
                <w:t xml:space="preserve">трихкодирование не внедрено. </w:t>
              </w:r>
            </w:ins>
          </w:p>
          <w:p w14:paraId="7D27F856" w14:textId="77777777" w:rsidR="005926C9" w:rsidRDefault="00E76A28">
            <w:pPr>
              <w:rPr>
                <w:ins w:id="2379" w:author="Ворожцова Наталья Андреевна" w:date="2017-12-25T16:22:00Z"/>
                <w:rFonts w:ascii="Times New Roman" w:hAnsi="Times New Roman" w:cs="Times New Roman"/>
                <w:sz w:val="24"/>
                <w:szCs w:val="24"/>
              </w:rPr>
              <w:pPrChange w:id="2380" w:author="Ворожцова Наталья Андреевна" w:date="2017-12-25T16:21:00Z">
                <w:pPr>
                  <w:pStyle w:val="a3"/>
                  <w:ind w:left="29"/>
                </w:pPr>
              </w:pPrChange>
            </w:pPr>
            <w:ins w:id="2381" w:author="Ворожцова Наталья Андреевна" w:date="2017-12-25T16:03:00Z">
              <w:r w:rsidRPr="005926C9">
                <w:rPr>
                  <w:rFonts w:ascii="Times New Roman" w:hAnsi="Times New Roman" w:cs="Times New Roman"/>
                  <w:sz w:val="24"/>
                  <w:szCs w:val="24"/>
                  <w:rPrChange w:id="2382" w:author="Ворожцова Наталья Андреевна" w:date="2017-12-25T16:21:00Z">
                    <w:rPr/>
                  </w:rPrChange>
                </w:rPr>
                <w:t>13. Оптимизации мест хранения</w:t>
              </w:r>
            </w:ins>
            <w:ins w:id="2383" w:author="Ворожцова Наталья Андреевна" w:date="2017-12-25T16:04:00Z">
              <w:r w:rsidRPr="005926C9">
                <w:rPr>
                  <w:rFonts w:ascii="Times New Roman" w:hAnsi="Times New Roman" w:cs="Times New Roman"/>
                  <w:sz w:val="24"/>
                  <w:szCs w:val="24"/>
                  <w:rPrChange w:id="2384" w:author="Ворожцова Наталья Андреевна" w:date="2017-12-25T16:21:00Z">
                    <w:rPr/>
                  </w:rPrChange>
                </w:rPr>
                <w:t xml:space="preserve"> - </w:t>
              </w:r>
            </w:ins>
            <w:ins w:id="2385" w:author="Ворожцова Наталья Андреевна" w:date="2017-12-25T16:03:00Z">
              <w:r w:rsidRPr="005926C9">
                <w:rPr>
                  <w:rFonts w:ascii="Times New Roman" w:hAnsi="Times New Roman" w:cs="Times New Roman"/>
                  <w:sz w:val="24"/>
                  <w:szCs w:val="24"/>
                  <w:rPrChange w:id="2386" w:author="Ворожцова Наталья Андреевна" w:date="2017-12-25T16:21:00Z">
                    <w:rPr/>
                  </w:rPrChange>
                </w:rPr>
                <w:t xml:space="preserve">нет. </w:t>
              </w:r>
            </w:ins>
          </w:p>
          <w:p w14:paraId="1A970BD1" w14:textId="77777777" w:rsidR="005926C9" w:rsidRDefault="00E76A28">
            <w:pPr>
              <w:rPr>
                <w:ins w:id="2387" w:author="Ворожцова Наталья Андреевна" w:date="2017-12-25T16:22:00Z"/>
                <w:rFonts w:ascii="Times New Roman" w:hAnsi="Times New Roman" w:cs="Times New Roman"/>
                <w:sz w:val="24"/>
                <w:szCs w:val="24"/>
              </w:rPr>
              <w:pPrChange w:id="2388" w:author="Ворожцова Наталья Андреевна" w:date="2017-12-25T16:21:00Z">
                <w:pPr>
                  <w:pStyle w:val="a3"/>
                  <w:ind w:left="29"/>
                </w:pPr>
              </w:pPrChange>
            </w:pPr>
            <w:ins w:id="2389" w:author="Ворожцова Наталья Андреевна" w:date="2017-12-25T16:03:00Z">
              <w:r w:rsidRPr="005926C9">
                <w:rPr>
                  <w:rFonts w:ascii="Times New Roman" w:hAnsi="Times New Roman" w:cs="Times New Roman"/>
                  <w:sz w:val="24"/>
                  <w:szCs w:val="24"/>
                  <w:rPrChange w:id="2390" w:author="Ворожцова Наталья Андреевна" w:date="2017-12-25T16:21:00Z">
                    <w:rPr/>
                  </w:rPrChange>
                </w:rPr>
                <w:t xml:space="preserve">14.Оптимизация закупок </w:t>
              </w:r>
            </w:ins>
            <w:ins w:id="2391" w:author="Ворожцова Наталья Андреевна" w:date="2017-12-25T16:04:00Z">
              <w:r w:rsidRPr="005926C9">
                <w:rPr>
                  <w:rFonts w:ascii="Times New Roman" w:hAnsi="Times New Roman" w:cs="Times New Roman"/>
                  <w:sz w:val="24"/>
                  <w:szCs w:val="24"/>
                  <w:rPrChange w:id="2392" w:author="Ворожцова Наталья Андреевна" w:date="2017-12-25T16:21:00Z">
                    <w:rPr/>
                  </w:rPrChange>
                </w:rPr>
                <w:t>–</w:t>
              </w:r>
            </w:ins>
            <w:ins w:id="2393" w:author="Ворожцова Наталья Андреевна" w:date="2017-12-25T16:03:00Z">
              <w:r w:rsidRPr="005926C9">
                <w:rPr>
                  <w:rFonts w:ascii="Times New Roman" w:hAnsi="Times New Roman" w:cs="Times New Roman"/>
                  <w:sz w:val="24"/>
                  <w:szCs w:val="24"/>
                  <w:rPrChange w:id="2394" w:author="Ворожцова Наталья Андреевна" w:date="2017-12-25T16:21:00Z">
                    <w:rPr/>
                  </w:rPrChange>
                </w:rPr>
                <w:t xml:space="preserve"> нет.</w:t>
              </w:r>
            </w:ins>
            <w:ins w:id="2395" w:author="Ворожцова Наталья Андреевна" w:date="2017-12-25T16:04:00Z">
              <w:r w:rsidRPr="005926C9">
                <w:rPr>
                  <w:rFonts w:ascii="Times New Roman" w:hAnsi="Times New Roman" w:cs="Times New Roman"/>
                  <w:sz w:val="24"/>
                  <w:szCs w:val="24"/>
                  <w:rPrChange w:id="2396" w:author="Ворожцова Наталья Андреевна" w:date="2017-12-25T16:21:00Z">
                    <w:rPr/>
                  </w:rPrChange>
                </w:rPr>
                <w:t xml:space="preserve"> </w:t>
              </w:r>
            </w:ins>
          </w:p>
          <w:p w14:paraId="02B372AC" w14:textId="31F577BE" w:rsidR="00260EA6" w:rsidRPr="005926C9" w:rsidDel="00780C94" w:rsidRDefault="00780C94">
            <w:pPr>
              <w:rPr>
                <w:del w:id="2397" w:author="Ворожцова Наталья Андреевна" w:date="2017-12-25T16:09:00Z"/>
                <w:rFonts w:ascii="Times New Roman" w:hAnsi="Times New Roman" w:cs="Times New Roman"/>
                <w:sz w:val="24"/>
                <w:szCs w:val="24"/>
                <w:rPrChange w:id="2398" w:author="Ворожцова Наталья Андреевна" w:date="2017-12-25T16:21:00Z">
                  <w:rPr>
                    <w:del w:id="2399" w:author="Ворожцова Наталья Андреевна" w:date="2017-12-25T16:09:00Z"/>
                  </w:rPr>
                </w:rPrChange>
              </w:rPr>
              <w:pPrChange w:id="2400" w:author="Ворожцова Наталья Андреевна" w:date="2017-12-25T16:21:00Z">
                <w:pPr>
                  <w:pStyle w:val="a3"/>
                  <w:ind w:left="29"/>
                </w:pPr>
              </w:pPrChange>
            </w:pPr>
            <w:ins w:id="2401" w:author="Ворожцова Наталья Андреевна" w:date="2017-12-25T16:04:00Z">
              <w:r w:rsidRPr="005926C9">
                <w:rPr>
                  <w:rFonts w:ascii="Times New Roman" w:hAnsi="Times New Roman" w:cs="Times New Roman"/>
                  <w:sz w:val="24"/>
                  <w:szCs w:val="24"/>
                  <w:rPrChange w:id="2402" w:author="Ворожцова Наталья Андреевна" w:date="2017-12-25T16:21:00Z">
                    <w:rPr/>
                  </w:rPrChange>
                </w:rPr>
                <w:t>1</w:t>
              </w:r>
            </w:ins>
            <w:ins w:id="2403" w:author="Ворожцова Наталья Андреевна" w:date="2018-02-07T10:28:00Z">
              <w:r w:rsidR="00C405E7" w:rsidRPr="00C405E7">
                <w:rPr>
                  <w:rFonts w:ascii="Times New Roman" w:hAnsi="Times New Roman" w:cs="Times New Roman"/>
                  <w:sz w:val="24"/>
                  <w:szCs w:val="24"/>
                  <w:rPrChange w:id="2404" w:author="Ворожцова Наталья Андреевна" w:date="2018-02-07T10:28:00Z">
                    <w:rPr>
                      <w:rFonts w:ascii="Times New Roman" w:hAnsi="Times New Roman" w:cs="Times New Roman"/>
                      <w:sz w:val="24"/>
                      <w:szCs w:val="24"/>
                      <w:lang w:val="en-US"/>
                    </w:rPr>
                  </w:rPrChange>
                </w:rPr>
                <w:t>5</w:t>
              </w:r>
            </w:ins>
            <w:ins w:id="2405" w:author="Ворожцова Наталья Андреевна" w:date="2017-12-25T16:04:00Z">
              <w:r w:rsidRPr="005926C9">
                <w:rPr>
                  <w:rFonts w:ascii="Times New Roman" w:hAnsi="Times New Roman" w:cs="Times New Roman"/>
                  <w:sz w:val="24"/>
                  <w:szCs w:val="24"/>
                  <w:rPrChange w:id="2406" w:author="Ворожцова Наталья Андреевна" w:date="2017-12-25T16:21:00Z">
                    <w:rPr/>
                  </w:rPrChange>
                </w:rPr>
                <w:t>. Получение</w:t>
              </w:r>
            </w:ins>
            <w:ins w:id="2407" w:author="Ворожцова Наталья Андреевна" w:date="2017-12-25T16:08:00Z">
              <w:r w:rsidRPr="005926C9">
                <w:rPr>
                  <w:rFonts w:ascii="Times New Roman" w:hAnsi="Times New Roman" w:cs="Times New Roman"/>
                  <w:sz w:val="24"/>
                  <w:szCs w:val="24"/>
                  <w:rPrChange w:id="2408" w:author="Ворожцова Наталья Андреевна" w:date="2017-12-25T16:21:00Z">
                    <w:rPr/>
                  </w:rPrChange>
                </w:rPr>
                <w:t xml:space="preserve">/сдача ТО </w:t>
              </w:r>
            </w:ins>
            <w:ins w:id="2409" w:author="Ворожцова Наталья Андреевна" w:date="2017-12-25T16:07:00Z">
              <w:r w:rsidR="00E76A28" w:rsidRPr="005926C9">
                <w:rPr>
                  <w:rFonts w:ascii="Times New Roman" w:hAnsi="Times New Roman" w:cs="Times New Roman"/>
                  <w:sz w:val="24"/>
                  <w:szCs w:val="24"/>
                  <w:rPrChange w:id="2410" w:author="Ворожцова Наталья Андреевна" w:date="2017-12-25T16:21:00Z">
                    <w:rPr/>
                  </w:rPrChange>
                </w:rPr>
                <w:t xml:space="preserve">с записью </w:t>
              </w:r>
            </w:ins>
            <w:ins w:id="2411" w:author="Ворожцова Наталья Андреевна" w:date="2017-12-25T16:08:00Z">
              <w:r w:rsidR="00E76A28" w:rsidRPr="005926C9">
                <w:rPr>
                  <w:rFonts w:ascii="Times New Roman" w:hAnsi="Times New Roman" w:cs="Times New Roman"/>
                  <w:sz w:val="24"/>
                  <w:szCs w:val="24"/>
                  <w:rPrChange w:id="2412" w:author="Ворожцова Наталья Андреевна" w:date="2017-12-25T16:21:00Z">
                    <w:rPr/>
                  </w:rPrChange>
                </w:rPr>
                <w:t>в</w:t>
              </w:r>
            </w:ins>
            <w:ins w:id="2413" w:author="Ворожцова Наталья Андреевна" w:date="2017-12-25T16:07:00Z">
              <w:r w:rsidR="00E76A28" w:rsidRPr="005926C9">
                <w:rPr>
                  <w:rFonts w:ascii="Times New Roman" w:hAnsi="Times New Roman" w:cs="Times New Roman"/>
                  <w:sz w:val="24"/>
                  <w:szCs w:val="24"/>
                  <w:rPrChange w:id="2414" w:author="Ворожцова Наталья Андреевна" w:date="2017-12-25T16:21:00Z">
                    <w:rPr/>
                  </w:rPrChange>
                </w:rPr>
                <w:t xml:space="preserve"> инструментальн</w:t>
              </w:r>
            </w:ins>
            <w:ins w:id="2415" w:author="Ворожцова Наталья Андреевна" w:date="2017-12-25T16:08:00Z">
              <w:r w:rsidR="00E76A28" w:rsidRPr="005926C9">
                <w:rPr>
                  <w:rFonts w:ascii="Times New Roman" w:hAnsi="Times New Roman" w:cs="Times New Roman"/>
                  <w:sz w:val="24"/>
                  <w:szCs w:val="24"/>
                  <w:rPrChange w:id="2416" w:author="Ворожцова Наталья Андреевна" w:date="2017-12-25T16:21:00Z">
                    <w:rPr/>
                  </w:rPrChange>
                </w:rPr>
                <w:t>ую</w:t>
              </w:r>
            </w:ins>
            <w:ins w:id="2417" w:author="Ворожцова Наталья Андреевна" w:date="2017-12-25T16:07:00Z">
              <w:r w:rsidR="00E76A28" w:rsidRPr="005926C9">
                <w:rPr>
                  <w:rFonts w:ascii="Times New Roman" w:hAnsi="Times New Roman" w:cs="Times New Roman"/>
                  <w:sz w:val="24"/>
                  <w:szCs w:val="24"/>
                  <w:rPrChange w:id="2418" w:author="Ворожцова Наталья Андреевна" w:date="2017-12-25T16:21:00Z">
                    <w:rPr/>
                  </w:rPrChange>
                </w:rPr>
                <w:t xml:space="preserve"> книг</w:t>
              </w:r>
            </w:ins>
            <w:ins w:id="2419" w:author="Ворожцова Наталья Андреевна" w:date="2017-12-25T16:08:00Z">
              <w:r w:rsidR="00E76A28" w:rsidRPr="005926C9">
                <w:rPr>
                  <w:rFonts w:ascii="Times New Roman" w:hAnsi="Times New Roman" w:cs="Times New Roman"/>
                  <w:sz w:val="24"/>
                  <w:szCs w:val="24"/>
                  <w:rPrChange w:id="2420" w:author="Ворожцова Наталья Андреевна" w:date="2017-12-25T16:21:00Z">
                    <w:rPr/>
                  </w:rPrChange>
                </w:rPr>
                <w:t>у</w:t>
              </w:r>
            </w:ins>
            <w:ins w:id="2421" w:author="Ворожцова Наталья Андреевна" w:date="2017-12-25T16:04:00Z">
              <w:r w:rsidR="00E76A28" w:rsidRPr="005926C9">
                <w:rPr>
                  <w:rFonts w:ascii="Times New Roman" w:hAnsi="Times New Roman" w:cs="Times New Roman"/>
                  <w:sz w:val="24"/>
                  <w:szCs w:val="24"/>
                  <w:rPrChange w:id="2422" w:author="Ворожцова Наталья Андреевна" w:date="2017-12-25T16:21:00Z">
                    <w:rPr/>
                  </w:rPrChange>
                </w:rPr>
                <w:t>.</w:t>
              </w:r>
            </w:ins>
            <w:ins w:id="2423" w:author="Ворожцова Наталья Андреевна" w:date="2017-12-25T16:08:00Z">
              <w:r w:rsidRPr="005926C9">
                <w:rPr>
                  <w:rFonts w:ascii="Times New Roman" w:hAnsi="Times New Roman" w:cs="Times New Roman"/>
                  <w:sz w:val="24"/>
                  <w:szCs w:val="24"/>
                  <w:rPrChange w:id="2424" w:author="Ворожцова Наталья Андреевна" w:date="2017-12-25T16:21:00Z">
                    <w:rPr/>
                  </w:rPrChange>
                </w:rPr>
                <w:t xml:space="preserve"> Если оснас</w:t>
              </w:r>
              <w:r w:rsidR="00A933CC" w:rsidRPr="005926C9">
                <w:rPr>
                  <w:rFonts w:ascii="Times New Roman" w:hAnsi="Times New Roman" w:cs="Times New Roman"/>
                  <w:sz w:val="24"/>
                  <w:szCs w:val="24"/>
                  <w:rPrChange w:id="2425" w:author="Ворожцова Наталья Андреевна" w:date="2017-12-25T16:21:00Z">
                    <w:rPr/>
                  </w:rPrChange>
                </w:rPr>
                <w:t>тка идет под списание, то</w:t>
              </w:r>
            </w:ins>
            <w:ins w:id="2426" w:author="Ворожцова Наталья Андреевна" w:date="2017-12-25T16:17:00Z">
              <w:r w:rsidR="00A933CC" w:rsidRPr="005926C9">
                <w:rPr>
                  <w:rFonts w:ascii="Times New Roman" w:hAnsi="Times New Roman" w:cs="Times New Roman"/>
                  <w:sz w:val="24"/>
                  <w:szCs w:val="24"/>
                  <w:rPrChange w:id="2427" w:author="Ворожцова Наталья Андреевна" w:date="2017-12-25T16:21:00Z">
                    <w:rPr/>
                  </w:rPrChange>
                </w:rPr>
                <w:t xml:space="preserve"> с отметкой</w:t>
              </w:r>
            </w:ins>
            <w:ins w:id="2428" w:author="Ворожцова Наталья Андреевна" w:date="2017-12-25T16:08:00Z">
              <w:r w:rsidRPr="005926C9">
                <w:rPr>
                  <w:rFonts w:ascii="Times New Roman" w:hAnsi="Times New Roman" w:cs="Times New Roman"/>
                  <w:sz w:val="24"/>
                  <w:szCs w:val="24"/>
                  <w:rPrChange w:id="2429" w:author="Ворожцова Наталья Андреевна" w:date="2017-12-25T16:21:00Z">
                    <w:rPr/>
                  </w:rPrChange>
                </w:rPr>
                <w:t xml:space="preserve">+ </w:t>
              </w:r>
              <w:r w:rsidRPr="005926C9">
                <w:rPr>
                  <w:rFonts w:ascii="Times New Roman" w:hAnsi="Times New Roman" w:cs="Times New Roman"/>
                  <w:b/>
                  <w:sz w:val="24"/>
                  <w:szCs w:val="24"/>
                  <w:rPrChange w:id="2430" w:author="Ворожцова Наталья Андреевна" w:date="2017-12-25T16:21:00Z">
                    <w:rPr>
                      <w:b/>
                    </w:rPr>
                  </w:rPrChange>
                </w:rPr>
                <w:t>КУ ИРК</w:t>
              </w:r>
              <w:r w:rsidRPr="005926C9">
                <w:rPr>
                  <w:rFonts w:ascii="Times New Roman" w:hAnsi="Times New Roman" w:cs="Times New Roman"/>
                  <w:sz w:val="24"/>
                  <w:szCs w:val="24"/>
                  <w:rPrChange w:id="2431" w:author="Ворожцова Наталья Андреевна" w:date="2017-12-25T16:21:00Z">
                    <w:rPr/>
                  </w:rPrChange>
                </w:rPr>
                <w:t>.</w:t>
              </w:r>
            </w:ins>
          </w:p>
          <w:p w14:paraId="02B372AD" w14:textId="3F29EDDD" w:rsidR="00260EA6" w:rsidRPr="00A26FFB" w:rsidDel="00E76A28" w:rsidRDefault="00E95A19">
            <w:pPr>
              <w:rPr>
                <w:del w:id="2432" w:author="Ворожцова Наталья Андреевна" w:date="2017-12-25T16:07:00Z"/>
              </w:rPr>
              <w:pPrChange w:id="2433" w:author="Ворожцова Наталья Андреевна" w:date="2017-12-25T16:21:00Z">
                <w:pPr>
                  <w:pStyle w:val="a3"/>
                  <w:ind w:left="29"/>
                </w:pPr>
              </w:pPrChange>
            </w:pPr>
            <w:del w:id="2434" w:author="Ворожцова Наталья Андреевна" w:date="2017-12-25T16:07:00Z">
              <w:r w:rsidRPr="00A26FFB" w:rsidDel="00E76A28">
                <w:delText>- База геометрических параметров</w:delText>
              </w:r>
              <w:r w:rsidDel="00E76A28">
                <w:delText xml:space="preserve"> специального РИ, измерительного, частично стандартного в </w:delText>
              </w:r>
              <w:r w:rsidRPr="00BD6B6D" w:rsidDel="00E76A28">
                <w:rPr>
                  <w:b/>
                </w:rPr>
                <w:delText>АГАТ</w:delText>
              </w:r>
              <w:r w:rsidRPr="00A26FFB" w:rsidDel="00E76A28">
                <w:delText>;</w:delText>
              </w:r>
              <w:r w:rsidDel="00E76A28">
                <w:delText xml:space="preserve"> приспособления без ввода параметров с прикреплением чертежей.</w:delText>
              </w:r>
            </w:del>
          </w:p>
          <w:p w14:paraId="02B372AE" w14:textId="6F29E6B5" w:rsidR="00DE47AA" w:rsidRDefault="00E95A19">
            <w:pPr>
              <w:pPrChange w:id="2435" w:author="Ворожцова Наталья Андреевна" w:date="2017-12-25T16:21:00Z">
                <w:pPr>
                  <w:pStyle w:val="a3"/>
                  <w:ind w:left="29"/>
                </w:pPr>
              </w:pPrChange>
            </w:pPr>
            <w:del w:id="2436" w:author="Ворожцова Наталья Андреевна" w:date="2017-12-25T16:09:00Z">
              <w:r w:rsidRPr="00A26FFB" w:rsidDel="00780C94">
                <w:delText>-</w:delText>
              </w:r>
              <w:r w:rsidDel="00780C94">
                <w:delText xml:space="preserve"> Получение</w:delText>
              </w:r>
              <w:r w:rsidRPr="00A26FFB" w:rsidDel="00780C94">
                <w:delText>/сдача рабочими –</w:delText>
              </w:r>
              <w:r w:rsidDel="00780C94">
                <w:delText xml:space="preserve">в инструментальной книге. </w:delText>
              </w:r>
            </w:del>
            <w:del w:id="2437" w:author="Ворожцова Наталья Андреевна" w:date="2017-12-25T16:08:00Z">
              <w:r w:rsidDel="00780C94">
                <w:delText xml:space="preserve">Если оснастка идет под списание, то тогда + </w:delText>
              </w:r>
              <w:r w:rsidRPr="00BD6B6D" w:rsidDel="00780C94">
                <w:rPr>
                  <w:b/>
                </w:rPr>
                <w:delText>КУ ИРК</w:delText>
              </w:r>
              <w:r w:rsidDel="00780C94">
                <w:delText>.</w:delText>
              </w:r>
            </w:del>
          </w:p>
        </w:tc>
        <w:tc>
          <w:tcPr>
            <w:tcW w:w="709" w:type="dxa"/>
            <w:textDirection w:val="btLr"/>
            <w:vAlign w:val="center"/>
            <w:tcPrChange w:id="2438" w:author="Ворожцова Наталья Андреевна" w:date="2018-01-17T11:23:00Z">
              <w:tcPr>
                <w:tcW w:w="709" w:type="dxa"/>
                <w:textDirection w:val="btLr"/>
              </w:tcPr>
            </w:tcPrChange>
          </w:tcPr>
          <w:p w14:paraId="02B372AF" w14:textId="77777777" w:rsidR="00260EA6" w:rsidRPr="00A26FFB" w:rsidRDefault="00E95A19" w:rsidP="00260EA6">
            <w:pPr>
              <w:pStyle w:val="a3"/>
              <w:ind w:left="29" w:right="113"/>
              <w:rPr>
                <w:rFonts w:ascii="Times New Roman" w:hAnsi="Times New Roman" w:cs="Times New Roman"/>
                <w:sz w:val="24"/>
                <w:szCs w:val="24"/>
              </w:rPr>
            </w:pPr>
            <w:r>
              <w:rPr>
                <w:rFonts w:ascii="Times New Roman" w:hAnsi="Times New Roman" w:cs="Times New Roman"/>
                <w:sz w:val="24"/>
                <w:szCs w:val="24"/>
              </w:rPr>
              <w:t>Нет связи между ПП</w:t>
            </w:r>
          </w:p>
        </w:tc>
      </w:tr>
      <w:tr w:rsidR="005822A9" w14:paraId="02B372BC" w14:textId="77777777" w:rsidTr="00855035">
        <w:trPr>
          <w:cantSplit/>
          <w:trHeight w:val="1134"/>
          <w:jc w:val="center"/>
          <w:trPrChange w:id="2439" w:author="Ворожцова Наталья Андреевна" w:date="2018-01-17T11:23:00Z">
            <w:trPr>
              <w:cantSplit/>
              <w:trHeight w:val="1134"/>
            </w:trPr>
          </w:trPrChange>
        </w:trPr>
        <w:tc>
          <w:tcPr>
            <w:tcW w:w="421" w:type="dxa"/>
            <w:textDirection w:val="btLr"/>
            <w:tcPrChange w:id="2440" w:author="Ворожцова Наталья Андреевна" w:date="2018-01-17T11:23:00Z">
              <w:tcPr>
                <w:tcW w:w="421" w:type="dxa"/>
                <w:textDirection w:val="btLr"/>
              </w:tcPr>
            </w:tcPrChange>
          </w:tcPr>
          <w:p w14:paraId="02B372B1" w14:textId="77777777" w:rsidR="00260EA6" w:rsidRDefault="00E95A19" w:rsidP="00260EA6">
            <w:pPr>
              <w:ind w:left="113" w:right="113"/>
              <w:jc w:val="center"/>
              <w:rPr>
                <w:rFonts w:ascii="Times New Roman" w:hAnsi="Times New Roman" w:cs="Times New Roman"/>
                <w:sz w:val="24"/>
                <w:szCs w:val="24"/>
              </w:rPr>
            </w:pPr>
            <w:r>
              <w:rPr>
                <w:rFonts w:ascii="Times New Roman" w:hAnsi="Times New Roman" w:cs="Times New Roman"/>
                <w:sz w:val="24"/>
                <w:szCs w:val="24"/>
              </w:rPr>
              <w:t>АО «ОДК-Авиадвигатель»</w:t>
            </w:r>
          </w:p>
          <w:p w14:paraId="02B372B2" w14:textId="77777777" w:rsidR="00260EA6" w:rsidRPr="009A7D6F" w:rsidRDefault="00E95A19" w:rsidP="00260EA6">
            <w:pPr>
              <w:ind w:left="113" w:right="113"/>
              <w:jc w:val="center"/>
              <w:rPr>
                <w:rFonts w:ascii="Times New Roman" w:hAnsi="Times New Roman" w:cs="Times New Roman"/>
                <w:sz w:val="24"/>
                <w:szCs w:val="24"/>
              </w:rPr>
            </w:pPr>
            <w:r>
              <w:rPr>
                <w:rFonts w:ascii="Times New Roman" w:hAnsi="Times New Roman" w:cs="Times New Roman"/>
                <w:sz w:val="24"/>
                <w:szCs w:val="24"/>
              </w:rPr>
              <w:t>АО «ОДК-</w:t>
            </w:r>
            <w:r w:rsidRPr="009A7D6F">
              <w:rPr>
                <w:rFonts w:ascii="Times New Roman" w:hAnsi="Times New Roman" w:cs="Times New Roman"/>
                <w:sz w:val="24"/>
                <w:szCs w:val="24"/>
              </w:rPr>
              <w:t>Авиадвигатель</w:t>
            </w:r>
            <w:r>
              <w:rPr>
                <w:rFonts w:ascii="Times New Roman" w:hAnsi="Times New Roman" w:cs="Times New Roman"/>
                <w:sz w:val="24"/>
                <w:szCs w:val="24"/>
              </w:rPr>
              <w:t>»</w:t>
            </w:r>
          </w:p>
        </w:tc>
        <w:tc>
          <w:tcPr>
            <w:tcW w:w="8363" w:type="dxa"/>
            <w:tcPrChange w:id="2441" w:author="Ворожцова Наталья Андреевна" w:date="2018-01-17T11:23:00Z">
              <w:tcPr>
                <w:tcW w:w="8363" w:type="dxa"/>
              </w:tcPr>
            </w:tcPrChange>
          </w:tcPr>
          <w:p w14:paraId="02B372B3" w14:textId="2FF819D1" w:rsidR="00260EA6" w:rsidRPr="00143903" w:rsidRDefault="00E95A19" w:rsidP="00260EA6">
            <w:pPr>
              <w:pStyle w:val="a3"/>
              <w:ind w:left="0"/>
              <w:rPr>
                <w:rFonts w:ascii="Times New Roman" w:hAnsi="Times New Roman" w:cs="Times New Roman"/>
                <w:sz w:val="24"/>
                <w:szCs w:val="24"/>
              </w:rPr>
            </w:pPr>
            <w:del w:id="2442" w:author="Ворожцова Наталья Андреевна" w:date="2017-12-25T16:37:00Z">
              <w:r w:rsidRPr="0023058A" w:rsidDel="005F0EEC">
                <w:rPr>
                  <w:rFonts w:ascii="Times New Roman" w:hAnsi="Times New Roman" w:cs="Times New Roman"/>
                  <w:sz w:val="24"/>
                  <w:szCs w:val="24"/>
                </w:rPr>
                <w:delText>-</w:delText>
              </w:r>
            </w:del>
            <w:ins w:id="2443" w:author="Ворожцова Наталья Андреевна" w:date="2017-12-25T16:17:00Z">
              <w:r w:rsidR="005926C9" w:rsidRPr="00C651CF">
                <w:rPr>
                  <w:rFonts w:ascii="Times New Roman" w:hAnsi="Times New Roman" w:cs="Times New Roman"/>
                  <w:sz w:val="24"/>
                  <w:szCs w:val="24"/>
                </w:rPr>
                <w:t xml:space="preserve">1. Подбор </w:t>
              </w:r>
            </w:ins>
            <w:ins w:id="2444" w:author="Ворожцова Наталья Андреевна" w:date="2017-12-25T16:25:00Z">
              <w:r w:rsidR="00C53A0C">
                <w:rPr>
                  <w:rFonts w:ascii="Times New Roman" w:hAnsi="Times New Roman" w:cs="Times New Roman"/>
                  <w:sz w:val="24"/>
                  <w:szCs w:val="24"/>
                </w:rPr>
                <w:t>ТО</w:t>
              </w:r>
            </w:ins>
            <w:ins w:id="2445" w:author="Ворожцова Наталья Андреевна" w:date="2017-12-25T16:17:00Z">
              <w:r w:rsidR="005926C9">
                <w:rPr>
                  <w:rFonts w:ascii="Times New Roman" w:hAnsi="Times New Roman" w:cs="Times New Roman"/>
                  <w:sz w:val="24"/>
                  <w:szCs w:val="24"/>
                </w:rPr>
                <w:t xml:space="preserve"> </w:t>
              </w:r>
            </w:ins>
            <w:del w:id="2446" w:author="Ворожцова Наталья Андреевна" w:date="2017-12-25T16:17:00Z">
              <w:r w:rsidRPr="0023058A" w:rsidDel="005926C9">
                <w:rPr>
                  <w:rFonts w:ascii="Times New Roman" w:hAnsi="Times New Roman" w:cs="Times New Roman"/>
                  <w:sz w:val="24"/>
                  <w:szCs w:val="24"/>
                </w:rPr>
                <w:delText xml:space="preserve"> </w:delText>
              </w:r>
            </w:del>
            <w:del w:id="2447" w:author="Ворожцова Наталья Андреевна" w:date="2017-12-25T16:18:00Z">
              <w:r w:rsidDel="005926C9">
                <w:rPr>
                  <w:rFonts w:ascii="Times New Roman" w:hAnsi="Times New Roman" w:cs="Times New Roman"/>
                  <w:sz w:val="24"/>
                  <w:szCs w:val="24"/>
                </w:rPr>
                <w:delText>Подбор оснастки</w:delText>
              </w:r>
              <w:r w:rsidRPr="001028B2" w:rsidDel="005926C9">
                <w:rPr>
                  <w:rFonts w:ascii="Times New Roman" w:hAnsi="Times New Roman" w:cs="Times New Roman"/>
                  <w:sz w:val="24"/>
                  <w:szCs w:val="24"/>
                </w:rPr>
                <w:delText xml:space="preserve"> </w:delText>
              </w:r>
            </w:del>
            <w:r>
              <w:rPr>
                <w:rFonts w:ascii="Times New Roman" w:hAnsi="Times New Roman" w:cs="Times New Roman"/>
                <w:sz w:val="24"/>
                <w:szCs w:val="24"/>
              </w:rPr>
              <w:t>–</w:t>
            </w:r>
            <w:r w:rsidRPr="001028B2">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1A5D9E">
              <w:rPr>
                <w:rFonts w:ascii="Times New Roman" w:hAnsi="Times New Roman" w:cs="Times New Roman"/>
                <w:b/>
                <w:sz w:val="24"/>
                <w:szCs w:val="24"/>
              </w:rPr>
              <w:t>АИПС</w:t>
            </w:r>
            <w:r>
              <w:rPr>
                <w:rFonts w:ascii="Times New Roman" w:hAnsi="Times New Roman" w:cs="Times New Roman"/>
                <w:sz w:val="24"/>
                <w:szCs w:val="24"/>
              </w:rPr>
              <w:t>, каталогам</w:t>
            </w:r>
            <w:r w:rsidRPr="001028B2">
              <w:rPr>
                <w:rFonts w:ascii="Times New Roman" w:hAnsi="Times New Roman" w:cs="Times New Roman"/>
                <w:sz w:val="24"/>
                <w:szCs w:val="24"/>
              </w:rPr>
              <w:t>;</w:t>
            </w:r>
            <w:r>
              <w:rPr>
                <w:rFonts w:ascii="Times New Roman" w:hAnsi="Times New Roman" w:cs="Times New Roman"/>
                <w:sz w:val="24"/>
                <w:szCs w:val="24"/>
              </w:rPr>
              <w:t xml:space="preserve"> в </w:t>
            </w:r>
            <w:ins w:id="2448" w:author="Ворожцова Наталья Андреевна" w:date="2017-12-25T16:35:00Z">
              <w:r w:rsidR="00AD4129" w:rsidRPr="001A5D9E">
                <w:rPr>
                  <w:rFonts w:ascii="Times New Roman" w:hAnsi="Times New Roman" w:cs="Times New Roman"/>
                  <w:b/>
                  <w:sz w:val="24"/>
                  <w:szCs w:val="24"/>
                </w:rPr>
                <w:t>Teamcenter</w:t>
              </w:r>
            </w:ins>
            <w:del w:id="2449" w:author="Ворожцова Наталья Андреевна" w:date="2017-12-25T16:35:00Z">
              <w:r w:rsidRPr="001A5D9E" w:rsidDel="00AD4129">
                <w:rPr>
                  <w:rFonts w:ascii="Times New Roman" w:hAnsi="Times New Roman" w:cs="Times New Roman"/>
                  <w:b/>
                  <w:sz w:val="24"/>
                  <w:szCs w:val="24"/>
                  <w:lang w:val="en-US"/>
                </w:rPr>
                <w:delText>NX</w:delText>
              </w:r>
            </w:del>
            <w:r w:rsidRPr="00143903">
              <w:rPr>
                <w:rFonts w:ascii="Times New Roman" w:hAnsi="Times New Roman" w:cs="Times New Roman"/>
                <w:sz w:val="24"/>
                <w:szCs w:val="24"/>
              </w:rPr>
              <w:t xml:space="preserve"> </w:t>
            </w:r>
            <w:r>
              <w:rPr>
                <w:rFonts w:ascii="Times New Roman" w:hAnsi="Times New Roman" w:cs="Times New Roman"/>
                <w:sz w:val="24"/>
                <w:szCs w:val="24"/>
              </w:rPr>
              <w:t>созданы библиотеки, где прорисованы наиболее применяемые сборки, закрепленные за определенным станком;</w:t>
            </w:r>
          </w:p>
          <w:p w14:paraId="02B372B4" w14:textId="0BC73F0B" w:rsidR="00260EA6" w:rsidRDefault="00E95A19" w:rsidP="00260EA6">
            <w:pPr>
              <w:pStyle w:val="a3"/>
              <w:ind w:left="0"/>
              <w:jc w:val="both"/>
              <w:rPr>
                <w:rFonts w:ascii="Times New Roman" w:hAnsi="Times New Roman" w:cs="Times New Roman"/>
                <w:sz w:val="24"/>
                <w:szCs w:val="24"/>
              </w:rPr>
            </w:pPr>
            <w:del w:id="2450" w:author="Ворожцова Наталья Андреевна" w:date="2017-12-25T16:37:00Z">
              <w:r w:rsidRPr="0023058A" w:rsidDel="005F0EEC">
                <w:rPr>
                  <w:rFonts w:ascii="Times New Roman" w:hAnsi="Times New Roman" w:cs="Times New Roman"/>
                  <w:sz w:val="24"/>
                  <w:szCs w:val="24"/>
                </w:rPr>
                <w:delText>-</w:delText>
              </w:r>
            </w:del>
            <w:ins w:id="2451" w:author="Ворожцова Наталья Андреевна" w:date="2017-12-25T16:26:00Z">
              <w:r w:rsidR="00C53A0C">
                <w:rPr>
                  <w:rFonts w:ascii="Times New Roman" w:hAnsi="Times New Roman" w:cs="Times New Roman"/>
                  <w:sz w:val="24"/>
                  <w:szCs w:val="24"/>
                </w:rPr>
                <w:t xml:space="preserve">2. </w:t>
              </w:r>
            </w:ins>
            <w:del w:id="2452" w:author="Ворожцова Наталья Андреевна" w:date="2017-12-25T16:26:00Z">
              <w:r w:rsidRPr="0023058A" w:rsidDel="00C53A0C">
                <w:rPr>
                  <w:rFonts w:ascii="Times New Roman" w:hAnsi="Times New Roman" w:cs="Times New Roman"/>
                  <w:sz w:val="24"/>
                  <w:szCs w:val="24"/>
                </w:rPr>
                <w:delText xml:space="preserve"> </w:delText>
              </w:r>
            </w:del>
            <w:r>
              <w:rPr>
                <w:rFonts w:ascii="Times New Roman" w:hAnsi="Times New Roman" w:cs="Times New Roman"/>
                <w:sz w:val="24"/>
                <w:szCs w:val="24"/>
              </w:rPr>
              <w:t xml:space="preserve">Заказ нового обозначения – </w:t>
            </w:r>
            <w:r w:rsidRPr="00B9718E">
              <w:rPr>
                <w:rFonts w:ascii="Times New Roman" w:hAnsi="Times New Roman" w:cs="Times New Roman"/>
                <w:b/>
                <w:sz w:val="24"/>
                <w:szCs w:val="24"/>
                <w:lang w:val="en-US"/>
              </w:rPr>
              <w:t>Word</w:t>
            </w:r>
            <w:r>
              <w:rPr>
                <w:rFonts w:ascii="Times New Roman" w:hAnsi="Times New Roman" w:cs="Times New Roman"/>
                <w:sz w:val="24"/>
                <w:szCs w:val="24"/>
              </w:rPr>
              <w:t xml:space="preserve"> с регистрацией в </w:t>
            </w:r>
            <w:r w:rsidRPr="00105459">
              <w:rPr>
                <w:rFonts w:ascii="Times New Roman" w:hAnsi="Times New Roman" w:cs="Times New Roman"/>
                <w:b/>
                <w:sz w:val="24"/>
                <w:szCs w:val="24"/>
                <w:lang w:val="en-US"/>
              </w:rPr>
              <w:t>Directum</w:t>
            </w:r>
            <w:r>
              <w:rPr>
                <w:rFonts w:ascii="Times New Roman" w:hAnsi="Times New Roman" w:cs="Times New Roman"/>
                <w:sz w:val="24"/>
                <w:szCs w:val="24"/>
              </w:rPr>
              <w:t>;</w:t>
            </w:r>
          </w:p>
          <w:p w14:paraId="02B372B5" w14:textId="77777777" w:rsidR="00260EA6" w:rsidRDefault="00E95A19" w:rsidP="00260EA6">
            <w:pPr>
              <w:pStyle w:val="a3"/>
              <w:ind w:left="29"/>
              <w:rPr>
                <w:ins w:id="2453" w:author="Ворожцова Наталья Андреевна" w:date="2017-12-25T16:26:00Z"/>
                <w:rFonts w:ascii="Times New Roman" w:hAnsi="Times New Roman" w:cs="Times New Roman"/>
                <w:sz w:val="24"/>
                <w:szCs w:val="24"/>
              </w:rPr>
            </w:pPr>
            <w:r>
              <w:rPr>
                <w:rFonts w:ascii="Times New Roman" w:hAnsi="Times New Roman" w:cs="Times New Roman"/>
                <w:sz w:val="24"/>
                <w:szCs w:val="24"/>
              </w:rPr>
              <w:t xml:space="preserve">- Дозаказ применяемой оснастки – по заявкам в </w:t>
            </w:r>
            <w:r w:rsidRPr="00B9718E">
              <w:rPr>
                <w:rFonts w:ascii="Times New Roman" w:hAnsi="Times New Roman" w:cs="Times New Roman"/>
                <w:b/>
                <w:sz w:val="24"/>
                <w:szCs w:val="24"/>
                <w:lang w:val="en-US"/>
              </w:rPr>
              <w:t>Word</w:t>
            </w:r>
            <w:r>
              <w:rPr>
                <w:rFonts w:ascii="Times New Roman" w:hAnsi="Times New Roman" w:cs="Times New Roman"/>
                <w:b/>
                <w:sz w:val="24"/>
                <w:szCs w:val="24"/>
              </w:rPr>
              <w:t xml:space="preserve"> </w:t>
            </w:r>
            <w:r>
              <w:rPr>
                <w:rFonts w:ascii="Times New Roman" w:hAnsi="Times New Roman" w:cs="Times New Roman"/>
                <w:sz w:val="24"/>
                <w:szCs w:val="24"/>
              </w:rPr>
              <w:t xml:space="preserve">с регистрацией в </w:t>
            </w:r>
            <w:r w:rsidRPr="00105459">
              <w:rPr>
                <w:rFonts w:ascii="Times New Roman" w:hAnsi="Times New Roman" w:cs="Times New Roman"/>
                <w:b/>
                <w:sz w:val="24"/>
                <w:szCs w:val="24"/>
                <w:lang w:val="en-US"/>
              </w:rPr>
              <w:t>Directum</w:t>
            </w:r>
            <w:r w:rsidRPr="00B9718E">
              <w:rPr>
                <w:rFonts w:ascii="Times New Roman" w:hAnsi="Times New Roman" w:cs="Times New Roman"/>
                <w:sz w:val="24"/>
                <w:szCs w:val="24"/>
              </w:rPr>
              <w:t>;</w:t>
            </w:r>
          </w:p>
          <w:p w14:paraId="213F0939" w14:textId="05BFF74F" w:rsidR="00C53A0C" w:rsidRDefault="00C53A0C">
            <w:pPr>
              <w:pStyle w:val="a3"/>
              <w:ind w:left="29"/>
              <w:rPr>
                <w:ins w:id="2454" w:author="Ворожцова Наталья Андреевна" w:date="2017-12-25T16:26:00Z"/>
                <w:rFonts w:ascii="Times New Roman" w:hAnsi="Times New Roman" w:cs="Times New Roman"/>
                <w:sz w:val="24"/>
                <w:szCs w:val="24"/>
              </w:rPr>
            </w:pPr>
            <w:ins w:id="2455" w:author="Ворожцова Наталья Андреевна" w:date="2017-12-25T16:26: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 в бумаге. </w:t>
              </w:r>
            </w:ins>
          </w:p>
          <w:p w14:paraId="20AC1C22" w14:textId="2DFCD3CD" w:rsidR="00C53A0C" w:rsidRDefault="00C53A0C">
            <w:pPr>
              <w:pStyle w:val="a3"/>
              <w:ind w:left="29"/>
              <w:rPr>
                <w:ins w:id="2456" w:author="Ворожцова Наталья Андреевна" w:date="2017-12-25T16:28:00Z"/>
                <w:rFonts w:ascii="Times New Roman" w:hAnsi="Times New Roman" w:cs="Times New Roman"/>
                <w:sz w:val="24"/>
                <w:szCs w:val="24"/>
              </w:rPr>
            </w:pPr>
            <w:ins w:id="2457" w:author="Ворожцова Наталья Андреевна" w:date="2017-12-25T16:26:00Z">
              <w:r>
                <w:rPr>
                  <w:rFonts w:ascii="Times New Roman" w:hAnsi="Times New Roman" w:cs="Times New Roman"/>
                  <w:sz w:val="24"/>
                  <w:szCs w:val="24"/>
                </w:rPr>
                <w:lastRenderedPageBreak/>
                <w:t>4. Проектирование ОК</w:t>
              </w:r>
            </w:ins>
            <w:ins w:id="2458" w:author="Ворожцова Наталья Андреевна" w:date="2017-12-25T16:28:00Z">
              <w:r w:rsidR="00AD4129">
                <w:rPr>
                  <w:rFonts w:ascii="Times New Roman" w:hAnsi="Times New Roman" w:cs="Times New Roman"/>
                  <w:sz w:val="24"/>
                  <w:szCs w:val="24"/>
                </w:rPr>
                <w:t xml:space="preserve"> (чаще всего только МК)</w:t>
              </w:r>
            </w:ins>
            <w:ins w:id="2459" w:author="Ворожцова Наталья Андреевна" w:date="2017-12-25T16:26:00Z">
              <w:r>
                <w:rPr>
                  <w:rFonts w:ascii="Times New Roman" w:hAnsi="Times New Roman" w:cs="Times New Roman"/>
                  <w:sz w:val="24"/>
                  <w:szCs w:val="24"/>
                </w:rPr>
                <w:t xml:space="preserve"> в </w:t>
              </w:r>
            </w:ins>
            <w:ins w:id="2460" w:author="Ворожцова Наталья Андреевна" w:date="2017-12-25T16:27:00Z">
              <w:r w:rsidRPr="001A5D9E">
                <w:rPr>
                  <w:rFonts w:ascii="Times New Roman" w:hAnsi="Times New Roman" w:cs="Times New Roman"/>
                  <w:b/>
                  <w:sz w:val="24"/>
                  <w:szCs w:val="24"/>
                  <w:lang w:val="en-US"/>
                </w:rPr>
                <w:t>NX</w:t>
              </w:r>
            </w:ins>
            <w:ins w:id="2461" w:author="Ворожцова Наталья Андреевна" w:date="2017-12-25T16:26:00Z">
              <w:r>
                <w:rPr>
                  <w:rFonts w:ascii="Times New Roman" w:hAnsi="Times New Roman" w:cs="Times New Roman"/>
                  <w:sz w:val="24"/>
                  <w:szCs w:val="24"/>
                </w:rPr>
                <w:t xml:space="preserve">. </w:t>
              </w:r>
            </w:ins>
          </w:p>
          <w:p w14:paraId="696A4C45" w14:textId="01D8ABAE" w:rsidR="00AD4129" w:rsidRDefault="00AD4129">
            <w:pPr>
              <w:pStyle w:val="a3"/>
              <w:ind w:left="29"/>
              <w:rPr>
                <w:ins w:id="2462" w:author="Ворожцова Наталья Андреевна" w:date="2017-12-25T16:29:00Z"/>
                <w:rFonts w:ascii="Times New Roman" w:hAnsi="Times New Roman" w:cs="Times New Roman"/>
                <w:sz w:val="24"/>
                <w:szCs w:val="24"/>
              </w:rPr>
            </w:pPr>
            <w:ins w:id="2463" w:author="Ворожцова Наталья Андреевна" w:date="2017-12-25T16:28:00Z">
              <w:r>
                <w:rPr>
                  <w:rFonts w:ascii="Times New Roman" w:hAnsi="Times New Roman" w:cs="Times New Roman"/>
                  <w:sz w:val="24"/>
                  <w:szCs w:val="24"/>
                </w:rPr>
                <w:t>5. Проектирование ВО нет (ТО вписана в МК).</w:t>
              </w:r>
            </w:ins>
          </w:p>
          <w:p w14:paraId="5C753314" w14:textId="7651FC3E" w:rsidR="00AD4129" w:rsidRDefault="00AD4129" w:rsidP="00AD4129">
            <w:pPr>
              <w:pStyle w:val="a3"/>
              <w:ind w:left="29"/>
              <w:rPr>
                <w:ins w:id="2464" w:author="Ворожцова Наталья Андреевна" w:date="2017-12-25T16:29:00Z"/>
                <w:rFonts w:ascii="Times New Roman" w:hAnsi="Times New Roman" w:cs="Times New Roman"/>
                <w:sz w:val="24"/>
                <w:szCs w:val="24"/>
              </w:rPr>
            </w:pPr>
            <w:ins w:id="2465" w:author="Ворожцова Наталья Андреевна" w:date="2017-12-25T16:29: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308647E4" w14:textId="2F2E6057" w:rsidR="00AD4129" w:rsidRDefault="00AD4129" w:rsidP="00AD4129">
            <w:pPr>
              <w:pStyle w:val="a3"/>
              <w:ind w:left="29"/>
              <w:rPr>
                <w:ins w:id="2466" w:author="Ворожцова Наталья Андреевна" w:date="2017-12-25T16:30:00Z"/>
                <w:rFonts w:ascii="Times New Roman" w:hAnsi="Times New Roman" w:cs="Times New Roman"/>
                <w:sz w:val="24"/>
                <w:szCs w:val="24"/>
              </w:rPr>
            </w:pPr>
            <w:ins w:id="2467" w:author="Ворожцова Наталья Андреевна" w:date="2017-12-25T16:30:00Z">
              <w:r>
                <w:rPr>
                  <w:rFonts w:ascii="Times New Roman" w:hAnsi="Times New Roman" w:cs="Times New Roman"/>
                  <w:sz w:val="24"/>
                  <w:szCs w:val="24"/>
                </w:rPr>
                <w:t xml:space="preserve">7. </w:t>
              </w:r>
              <w:r w:rsidRPr="00A26FFB">
                <w:rPr>
                  <w:rFonts w:ascii="Times New Roman" w:hAnsi="Times New Roman" w:cs="Times New Roman"/>
                  <w:sz w:val="24"/>
                  <w:szCs w:val="24"/>
                </w:rPr>
                <w:t xml:space="preserve">Проектирование </w:t>
              </w:r>
              <w:r>
                <w:rPr>
                  <w:rFonts w:ascii="Times New Roman" w:hAnsi="Times New Roman" w:cs="Times New Roman"/>
                  <w:sz w:val="24"/>
                  <w:szCs w:val="24"/>
                </w:rPr>
                <w:t xml:space="preserve">оснастки (в редких случаях) </w:t>
              </w:r>
              <w:r w:rsidRPr="00A26FFB">
                <w:rPr>
                  <w:rFonts w:ascii="Times New Roman" w:hAnsi="Times New Roman" w:cs="Times New Roman"/>
                  <w:sz w:val="24"/>
                  <w:szCs w:val="24"/>
                </w:rPr>
                <w:t>–</w:t>
              </w:r>
              <w:r>
                <w:rPr>
                  <w:rFonts w:ascii="Times New Roman" w:hAnsi="Times New Roman" w:cs="Times New Roman"/>
                  <w:b/>
                  <w:sz w:val="24"/>
                  <w:szCs w:val="24"/>
                </w:rPr>
                <w:t>NX</w:t>
              </w:r>
              <w:r w:rsidRPr="00A26FFB">
                <w:rPr>
                  <w:rFonts w:ascii="Times New Roman" w:hAnsi="Times New Roman" w:cs="Times New Roman"/>
                  <w:sz w:val="24"/>
                  <w:szCs w:val="24"/>
                </w:rPr>
                <w:t xml:space="preserve">; </w:t>
              </w:r>
            </w:ins>
          </w:p>
          <w:p w14:paraId="2EE6331C" w14:textId="77777777" w:rsidR="00AD4129" w:rsidRDefault="00AD4129" w:rsidP="00AD4129">
            <w:pPr>
              <w:pStyle w:val="a3"/>
              <w:ind w:left="29"/>
              <w:rPr>
                <w:ins w:id="2468" w:author="Ворожцова Наталья Андреевна" w:date="2017-12-25T16:30:00Z"/>
                <w:rFonts w:ascii="Times New Roman" w:hAnsi="Times New Roman" w:cs="Times New Roman"/>
                <w:bCs/>
                <w:sz w:val="24"/>
                <w:szCs w:val="24"/>
              </w:rPr>
            </w:pPr>
            <w:ins w:id="2469" w:author="Ворожцова Наталья Андреевна" w:date="2017-12-25T16:30:00Z">
              <w:r>
                <w:rPr>
                  <w:rFonts w:ascii="Times New Roman" w:hAnsi="Times New Roman" w:cs="Times New Roman"/>
                  <w:sz w:val="24"/>
                  <w:szCs w:val="24"/>
                </w:rPr>
                <w:t xml:space="preserve">8. </w:t>
              </w:r>
              <w:r>
                <w:rPr>
                  <w:rFonts w:ascii="Times New Roman" w:hAnsi="Times New Roman" w:cs="Times New Roman"/>
                  <w:bCs/>
                  <w:sz w:val="24"/>
                  <w:szCs w:val="24"/>
                </w:rPr>
                <w:t xml:space="preserve">Редактор ТП с автоматическим подбором ТО – нет. </w:t>
              </w:r>
            </w:ins>
          </w:p>
          <w:p w14:paraId="1096BCE1" w14:textId="71CD6333" w:rsidR="00AD4129" w:rsidRDefault="00AD4129">
            <w:pPr>
              <w:pStyle w:val="a3"/>
              <w:ind w:left="29"/>
              <w:rPr>
                <w:ins w:id="2470" w:author="Ворожцова Наталья Андреевна" w:date="2017-12-25T16:32:00Z"/>
                <w:rFonts w:ascii="Times New Roman" w:hAnsi="Times New Roman" w:cs="Times New Roman"/>
                <w:sz w:val="24"/>
                <w:szCs w:val="24"/>
              </w:rPr>
            </w:pPr>
            <w:ins w:id="2471" w:author="Ворожцова Наталья Андреевна" w:date="2017-12-25T16:31:00Z">
              <w:r>
                <w:rPr>
                  <w:rFonts w:ascii="Times New Roman" w:hAnsi="Times New Roman" w:cs="Times New Roman"/>
                  <w:sz w:val="24"/>
                  <w:szCs w:val="24"/>
                </w:rPr>
                <w:t xml:space="preserve">9. </w:t>
              </w:r>
              <w:r w:rsidRPr="00C651CF">
                <w:rPr>
                  <w:rFonts w:ascii="Times New Roman" w:hAnsi="Times New Roman" w:cs="Times New Roman"/>
                  <w:sz w:val="24"/>
                  <w:szCs w:val="24"/>
                </w:rPr>
                <w:t xml:space="preserve">Параметрического поиска в NX </w:t>
              </w:r>
              <w:r>
                <w:rPr>
                  <w:rFonts w:ascii="Times New Roman" w:hAnsi="Times New Roman" w:cs="Times New Roman"/>
                  <w:sz w:val="24"/>
                  <w:szCs w:val="24"/>
                </w:rPr>
                <w:t>частично есть.</w:t>
              </w:r>
            </w:ins>
          </w:p>
          <w:p w14:paraId="0F66B228" w14:textId="4102B236" w:rsidR="00AD4129" w:rsidRPr="00AD4129" w:rsidDel="00AD4129" w:rsidRDefault="00AD4129">
            <w:pPr>
              <w:pStyle w:val="a3"/>
              <w:ind w:left="29"/>
              <w:rPr>
                <w:del w:id="2472" w:author="Ворожцова Наталья Андреевна" w:date="2017-12-25T16:32:00Z"/>
                <w:rFonts w:ascii="Times New Roman" w:hAnsi="Times New Roman" w:cs="Times New Roman"/>
                <w:sz w:val="24"/>
                <w:szCs w:val="24"/>
                <w:rPrChange w:id="2473" w:author="Ворожцова Наталья Андреевна" w:date="2017-12-25T16:31:00Z">
                  <w:rPr>
                    <w:del w:id="2474" w:author="Ворожцова Наталья Андреевна" w:date="2017-12-25T16:32:00Z"/>
                  </w:rPr>
                </w:rPrChange>
              </w:rPr>
            </w:pPr>
            <w:ins w:id="2475" w:author="Ворожцова Наталья Андреевна" w:date="2017-12-25T16:32:00Z">
              <w:r>
                <w:rPr>
                  <w:rFonts w:ascii="Times New Roman" w:hAnsi="Times New Roman" w:cs="Times New Roman"/>
                  <w:sz w:val="24"/>
                  <w:szCs w:val="24"/>
                </w:rPr>
                <w:t>1</w:t>
              </w:r>
              <w:r w:rsidRPr="00C651CF">
                <w:rPr>
                  <w:rFonts w:ascii="Times New Roman" w:hAnsi="Times New Roman" w:cs="Times New Roman"/>
                  <w:sz w:val="24"/>
                  <w:szCs w:val="24"/>
                </w:rPr>
                <w:t>0. Электронного согласования заявок нет</w:t>
              </w:r>
            </w:ins>
          </w:p>
          <w:p w14:paraId="63523EFC" w14:textId="77777777" w:rsidR="00AD4129" w:rsidRDefault="00AD4129">
            <w:pPr>
              <w:pStyle w:val="a3"/>
              <w:ind w:left="29"/>
              <w:rPr>
                <w:ins w:id="2476" w:author="Ворожцова Наталья Андреевна" w:date="2017-12-25T16:32:00Z"/>
                <w:rFonts w:ascii="Times New Roman" w:hAnsi="Times New Roman" w:cs="Times New Roman"/>
                <w:sz w:val="24"/>
                <w:szCs w:val="24"/>
              </w:rPr>
              <w:pPrChange w:id="2477" w:author="Ворожцова Наталья Андреевна" w:date="2017-12-25T16:32:00Z">
                <w:pPr/>
              </w:pPrChange>
            </w:pPr>
            <w:ins w:id="2478" w:author="Ворожцова Наталья Андреевна" w:date="2017-12-25T16:32:00Z">
              <w:r>
                <w:rPr>
                  <w:rFonts w:ascii="Times New Roman" w:hAnsi="Times New Roman" w:cs="Times New Roman"/>
                  <w:sz w:val="24"/>
                  <w:szCs w:val="24"/>
                </w:rPr>
                <w:t>.</w:t>
              </w:r>
            </w:ins>
          </w:p>
          <w:p w14:paraId="79F0193B" w14:textId="13029C8E" w:rsidR="00AD4129" w:rsidRDefault="00AD4129" w:rsidP="00AD4129">
            <w:pPr>
              <w:rPr>
                <w:ins w:id="2479" w:author="Ворожцова Наталья Андреевна" w:date="2017-12-25T16:32:00Z"/>
                <w:rFonts w:ascii="Times New Roman" w:hAnsi="Times New Roman" w:cs="Times New Roman"/>
                <w:sz w:val="24"/>
                <w:szCs w:val="24"/>
              </w:rPr>
            </w:pPr>
            <w:ins w:id="2480" w:author="Ворожцова Наталья Андреевна" w:date="2017-12-25T16:32: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в </w:t>
              </w:r>
            </w:ins>
            <w:ins w:id="2481" w:author="Ворожцова Наталья Андреевна" w:date="2017-12-25T16:33:00Z">
              <w:r w:rsidRPr="001A5D9E">
                <w:rPr>
                  <w:rFonts w:ascii="Times New Roman" w:hAnsi="Times New Roman" w:cs="Times New Roman"/>
                  <w:b/>
                  <w:sz w:val="24"/>
                  <w:szCs w:val="24"/>
                </w:rPr>
                <w:t>АИПС</w:t>
              </w:r>
              <w:r>
                <w:rPr>
                  <w:rFonts w:ascii="Times New Roman" w:hAnsi="Times New Roman" w:cs="Times New Roman"/>
                  <w:sz w:val="24"/>
                  <w:szCs w:val="24"/>
                </w:rPr>
                <w:t xml:space="preserve"> </w:t>
              </w:r>
            </w:ins>
            <w:ins w:id="2482" w:author="Ворожцова Наталья Андреевна" w:date="2017-12-25T16:32:00Z">
              <w:r>
                <w:rPr>
                  <w:rFonts w:ascii="Times New Roman" w:hAnsi="Times New Roman" w:cs="Times New Roman"/>
                  <w:sz w:val="24"/>
                  <w:szCs w:val="24"/>
                </w:rPr>
                <w:t xml:space="preserve">на основе бумажной ВО. </w:t>
              </w:r>
              <w:r w:rsidRPr="00C651CF">
                <w:rPr>
                  <w:rFonts w:ascii="Times New Roman" w:hAnsi="Times New Roman" w:cs="Times New Roman"/>
                  <w:sz w:val="24"/>
                  <w:szCs w:val="24"/>
                </w:rPr>
                <w:t xml:space="preserve">Учет применяемости кладовщиками – в </w:t>
              </w:r>
            </w:ins>
            <w:ins w:id="2483" w:author="Ворожцова Наталья Андреевна" w:date="2017-12-25T16:33:00Z">
              <w:r w:rsidRPr="001A5D9E">
                <w:rPr>
                  <w:rFonts w:ascii="Times New Roman" w:hAnsi="Times New Roman" w:cs="Times New Roman"/>
                  <w:b/>
                  <w:sz w:val="24"/>
                  <w:szCs w:val="24"/>
                </w:rPr>
                <w:t>АИПС</w:t>
              </w:r>
              <w:r w:rsidRPr="00C651CF">
                <w:rPr>
                  <w:rFonts w:ascii="Times New Roman" w:hAnsi="Times New Roman" w:cs="Times New Roman"/>
                  <w:sz w:val="24"/>
                  <w:szCs w:val="24"/>
                </w:rPr>
                <w:t xml:space="preserve"> </w:t>
              </w:r>
            </w:ins>
            <w:ins w:id="2484" w:author="Ворожцова Наталья Андреевна" w:date="2017-12-25T16:32:00Z">
              <w:r w:rsidRPr="00C651CF">
                <w:rPr>
                  <w:rFonts w:ascii="Times New Roman" w:hAnsi="Times New Roman" w:cs="Times New Roman"/>
                  <w:sz w:val="24"/>
                  <w:szCs w:val="24"/>
                </w:rPr>
                <w:t xml:space="preserve">+ инструментальной книге рабочего; </w:t>
              </w:r>
            </w:ins>
          </w:p>
          <w:p w14:paraId="0FD4717F" w14:textId="77777777" w:rsidR="00AD4129" w:rsidRDefault="00AD4129">
            <w:pPr>
              <w:rPr>
                <w:ins w:id="2485" w:author="Ворожцова Наталья Андреевна" w:date="2017-12-25T16:35:00Z"/>
                <w:rFonts w:ascii="Times New Roman" w:hAnsi="Times New Roman" w:cs="Times New Roman"/>
                <w:sz w:val="24"/>
                <w:szCs w:val="24"/>
              </w:rPr>
            </w:pPr>
            <w:ins w:id="2486" w:author="Ворожцова Наталья Андреевна" w:date="2017-12-25T16:33:00Z">
              <w:r w:rsidRPr="00C651CF">
                <w:rPr>
                  <w:rFonts w:ascii="Times New Roman" w:hAnsi="Times New Roman" w:cs="Times New Roman"/>
                  <w:sz w:val="24"/>
                  <w:szCs w:val="24"/>
                </w:rPr>
                <w:t xml:space="preserve">12. Хранение в </w:t>
              </w:r>
              <w:r>
                <w:rPr>
                  <w:rFonts w:ascii="Times New Roman" w:hAnsi="Times New Roman" w:cs="Times New Roman"/>
                  <w:sz w:val="24"/>
                  <w:szCs w:val="24"/>
                </w:rPr>
                <w:t>стеллажа</w:t>
              </w:r>
            </w:ins>
            <w:ins w:id="2487" w:author="Ворожцова Наталья Андреевна" w:date="2017-12-25T16:34:00Z">
              <w:r>
                <w:rPr>
                  <w:rFonts w:ascii="Times New Roman" w:hAnsi="Times New Roman" w:cs="Times New Roman"/>
                  <w:sz w:val="24"/>
                  <w:szCs w:val="24"/>
                </w:rPr>
                <w:t xml:space="preserve"> с номерами ячеек</w:t>
              </w:r>
            </w:ins>
            <w:ins w:id="2488" w:author="Ворожцова Наталья Андреевна" w:date="2017-12-25T16:33:00Z">
              <w:r w:rsidRPr="00C651CF">
                <w:rPr>
                  <w:rFonts w:ascii="Times New Roman" w:hAnsi="Times New Roman" w:cs="Times New Roman"/>
                  <w:sz w:val="24"/>
                  <w:szCs w:val="24"/>
                </w:rPr>
                <w:t xml:space="preserve">, штрихкодирование </w:t>
              </w:r>
            </w:ins>
            <w:ins w:id="2489" w:author="Ворожцова Наталья Андреевна" w:date="2017-12-25T16:34:00Z">
              <w:r>
                <w:rPr>
                  <w:rFonts w:ascii="Times New Roman" w:hAnsi="Times New Roman" w:cs="Times New Roman"/>
                  <w:sz w:val="24"/>
                  <w:szCs w:val="24"/>
                </w:rPr>
                <w:t>локальное</w:t>
              </w:r>
            </w:ins>
            <w:ins w:id="2490" w:author="Ворожцова Наталья Андреевна" w:date="2017-12-25T16:33:00Z">
              <w:r w:rsidRPr="00C651CF">
                <w:rPr>
                  <w:rFonts w:ascii="Times New Roman" w:hAnsi="Times New Roman" w:cs="Times New Roman"/>
                  <w:sz w:val="24"/>
                  <w:szCs w:val="24"/>
                </w:rPr>
                <w:t xml:space="preserve">. </w:t>
              </w:r>
            </w:ins>
          </w:p>
          <w:p w14:paraId="3F8A4200" w14:textId="77777777" w:rsidR="00AD4129" w:rsidRDefault="00AD4129" w:rsidP="00AD4129">
            <w:pPr>
              <w:rPr>
                <w:ins w:id="2491" w:author="Ворожцова Наталья Андреевна" w:date="2017-12-25T16:35:00Z"/>
                <w:rFonts w:ascii="Times New Roman" w:hAnsi="Times New Roman" w:cs="Times New Roman"/>
                <w:sz w:val="24"/>
                <w:szCs w:val="24"/>
              </w:rPr>
            </w:pPr>
            <w:ins w:id="2492" w:author="Ворожцова Наталья Андреевна" w:date="2017-12-25T16:35:00Z">
              <w:r w:rsidRPr="00C651CF">
                <w:rPr>
                  <w:rFonts w:ascii="Times New Roman" w:hAnsi="Times New Roman" w:cs="Times New Roman"/>
                  <w:sz w:val="24"/>
                  <w:szCs w:val="24"/>
                </w:rPr>
                <w:t xml:space="preserve">13. Оптимизации мест хранения - нет. </w:t>
              </w:r>
            </w:ins>
          </w:p>
          <w:p w14:paraId="3612D63D" w14:textId="77777777" w:rsidR="00AD4129" w:rsidRDefault="00AD4129" w:rsidP="00AD4129">
            <w:pPr>
              <w:rPr>
                <w:ins w:id="2493" w:author="Ворожцова Наталья Андреевна" w:date="2017-12-25T16:35:00Z"/>
                <w:rFonts w:ascii="Times New Roman" w:hAnsi="Times New Roman" w:cs="Times New Roman"/>
                <w:sz w:val="24"/>
                <w:szCs w:val="24"/>
              </w:rPr>
            </w:pPr>
            <w:ins w:id="2494" w:author="Ворожцова Наталья Андреевна" w:date="2017-12-25T16:35:00Z">
              <w:r w:rsidRPr="00C651CF">
                <w:rPr>
                  <w:rFonts w:ascii="Times New Roman" w:hAnsi="Times New Roman" w:cs="Times New Roman"/>
                  <w:sz w:val="24"/>
                  <w:szCs w:val="24"/>
                </w:rPr>
                <w:t xml:space="preserve">14.Оптимизация закупок – нет. </w:t>
              </w:r>
            </w:ins>
          </w:p>
          <w:p w14:paraId="02B372B6" w14:textId="0F367198" w:rsidR="00260EA6" w:rsidRPr="00AD4129" w:rsidDel="00AD4129" w:rsidRDefault="00AD4129">
            <w:pPr>
              <w:rPr>
                <w:del w:id="2495" w:author="Ворожцова Наталья Андреевна" w:date="2017-12-25T16:32:00Z"/>
                <w:rFonts w:ascii="Times New Roman" w:hAnsi="Times New Roman" w:cs="Times New Roman"/>
                <w:sz w:val="24"/>
                <w:szCs w:val="24"/>
                <w:rPrChange w:id="2496" w:author="Ворожцова Наталья Андреевна" w:date="2017-12-25T16:33:00Z">
                  <w:rPr>
                    <w:del w:id="2497" w:author="Ворожцова Наталья Андреевна" w:date="2017-12-25T16:32:00Z"/>
                  </w:rPr>
                </w:rPrChange>
              </w:rPr>
            </w:pPr>
            <w:ins w:id="2498" w:author="Ворожцова Наталья Андреевна" w:date="2017-12-25T16:35:00Z">
              <w:r w:rsidRPr="00C651CF">
                <w:rPr>
                  <w:rFonts w:ascii="Times New Roman" w:hAnsi="Times New Roman" w:cs="Times New Roman"/>
                  <w:sz w:val="24"/>
                  <w:szCs w:val="24"/>
                </w:rPr>
                <w:t>1</w:t>
              </w:r>
            </w:ins>
            <w:ins w:id="2499" w:author="Ворожцова Наталья Андреевна" w:date="2018-02-07T10:28:00Z">
              <w:r w:rsidR="00C405E7" w:rsidRPr="00C405E7">
                <w:rPr>
                  <w:rFonts w:ascii="Times New Roman" w:hAnsi="Times New Roman" w:cs="Times New Roman"/>
                  <w:sz w:val="24"/>
                  <w:szCs w:val="24"/>
                  <w:rPrChange w:id="2500" w:author="Ворожцова Наталья Андреевна" w:date="2018-02-07T10:28:00Z">
                    <w:rPr>
                      <w:rFonts w:ascii="Times New Roman" w:hAnsi="Times New Roman" w:cs="Times New Roman"/>
                      <w:sz w:val="24"/>
                      <w:szCs w:val="24"/>
                      <w:lang w:val="en-US"/>
                    </w:rPr>
                  </w:rPrChange>
                </w:rPr>
                <w:t>5</w:t>
              </w:r>
            </w:ins>
            <w:ins w:id="2501" w:author="Ворожцова Наталья Андреевна" w:date="2017-12-25T16:35:00Z">
              <w:r w:rsidRPr="00C651CF">
                <w:rPr>
                  <w:rFonts w:ascii="Times New Roman" w:hAnsi="Times New Roman" w:cs="Times New Roman"/>
                  <w:sz w:val="24"/>
                  <w:szCs w:val="24"/>
                </w:rPr>
                <w:t xml:space="preserve">. Получение/сдача ТО </w:t>
              </w:r>
            </w:ins>
            <w:ins w:id="2502" w:author="Ворожцова Наталья Андреевна" w:date="2017-12-25T16:36:00Z">
              <w:r>
                <w:rPr>
                  <w:rFonts w:ascii="Times New Roman" w:hAnsi="Times New Roman" w:cs="Times New Roman"/>
                  <w:sz w:val="24"/>
                  <w:szCs w:val="24"/>
                </w:rPr>
                <w:t>по пропуску</w:t>
              </w:r>
            </w:ins>
            <w:ins w:id="2503" w:author="Ворожцова Наталья Андреевна" w:date="2017-12-25T16:35:00Z">
              <w:r w:rsidRPr="00C651CF">
                <w:rPr>
                  <w:rFonts w:ascii="Times New Roman" w:hAnsi="Times New Roman" w:cs="Times New Roman"/>
                  <w:sz w:val="24"/>
                  <w:szCs w:val="24"/>
                </w:rPr>
                <w:t>.</w:t>
              </w:r>
            </w:ins>
            <w:del w:id="2504" w:author="Ворожцова Наталья Андреевна" w:date="2017-12-25T16:32:00Z">
              <w:r w:rsidR="00E95A19" w:rsidRPr="00AD4129" w:rsidDel="00AD4129">
                <w:rPr>
                  <w:rFonts w:ascii="Times New Roman" w:hAnsi="Times New Roman" w:cs="Times New Roman"/>
                  <w:sz w:val="24"/>
                  <w:szCs w:val="24"/>
                  <w:rPrChange w:id="2505" w:author="Ворожцова Наталья Андреевна" w:date="2017-12-25T16:33:00Z">
                    <w:rPr/>
                  </w:rPrChange>
                </w:rPr>
                <w:delText>- Согласование заказов –</w:delText>
              </w:r>
              <w:r w:rsidR="00E95A19" w:rsidDel="00AD4129">
                <w:delText xml:space="preserve"> </w:delText>
              </w:r>
              <w:r w:rsidR="00E95A19" w:rsidRPr="00AD4129" w:rsidDel="00AD4129">
                <w:rPr>
                  <w:rFonts w:ascii="Times New Roman" w:hAnsi="Times New Roman" w:cs="Times New Roman"/>
                  <w:sz w:val="24"/>
                  <w:szCs w:val="24"/>
                  <w:rPrChange w:id="2506" w:author="Ворожцова Наталья Андреевна" w:date="2017-12-25T16:33:00Z">
                    <w:rPr/>
                  </w:rPrChange>
                </w:rPr>
                <w:delText>в бумаге;</w:delText>
              </w:r>
            </w:del>
          </w:p>
          <w:p w14:paraId="02B372B7" w14:textId="675AE56C" w:rsidR="00260EA6" w:rsidRPr="0023058A" w:rsidDel="00AD4129" w:rsidRDefault="00E95A19">
            <w:pPr>
              <w:rPr>
                <w:del w:id="2507" w:author="Ворожцова Наталья Андреевна" w:date="2017-12-25T16:36:00Z"/>
              </w:rPr>
            </w:pPr>
            <w:del w:id="2508" w:author="Ворожцова Наталья Андреевна" w:date="2017-12-25T16:32:00Z">
              <w:r w:rsidRPr="0023058A" w:rsidDel="00AD4129">
                <w:delText xml:space="preserve">- </w:delText>
              </w:r>
              <w:r w:rsidDel="00AD4129">
                <w:delText>П</w:delText>
              </w:r>
              <w:r w:rsidRPr="0023058A" w:rsidDel="00AD4129">
                <w:delText>роектирование –</w:delText>
              </w:r>
              <w:r w:rsidRPr="001A5D9E" w:rsidDel="00AD4129">
                <w:rPr>
                  <w:b/>
                  <w:lang w:val="en-US"/>
                </w:rPr>
                <w:delText>NX</w:delText>
              </w:r>
              <w:r w:rsidRPr="0023058A" w:rsidDel="00AD4129">
                <w:delText xml:space="preserve">; </w:delText>
              </w:r>
            </w:del>
          </w:p>
          <w:p w14:paraId="02B372B8" w14:textId="5BEACB96" w:rsidR="00260EA6" w:rsidDel="00AD4129" w:rsidRDefault="00E95A19">
            <w:pPr>
              <w:rPr>
                <w:del w:id="2509" w:author="Ворожцова Наталья Андреевна" w:date="2017-12-25T16:36:00Z"/>
                <w:rFonts w:ascii="Times New Roman" w:hAnsi="Times New Roman" w:cs="Times New Roman"/>
                <w:sz w:val="24"/>
                <w:szCs w:val="24"/>
              </w:rPr>
              <w:pPrChange w:id="2510" w:author="Ворожцова Наталья Андреевна" w:date="2017-12-25T16:36:00Z">
                <w:pPr>
                  <w:pStyle w:val="a3"/>
                  <w:ind w:left="0"/>
                </w:pPr>
              </w:pPrChange>
            </w:pPr>
            <w:del w:id="2511" w:author="Ворожцова Наталья Андреевна" w:date="2017-12-25T16:36:00Z">
              <w:r w:rsidRPr="0023058A" w:rsidDel="00AD4129">
                <w:rPr>
                  <w:rFonts w:ascii="Times New Roman" w:hAnsi="Times New Roman" w:cs="Times New Roman"/>
                  <w:sz w:val="24"/>
                  <w:szCs w:val="24"/>
                </w:rPr>
                <w:delText xml:space="preserve">- </w:delText>
              </w:r>
              <w:r w:rsidDel="00AD4129">
                <w:rPr>
                  <w:rFonts w:ascii="Times New Roman" w:hAnsi="Times New Roman" w:cs="Times New Roman"/>
                  <w:sz w:val="24"/>
                  <w:szCs w:val="24"/>
                </w:rPr>
                <w:delText>У</w:delText>
              </w:r>
              <w:r w:rsidRPr="001028B2" w:rsidDel="00AD4129">
                <w:rPr>
                  <w:rFonts w:ascii="Times New Roman" w:hAnsi="Times New Roman" w:cs="Times New Roman"/>
                  <w:sz w:val="24"/>
                  <w:szCs w:val="24"/>
                </w:rPr>
                <w:delText xml:space="preserve">чет в </w:delText>
              </w:r>
              <w:r w:rsidDel="00AD4129">
                <w:rPr>
                  <w:rFonts w:ascii="Times New Roman" w:hAnsi="Times New Roman" w:cs="Times New Roman"/>
                  <w:sz w:val="24"/>
                  <w:szCs w:val="24"/>
                </w:rPr>
                <w:delText>кладовщиками</w:delText>
              </w:r>
              <w:r w:rsidRPr="001028B2" w:rsidDel="00AD4129">
                <w:rPr>
                  <w:rFonts w:ascii="Times New Roman" w:hAnsi="Times New Roman" w:cs="Times New Roman"/>
                  <w:sz w:val="24"/>
                  <w:szCs w:val="24"/>
                </w:rPr>
                <w:delText xml:space="preserve"> –</w:delText>
              </w:r>
              <w:r w:rsidDel="00AD4129">
                <w:rPr>
                  <w:rFonts w:ascii="Times New Roman" w:hAnsi="Times New Roman" w:cs="Times New Roman"/>
                  <w:sz w:val="24"/>
                  <w:szCs w:val="24"/>
                </w:rPr>
                <w:delText xml:space="preserve"> </w:delText>
              </w:r>
              <w:r w:rsidRPr="001A5D9E" w:rsidDel="00AD4129">
                <w:rPr>
                  <w:rFonts w:ascii="Times New Roman" w:hAnsi="Times New Roman" w:cs="Times New Roman"/>
                  <w:b/>
                  <w:sz w:val="24"/>
                  <w:szCs w:val="24"/>
                </w:rPr>
                <w:delText>АИПС</w:delText>
              </w:r>
              <w:r w:rsidDel="00AD4129">
                <w:rPr>
                  <w:rFonts w:ascii="Times New Roman" w:hAnsi="Times New Roman" w:cs="Times New Roman"/>
                  <w:sz w:val="24"/>
                  <w:szCs w:val="24"/>
                </w:rPr>
                <w:delText>;</w:delText>
              </w:r>
            </w:del>
          </w:p>
          <w:p w14:paraId="02B372B9" w14:textId="3E6F0D3E" w:rsidR="00260EA6" w:rsidRPr="0023058A" w:rsidDel="00AD4129" w:rsidRDefault="00E95A19" w:rsidP="00260EA6">
            <w:pPr>
              <w:rPr>
                <w:del w:id="2512" w:author="Ворожцова Наталья Андреевна" w:date="2017-12-25T16:35:00Z"/>
                <w:rFonts w:ascii="Times New Roman" w:hAnsi="Times New Roman" w:cs="Times New Roman"/>
                <w:sz w:val="24"/>
                <w:szCs w:val="24"/>
              </w:rPr>
            </w:pPr>
            <w:del w:id="2513" w:author="Ворожцова Наталья Андреевна" w:date="2017-12-25T16:35:00Z">
              <w:r w:rsidRPr="0023058A" w:rsidDel="00AD4129">
                <w:rPr>
                  <w:rFonts w:ascii="Times New Roman" w:hAnsi="Times New Roman" w:cs="Times New Roman"/>
                  <w:sz w:val="24"/>
                  <w:szCs w:val="24"/>
                </w:rPr>
                <w:delText xml:space="preserve">- </w:delText>
              </w:r>
              <w:r w:rsidDel="00AD4129">
                <w:rPr>
                  <w:rFonts w:ascii="Times New Roman" w:hAnsi="Times New Roman" w:cs="Times New Roman"/>
                  <w:sz w:val="24"/>
                  <w:szCs w:val="24"/>
                </w:rPr>
                <w:delText>Б</w:delText>
              </w:r>
              <w:r w:rsidRPr="0023058A" w:rsidDel="00AD4129">
                <w:rPr>
                  <w:rFonts w:ascii="Times New Roman" w:hAnsi="Times New Roman" w:cs="Times New Roman"/>
                  <w:sz w:val="24"/>
                  <w:szCs w:val="24"/>
                </w:rPr>
                <w:delText>аза геометрических параметров АИПС</w:delText>
              </w:r>
              <w:r w:rsidDel="00AD4129">
                <w:rPr>
                  <w:rFonts w:ascii="Times New Roman" w:hAnsi="Times New Roman" w:cs="Times New Roman"/>
                  <w:sz w:val="24"/>
                  <w:szCs w:val="24"/>
                </w:rPr>
                <w:delText>; 3</w:delText>
              </w:r>
              <w:r w:rsidRPr="0023058A" w:rsidDel="00AD4129">
                <w:rPr>
                  <w:rFonts w:ascii="Times New Roman" w:hAnsi="Times New Roman" w:cs="Times New Roman"/>
                  <w:sz w:val="24"/>
                  <w:szCs w:val="24"/>
                  <w:lang w:val="en-US"/>
                </w:rPr>
                <w:delText>D</w:delText>
              </w:r>
              <w:r w:rsidRPr="0023058A" w:rsidDel="00AD4129">
                <w:rPr>
                  <w:rFonts w:ascii="Times New Roman" w:hAnsi="Times New Roman" w:cs="Times New Roman"/>
                  <w:sz w:val="24"/>
                  <w:szCs w:val="24"/>
                </w:rPr>
                <w:delText>-модели оснастки, если есть 3</w:delText>
              </w:r>
              <w:r w:rsidRPr="0023058A" w:rsidDel="00AD4129">
                <w:rPr>
                  <w:rFonts w:ascii="Times New Roman" w:hAnsi="Times New Roman" w:cs="Times New Roman"/>
                  <w:sz w:val="24"/>
                  <w:szCs w:val="24"/>
                  <w:lang w:val="en-US"/>
                </w:rPr>
                <w:delText>D</w:delText>
              </w:r>
              <w:r w:rsidRPr="0023058A" w:rsidDel="00AD4129">
                <w:rPr>
                  <w:rFonts w:ascii="Times New Roman" w:hAnsi="Times New Roman" w:cs="Times New Roman"/>
                  <w:sz w:val="24"/>
                  <w:szCs w:val="24"/>
                </w:rPr>
                <w:delText xml:space="preserve">-модель детали – </w:delText>
              </w:r>
              <w:r w:rsidRPr="001A5D9E" w:rsidDel="00AD4129">
                <w:rPr>
                  <w:rFonts w:ascii="Times New Roman" w:hAnsi="Times New Roman" w:cs="Times New Roman"/>
                  <w:b/>
                  <w:sz w:val="24"/>
                  <w:szCs w:val="24"/>
                </w:rPr>
                <w:delText>Teamcenter</w:delText>
              </w:r>
              <w:r w:rsidRPr="0023058A" w:rsidDel="00AD4129">
                <w:rPr>
                  <w:rFonts w:ascii="Times New Roman" w:hAnsi="Times New Roman" w:cs="Times New Roman"/>
                  <w:sz w:val="24"/>
                  <w:szCs w:val="24"/>
                </w:rPr>
                <w:delText>;</w:delText>
              </w:r>
            </w:del>
          </w:p>
          <w:p w14:paraId="02B372BA" w14:textId="314DFCB8" w:rsidR="00DE47AA" w:rsidRPr="0023058A" w:rsidRDefault="00E95A19" w:rsidP="00260EA6">
            <w:pPr>
              <w:rPr>
                <w:rFonts w:ascii="Times New Roman" w:hAnsi="Times New Roman" w:cs="Times New Roman"/>
                <w:sz w:val="24"/>
                <w:szCs w:val="24"/>
              </w:rPr>
            </w:pPr>
            <w:del w:id="2514" w:author="Ворожцова Наталья Андреевна" w:date="2017-12-25T16:36:00Z">
              <w:r w:rsidRPr="0023058A" w:rsidDel="00AD4129">
                <w:rPr>
                  <w:rFonts w:ascii="Times New Roman" w:hAnsi="Times New Roman" w:cs="Times New Roman"/>
                  <w:sz w:val="24"/>
                  <w:szCs w:val="24"/>
                </w:rPr>
                <w:delText>-</w:delText>
              </w:r>
              <w:r w:rsidDel="00AD4129">
                <w:rPr>
                  <w:rFonts w:ascii="Times New Roman" w:hAnsi="Times New Roman" w:cs="Times New Roman"/>
                  <w:sz w:val="24"/>
                  <w:szCs w:val="24"/>
                </w:rPr>
                <w:delText>Получение</w:delText>
              </w:r>
              <w:r w:rsidRPr="0023058A" w:rsidDel="00AD4129">
                <w:rPr>
                  <w:rFonts w:ascii="Times New Roman" w:hAnsi="Times New Roman" w:cs="Times New Roman"/>
                  <w:sz w:val="24"/>
                  <w:szCs w:val="24"/>
                </w:rPr>
                <w:delText xml:space="preserve">/сдача рабочими – по пропуску в </w:delText>
              </w:r>
              <w:r w:rsidRPr="001A5D9E" w:rsidDel="00AD4129">
                <w:rPr>
                  <w:rFonts w:ascii="Times New Roman" w:hAnsi="Times New Roman" w:cs="Times New Roman"/>
                  <w:b/>
                  <w:sz w:val="24"/>
                  <w:szCs w:val="24"/>
                </w:rPr>
                <w:delText>АИПС</w:delText>
              </w:r>
              <w:r w:rsidRPr="0023058A" w:rsidDel="00AD4129">
                <w:rPr>
                  <w:rFonts w:ascii="Times New Roman" w:hAnsi="Times New Roman" w:cs="Times New Roman"/>
                  <w:sz w:val="24"/>
                  <w:szCs w:val="24"/>
                </w:rPr>
                <w:delText>;</w:delText>
              </w:r>
              <w:r w:rsidDel="00AD4129">
                <w:rPr>
                  <w:rFonts w:ascii="Times New Roman" w:hAnsi="Times New Roman" w:cs="Times New Roman"/>
                  <w:sz w:val="24"/>
                  <w:szCs w:val="24"/>
                </w:rPr>
                <w:delText xml:space="preserve"> штрихкодирование локальное.</w:delText>
              </w:r>
            </w:del>
          </w:p>
        </w:tc>
        <w:tc>
          <w:tcPr>
            <w:tcW w:w="709" w:type="dxa"/>
            <w:textDirection w:val="btLr"/>
            <w:vAlign w:val="center"/>
            <w:tcPrChange w:id="2515" w:author="Ворожцова Наталья Андреевна" w:date="2018-01-17T11:23:00Z">
              <w:tcPr>
                <w:tcW w:w="709" w:type="dxa"/>
                <w:textDirection w:val="btLr"/>
              </w:tcPr>
            </w:tcPrChange>
          </w:tcPr>
          <w:p w14:paraId="02B372BB" w14:textId="77777777" w:rsidR="00260EA6" w:rsidRPr="0023058A" w:rsidRDefault="00E95A19" w:rsidP="00260EA6">
            <w:pPr>
              <w:pStyle w:val="a3"/>
              <w:ind w:left="113" w:right="113"/>
              <w:rPr>
                <w:rFonts w:ascii="Times New Roman" w:hAnsi="Times New Roman" w:cs="Times New Roman"/>
                <w:sz w:val="24"/>
                <w:szCs w:val="24"/>
              </w:rPr>
            </w:pPr>
            <w:r w:rsidRPr="003B7B41">
              <w:rPr>
                <w:rFonts w:ascii="Times New Roman" w:hAnsi="Times New Roman" w:cs="Times New Roman"/>
                <w:sz w:val="24"/>
                <w:szCs w:val="24"/>
              </w:rPr>
              <w:lastRenderedPageBreak/>
              <w:t>Нет связи между П</w:t>
            </w:r>
            <w:r>
              <w:rPr>
                <w:rFonts w:ascii="Times New Roman" w:hAnsi="Times New Roman" w:cs="Times New Roman"/>
                <w:sz w:val="24"/>
                <w:szCs w:val="24"/>
              </w:rPr>
              <w:t>П</w:t>
            </w:r>
          </w:p>
        </w:tc>
      </w:tr>
      <w:tr w:rsidR="005822A9" w14:paraId="02B372C8" w14:textId="77777777" w:rsidTr="00855035">
        <w:trPr>
          <w:cantSplit/>
          <w:trHeight w:val="1134"/>
          <w:jc w:val="center"/>
          <w:trPrChange w:id="2516" w:author="Ворожцова Наталья Андреевна" w:date="2018-01-17T11:23:00Z">
            <w:trPr>
              <w:cantSplit/>
              <w:trHeight w:val="1134"/>
            </w:trPr>
          </w:trPrChange>
        </w:trPr>
        <w:tc>
          <w:tcPr>
            <w:tcW w:w="421" w:type="dxa"/>
            <w:textDirection w:val="btLr"/>
            <w:tcPrChange w:id="2517" w:author="Ворожцова Наталья Андреевна" w:date="2018-01-17T11:23:00Z">
              <w:tcPr>
                <w:tcW w:w="421" w:type="dxa"/>
                <w:textDirection w:val="btLr"/>
              </w:tcPr>
            </w:tcPrChange>
          </w:tcPr>
          <w:p w14:paraId="02B372BD" w14:textId="65473810" w:rsidR="00260EA6" w:rsidRPr="009A7D6F" w:rsidRDefault="00E95A19" w:rsidP="00260EA6">
            <w:pPr>
              <w:ind w:left="113" w:right="113"/>
              <w:jc w:val="center"/>
              <w:rPr>
                <w:rFonts w:ascii="Times New Roman" w:hAnsi="Times New Roman" w:cs="Times New Roman"/>
                <w:sz w:val="24"/>
                <w:szCs w:val="24"/>
              </w:rPr>
            </w:pPr>
            <w:r>
              <w:rPr>
                <w:rFonts w:ascii="Times New Roman" w:hAnsi="Times New Roman" w:cs="Times New Roman"/>
                <w:sz w:val="24"/>
                <w:szCs w:val="24"/>
              </w:rPr>
              <w:t>ПАО «</w:t>
            </w:r>
            <w:r w:rsidRPr="009A7D6F">
              <w:rPr>
                <w:rFonts w:ascii="Times New Roman" w:hAnsi="Times New Roman" w:cs="Times New Roman"/>
                <w:sz w:val="24"/>
                <w:szCs w:val="24"/>
              </w:rPr>
              <w:t>ПНППК</w:t>
            </w:r>
            <w:r>
              <w:rPr>
                <w:rFonts w:ascii="Times New Roman" w:hAnsi="Times New Roman" w:cs="Times New Roman"/>
                <w:sz w:val="24"/>
                <w:szCs w:val="24"/>
              </w:rPr>
              <w:t>»</w:t>
            </w:r>
          </w:p>
        </w:tc>
        <w:tc>
          <w:tcPr>
            <w:tcW w:w="8363" w:type="dxa"/>
            <w:tcPrChange w:id="2518" w:author="Ворожцова Наталья Андреевна" w:date="2018-01-17T11:23:00Z">
              <w:tcPr>
                <w:tcW w:w="8363" w:type="dxa"/>
              </w:tcPr>
            </w:tcPrChange>
          </w:tcPr>
          <w:p w14:paraId="157AFE63" w14:textId="3322BFBC" w:rsidR="00FE28CF" w:rsidRDefault="00FE28CF">
            <w:pPr>
              <w:pStyle w:val="a3"/>
              <w:ind w:left="0"/>
              <w:rPr>
                <w:ins w:id="2519" w:author="Ворожцова Наталья Андреевна" w:date="2017-12-25T16:39:00Z"/>
                <w:rFonts w:ascii="Times New Roman" w:hAnsi="Times New Roman" w:cs="Times New Roman"/>
                <w:sz w:val="24"/>
                <w:szCs w:val="24"/>
              </w:rPr>
              <w:pPrChange w:id="2520" w:author="Ворожцова Наталья Андреевна" w:date="2017-12-25T16:38:00Z">
                <w:pPr>
                  <w:pStyle w:val="a3"/>
                  <w:ind w:left="0"/>
                  <w:jc w:val="both"/>
                </w:pPr>
              </w:pPrChange>
            </w:pPr>
            <w:ins w:id="2521" w:author="Ворожцова Наталья Андреевна" w:date="2017-12-25T16:37:00Z">
              <w:r w:rsidRPr="00C651CF">
                <w:rPr>
                  <w:rFonts w:ascii="Times New Roman" w:hAnsi="Times New Roman" w:cs="Times New Roman"/>
                  <w:sz w:val="24"/>
                  <w:szCs w:val="24"/>
                </w:rPr>
                <w:t xml:space="preserve">1. Подбор </w:t>
              </w:r>
              <w:r>
                <w:rPr>
                  <w:rFonts w:ascii="Times New Roman" w:hAnsi="Times New Roman" w:cs="Times New Roman"/>
                  <w:sz w:val="24"/>
                  <w:szCs w:val="24"/>
                </w:rPr>
                <w:t>ТО –</w:t>
              </w:r>
            </w:ins>
            <w:ins w:id="2522" w:author="Ворожцова Наталья Андреевна" w:date="2017-12-25T16:38:00Z">
              <w:r>
                <w:rPr>
                  <w:rFonts w:ascii="Times New Roman" w:hAnsi="Times New Roman" w:cs="Times New Roman"/>
                  <w:sz w:val="24"/>
                  <w:szCs w:val="24"/>
                </w:rPr>
                <w:t xml:space="preserve"> база данных основных геометрических параметров в </w:t>
              </w:r>
              <w:r w:rsidRPr="006F6170">
                <w:rPr>
                  <w:rFonts w:ascii="Times New Roman" w:hAnsi="Times New Roman" w:cs="Times New Roman"/>
                  <w:b/>
                  <w:sz w:val="24"/>
                  <w:szCs w:val="24"/>
                </w:rPr>
                <w:t>Excel</w:t>
              </w:r>
              <w:r>
                <w:rPr>
                  <w:rFonts w:ascii="Times New Roman" w:hAnsi="Times New Roman" w:cs="Times New Roman"/>
                  <w:sz w:val="24"/>
                  <w:szCs w:val="24"/>
                </w:rPr>
                <w:t>, если нет подходящего, то</w:t>
              </w:r>
              <w:r w:rsidRPr="00D00FC9">
                <w:rPr>
                  <w:rFonts w:ascii="Times New Roman" w:hAnsi="Times New Roman" w:cs="Times New Roman"/>
                  <w:sz w:val="24"/>
                  <w:szCs w:val="24"/>
                </w:rPr>
                <w:t xml:space="preserve"> </w:t>
              </w:r>
              <w:r>
                <w:rPr>
                  <w:rFonts w:ascii="Times New Roman" w:hAnsi="Times New Roman" w:cs="Times New Roman"/>
                  <w:sz w:val="24"/>
                  <w:szCs w:val="24"/>
                </w:rPr>
                <w:t>по каталогам.</w:t>
              </w:r>
            </w:ins>
          </w:p>
          <w:p w14:paraId="476B3D6D" w14:textId="6D22F81A" w:rsidR="00FE28CF" w:rsidRDefault="00FE28CF">
            <w:pPr>
              <w:pStyle w:val="a3"/>
              <w:ind w:left="0"/>
              <w:rPr>
                <w:ins w:id="2523" w:author="Ворожцова Наталья Андреевна" w:date="2017-12-25T16:37:00Z"/>
                <w:rFonts w:ascii="Times New Roman" w:hAnsi="Times New Roman" w:cs="Times New Roman"/>
                <w:sz w:val="24"/>
                <w:szCs w:val="24"/>
              </w:rPr>
              <w:pPrChange w:id="2524" w:author="Ворожцова Наталья Андреевна" w:date="2017-12-25T16:38:00Z">
                <w:pPr>
                  <w:pStyle w:val="a3"/>
                  <w:ind w:left="0"/>
                  <w:jc w:val="both"/>
                </w:pPr>
              </w:pPrChange>
            </w:pPr>
            <w:ins w:id="2525" w:author="Ворожцова Наталья Андреевна" w:date="2017-12-25T16:37:00Z">
              <w:r>
                <w:rPr>
                  <w:rFonts w:ascii="Times New Roman" w:hAnsi="Times New Roman" w:cs="Times New Roman"/>
                  <w:sz w:val="24"/>
                  <w:szCs w:val="24"/>
                </w:rPr>
                <w:t>2. Заказ нового обозначения</w:t>
              </w:r>
            </w:ins>
            <w:ins w:id="2526" w:author="Ворожцова Наталья Андреевна" w:date="2017-12-25T16:39:00Z">
              <w:r>
                <w:rPr>
                  <w:rFonts w:ascii="Times New Roman" w:hAnsi="Times New Roman" w:cs="Times New Roman"/>
                  <w:sz w:val="24"/>
                  <w:szCs w:val="24"/>
                </w:rPr>
                <w:t xml:space="preserve">– стандартной в </w:t>
              </w:r>
              <w:r w:rsidRPr="006F6170">
                <w:rPr>
                  <w:rFonts w:ascii="Times New Roman" w:hAnsi="Times New Roman" w:cs="Times New Roman"/>
                  <w:b/>
                  <w:sz w:val="24"/>
                  <w:szCs w:val="24"/>
                  <w:lang w:val="en-US"/>
                </w:rPr>
                <w:t>Word</w:t>
              </w:r>
              <w:r>
                <w:rPr>
                  <w:rFonts w:ascii="Times New Roman" w:hAnsi="Times New Roman" w:cs="Times New Roman"/>
                  <w:sz w:val="24"/>
                  <w:szCs w:val="24"/>
                </w:rPr>
                <w:t xml:space="preserve">, специальной в </w:t>
              </w:r>
              <w:r w:rsidRPr="006F6170">
                <w:rPr>
                  <w:rFonts w:ascii="Times New Roman" w:hAnsi="Times New Roman" w:cs="Times New Roman"/>
                  <w:b/>
                  <w:sz w:val="24"/>
                  <w:szCs w:val="24"/>
                  <w:lang w:val="en-US"/>
                </w:rPr>
                <w:t>SAP</w:t>
              </w:r>
              <w:r w:rsidRPr="006F6170">
                <w:rPr>
                  <w:rFonts w:ascii="Times New Roman" w:hAnsi="Times New Roman" w:cs="Times New Roman"/>
                  <w:b/>
                  <w:sz w:val="24"/>
                  <w:szCs w:val="24"/>
                </w:rPr>
                <w:t xml:space="preserve"> 3</w:t>
              </w:r>
              <w:r w:rsidRPr="006F6170">
                <w:rPr>
                  <w:rFonts w:ascii="Times New Roman" w:hAnsi="Times New Roman" w:cs="Times New Roman"/>
                  <w:b/>
                  <w:sz w:val="24"/>
                  <w:szCs w:val="24"/>
                  <w:lang w:val="en-US"/>
                </w:rPr>
                <w:t>R</w:t>
              </w:r>
              <w:r>
                <w:rPr>
                  <w:rFonts w:ascii="Times New Roman" w:hAnsi="Times New Roman" w:cs="Times New Roman"/>
                  <w:sz w:val="24"/>
                  <w:szCs w:val="24"/>
                </w:rPr>
                <w:t>;</w:t>
              </w:r>
            </w:ins>
          </w:p>
          <w:p w14:paraId="0BB9D4B1" w14:textId="77777777" w:rsidR="00FE28CF" w:rsidRPr="00882C24" w:rsidRDefault="00FE28CF" w:rsidP="00FE28CF">
            <w:pPr>
              <w:pStyle w:val="a3"/>
              <w:ind w:left="29"/>
              <w:rPr>
                <w:ins w:id="2527" w:author="Ворожцова Наталья Андреевна" w:date="2017-12-25T16:37:00Z"/>
                <w:rFonts w:ascii="Times New Roman" w:hAnsi="Times New Roman" w:cs="Times New Roman"/>
                <w:sz w:val="24"/>
                <w:szCs w:val="24"/>
              </w:rPr>
            </w:pPr>
            <w:ins w:id="2528" w:author="Ворожцова Наталья Андреевна" w:date="2017-12-25T16:37: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 в бума</w:t>
              </w:r>
              <w:r w:rsidRPr="00882C24">
                <w:rPr>
                  <w:rFonts w:ascii="Times New Roman" w:hAnsi="Times New Roman" w:cs="Times New Roman"/>
                  <w:sz w:val="24"/>
                  <w:szCs w:val="24"/>
                </w:rPr>
                <w:t xml:space="preserve">ге. </w:t>
              </w:r>
            </w:ins>
          </w:p>
          <w:p w14:paraId="73213AC7" w14:textId="3D31F446" w:rsidR="00FE28CF" w:rsidRPr="00882C24" w:rsidRDefault="00FE28CF" w:rsidP="00FE28CF">
            <w:pPr>
              <w:pStyle w:val="a3"/>
              <w:ind w:left="29"/>
              <w:rPr>
                <w:ins w:id="2529" w:author="Ворожцова Наталья Андреевна" w:date="2017-12-25T16:37:00Z"/>
                <w:rFonts w:ascii="Times New Roman" w:hAnsi="Times New Roman" w:cs="Times New Roman"/>
                <w:sz w:val="24"/>
                <w:szCs w:val="24"/>
                <w:lang w:val="en-US"/>
                <w:rPrChange w:id="2530" w:author="Ворожцова Наталья Андреевна" w:date="2017-12-28T09:14:00Z">
                  <w:rPr>
                    <w:ins w:id="2531" w:author="Ворожцова Наталья Андреевна" w:date="2017-12-25T16:37:00Z"/>
                    <w:rFonts w:ascii="Times New Roman" w:hAnsi="Times New Roman" w:cs="Times New Roman"/>
                    <w:sz w:val="24"/>
                    <w:szCs w:val="24"/>
                  </w:rPr>
                </w:rPrChange>
              </w:rPr>
            </w:pPr>
            <w:ins w:id="2532" w:author="Ворожцова Наталья Андреевна" w:date="2017-12-25T16:37:00Z">
              <w:r w:rsidRPr="00882C24">
                <w:rPr>
                  <w:rFonts w:ascii="Times New Roman" w:hAnsi="Times New Roman" w:cs="Times New Roman"/>
                  <w:sz w:val="24"/>
                  <w:szCs w:val="24"/>
                  <w:lang w:val="en-US"/>
                  <w:rPrChange w:id="2533" w:author="Ворожцова Наталья Андреевна" w:date="2017-12-28T09:14:00Z">
                    <w:rPr>
                      <w:rFonts w:ascii="Times New Roman" w:hAnsi="Times New Roman" w:cs="Times New Roman"/>
                      <w:sz w:val="24"/>
                      <w:szCs w:val="24"/>
                    </w:rPr>
                  </w:rPrChange>
                </w:rPr>
                <w:t xml:space="preserve">4. </w:t>
              </w:r>
              <w:r w:rsidRPr="00882C24">
                <w:rPr>
                  <w:rFonts w:ascii="Times New Roman" w:hAnsi="Times New Roman" w:cs="Times New Roman"/>
                  <w:sz w:val="24"/>
                  <w:szCs w:val="24"/>
                </w:rPr>
                <w:t>Проектирование</w:t>
              </w:r>
              <w:r w:rsidRPr="00882C24">
                <w:rPr>
                  <w:rFonts w:ascii="Times New Roman" w:hAnsi="Times New Roman" w:cs="Times New Roman"/>
                  <w:sz w:val="24"/>
                  <w:szCs w:val="24"/>
                  <w:lang w:val="en-US"/>
                  <w:rPrChange w:id="2534" w:author="Ворожцова Наталья Андреевна" w:date="2017-12-28T09:14:00Z">
                    <w:rPr>
                      <w:rFonts w:ascii="Times New Roman" w:hAnsi="Times New Roman" w:cs="Times New Roman"/>
                      <w:sz w:val="24"/>
                      <w:szCs w:val="24"/>
                    </w:rPr>
                  </w:rPrChange>
                </w:rPr>
                <w:t xml:space="preserve"> </w:t>
              </w:r>
              <w:r w:rsidRPr="00882C24">
                <w:rPr>
                  <w:rFonts w:ascii="Times New Roman" w:hAnsi="Times New Roman" w:cs="Times New Roman"/>
                  <w:sz w:val="24"/>
                  <w:szCs w:val="24"/>
                </w:rPr>
                <w:t>ОК</w:t>
              </w:r>
            </w:ins>
            <w:ins w:id="2535" w:author="Ворожцова Наталья Андреевна" w:date="2017-12-25T16:41:00Z">
              <w:r w:rsidRPr="00882C24">
                <w:rPr>
                  <w:rFonts w:ascii="Times New Roman" w:hAnsi="Times New Roman" w:cs="Times New Roman"/>
                  <w:sz w:val="24"/>
                  <w:szCs w:val="24"/>
                  <w:lang w:val="en-US"/>
                  <w:rPrChange w:id="2536" w:author="Ворожцова Наталья Андреевна" w:date="2017-12-28T09:14:00Z">
                    <w:rPr>
                      <w:rFonts w:ascii="Times New Roman" w:hAnsi="Times New Roman" w:cs="Times New Roman"/>
                      <w:sz w:val="24"/>
                      <w:szCs w:val="24"/>
                    </w:rPr>
                  </w:rPrChange>
                </w:rPr>
                <w:t xml:space="preserve"> - </w:t>
              </w:r>
              <w:r w:rsidRPr="00882C24">
                <w:rPr>
                  <w:rFonts w:ascii="Times New Roman" w:hAnsi="Times New Roman" w:cs="Times New Roman"/>
                  <w:b/>
                  <w:sz w:val="24"/>
                  <w:szCs w:val="24"/>
                  <w:lang w:val="en-US"/>
                </w:rPr>
                <w:t>PRO engineer</w:t>
              </w:r>
              <w:r w:rsidRPr="00882C24">
                <w:rPr>
                  <w:rFonts w:ascii="Times New Roman" w:hAnsi="Times New Roman" w:cs="Times New Roman"/>
                  <w:sz w:val="24"/>
                  <w:szCs w:val="24"/>
                  <w:lang w:val="en-US"/>
                </w:rPr>
                <w:t xml:space="preserve"> (Creo</w:t>
              </w:r>
              <w:r w:rsidRPr="00882C24">
                <w:rPr>
                  <w:sz w:val="24"/>
                  <w:szCs w:val="24"/>
                  <w:lang w:val="en-US"/>
                </w:rPr>
                <w:t xml:space="preserve"> </w:t>
              </w:r>
              <w:r w:rsidRPr="00882C24">
                <w:rPr>
                  <w:rFonts w:ascii="Times New Roman" w:hAnsi="Times New Roman" w:cs="Times New Roman"/>
                  <w:sz w:val="24"/>
                  <w:szCs w:val="24"/>
                  <w:lang w:val="en-US"/>
                </w:rPr>
                <w:t>Elements/Pro, AUTOCAD);</w:t>
              </w:r>
            </w:ins>
          </w:p>
          <w:p w14:paraId="5CD8D223" w14:textId="5A30ED4F" w:rsidR="00FE28CF" w:rsidRPr="00882C24" w:rsidRDefault="00FE28CF" w:rsidP="00FE28CF">
            <w:pPr>
              <w:pStyle w:val="a3"/>
              <w:ind w:left="29"/>
              <w:rPr>
                <w:ins w:id="2537" w:author="Ворожцова Наталья Андреевна" w:date="2017-12-25T16:37:00Z"/>
                <w:rFonts w:ascii="Times New Roman" w:hAnsi="Times New Roman" w:cs="Times New Roman"/>
                <w:sz w:val="24"/>
                <w:szCs w:val="24"/>
                <w:lang w:val="en-US"/>
                <w:rPrChange w:id="2538" w:author="Ворожцова Наталья Андреевна" w:date="2017-12-28T09:14:00Z">
                  <w:rPr>
                    <w:ins w:id="2539" w:author="Ворожцова Наталья Андреевна" w:date="2017-12-25T16:37:00Z"/>
                    <w:rFonts w:ascii="Times New Roman" w:hAnsi="Times New Roman" w:cs="Times New Roman"/>
                    <w:sz w:val="24"/>
                    <w:szCs w:val="24"/>
                  </w:rPr>
                </w:rPrChange>
              </w:rPr>
            </w:pPr>
            <w:ins w:id="2540" w:author="Ворожцова Наталья Андреевна" w:date="2017-12-25T16:37:00Z">
              <w:r w:rsidRPr="00882C24">
                <w:rPr>
                  <w:rFonts w:ascii="Times New Roman" w:hAnsi="Times New Roman" w:cs="Times New Roman"/>
                  <w:sz w:val="24"/>
                  <w:szCs w:val="24"/>
                  <w:lang w:val="en-US"/>
                  <w:rPrChange w:id="2541" w:author="Ворожцова Наталья Андреевна" w:date="2017-12-28T09:14:00Z">
                    <w:rPr>
                      <w:rFonts w:ascii="Times New Roman" w:hAnsi="Times New Roman" w:cs="Times New Roman"/>
                      <w:sz w:val="24"/>
                      <w:szCs w:val="24"/>
                    </w:rPr>
                  </w:rPrChange>
                </w:rPr>
                <w:t xml:space="preserve">5. </w:t>
              </w:r>
              <w:r w:rsidRPr="00882C24">
                <w:rPr>
                  <w:rFonts w:ascii="Times New Roman" w:hAnsi="Times New Roman" w:cs="Times New Roman"/>
                  <w:sz w:val="24"/>
                  <w:szCs w:val="24"/>
                </w:rPr>
                <w:t>Проектирование</w:t>
              </w:r>
              <w:r w:rsidRPr="00882C24">
                <w:rPr>
                  <w:rFonts w:ascii="Times New Roman" w:hAnsi="Times New Roman" w:cs="Times New Roman"/>
                  <w:sz w:val="24"/>
                  <w:szCs w:val="24"/>
                  <w:lang w:val="en-US"/>
                  <w:rPrChange w:id="2542" w:author="Ворожцова Наталья Андреевна" w:date="2017-12-28T09:14:00Z">
                    <w:rPr>
                      <w:rFonts w:ascii="Times New Roman" w:hAnsi="Times New Roman" w:cs="Times New Roman"/>
                      <w:sz w:val="24"/>
                      <w:szCs w:val="24"/>
                    </w:rPr>
                  </w:rPrChange>
                </w:rPr>
                <w:t xml:space="preserve"> </w:t>
              </w:r>
              <w:r w:rsidRPr="00882C24">
                <w:rPr>
                  <w:rFonts w:ascii="Times New Roman" w:hAnsi="Times New Roman" w:cs="Times New Roman"/>
                  <w:sz w:val="24"/>
                  <w:szCs w:val="24"/>
                </w:rPr>
                <w:t>ВО</w:t>
              </w:r>
              <w:r w:rsidRPr="00882C24">
                <w:rPr>
                  <w:rFonts w:ascii="Times New Roman" w:hAnsi="Times New Roman" w:cs="Times New Roman"/>
                  <w:sz w:val="24"/>
                  <w:szCs w:val="24"/>
                  <w:lang w:val="en-US"/>
                  <w:rPrChange w:id="2543" w:author="Ворожцова Наталья Андреевна" w:date="2017-12-28T09:14:00Z">
                    <w:rPr>
                      <w:rFonts w:ascii="Times New Roman" w:hAnsi="Times New Roman" w:cs="Times New Roman"/>
                      <w:sz w:val="24"/>
                      <w:szCs w:val="24"/>
                    </w:rPr>
                  </w:rPrChange>
                </w:rPr>
                <w:t xml:space="preserve"> </w:t>
              </w:r>
            </w:ins>
            <w:ins w:id="2544" w:author="Ворожцова Наталья Андреевна" w:date="2017-12-25T16:42:00Z">
              <w:r w:rsidRPr="00882C24">
                <w:rPr>
                  <w:rFonts w:ascii="Times New Roman" w:hAnsi="Times New Roman" w:cs="Times New Roman"/>
                  <w:b/>
                  <w:sz w:val="24"/>
                  <w:szCs w:val="24"/>
                  <w:lang w:val="en-US"/>
                </w:rPr>
                <w:t>PRO engineer</w:t>
              </w:r>
              <w:r w:rsidRPr="00882C24">
                <w:rPr>
                  <w:rFonts w:ascii="Times New Roman" w:hAnsi="Times New Roman" w:cs="Times New Roman"/>
                  <w:sz w:val="24"/>
                  <w:szCs w:val="24"/>
                  <w:lang w:val="en-US"/>
                </w:rPr>
                <w:t xml:space="preserve"> (Creo</w:t>
              </w:r>
              <w:r w:rsidRPr="00882C24">
                <w:rPr>
                  <w:sz w:val="24"/>
                  <w:szCs w:val="24"/>
                  <w:lang w:val="en-US"/>
                </w:rPr>
                <w:t xml:space="preserve"> </w:t>
              </w:r>
              <w:r w:rsidRPr="00882C24">
                <w:rPr>
                  <w:rFonts w:ascii="Times New Roman" w:hAnsi="Times New Roman" w:cs="Times New Roman"/>
                  <w:sz w:val="24"/>
                  <w:szCs w:val="24"/>
                  <w:lang w:val="en-US"/>
                </w:rPr>
                <w:t>Elements/Pro, AUTOCAD);</w:t>
              </w:r>
            </w:ins>
          </w:p>
          <w:p w14:paraId="05026DA6" w14:textId="7D94F226" w:rsidR="00FE28CF" w:rsidRPr="00882C24" w:rsidRDefault="00FE28CF" w:rsidP="00FE28CF">
            <w:pPr>
              <w:pStyle w:val="a3"/>
              <w:ind w:left="29"/>
              <w:rPr>
                <w:ins w:id="2545" w:author="Ворожцова Наталья Андреевна" w:date="2017-12-25T16:37:00Z"/>
                <w:rFonts w:ascii="Times New Roman" w:hAnsi="Times New Roman" w:cs="Times New Roman"/>
                <w:sz w:val="24"/>
                <w:szCs w:val="24"/>
              </w:rPr>
            </w:pPr>
            <w:ins w:id="2546" w:author="Ворожцова Наталья Андреевна" w:date="2017-12-25T16:37:00Z">
              <w:r w:rsidRPr="00882C24">
                <w:rPr>
                  <w:rFonts w:ascii="Times New Roman" w:hAnsi="Times New Roman" w:cs="Times New Roman"/>
                  <w:sz w:val="24"/>
                  <w:szCs w:val="24"/>
                </w:rPr>
                <w:t>6. Пооперационные 3</w:t>
              </w:r>
              <w:r w:rsidRPr="00882C24">
                <w:rPr>
                  <w:rFonts w:ascii="Times New Roman" w:hAnsi="Times New Roman" w:cs="Times New Roman"/>
                  <w:sz w:val="24"/>
                  <w:szCs w:val="24"/>
                  <w:lang w:val="en-US"/>
                </w:rPr>
                <w:t>D</w:t>
              </w:r>
              <w:r w:rsidRPr="00882C24">
                <w:rPr>
                  <w:rFonts w:ascii="Times New Roman" w:hAnsi="Times New Roman" w:cs="Times New Roman"/>
                  <w:sz w:val="24"/>
                  <w:szCs w:val="24"/>
                </w:rPr>
                <w:t xml:space="preserve"> модели – создают </w:t>
              </w:r>
            </w:ins>
            <w:ins w:id="2547" w:author="Ворожцова Наталья Андреевна" w:date="2017-12-25T16:42:00Z">
              <w:r w:rsidRPr="00882C24">
                <w:rPr>
                  <w:rFonts w:ascii="Times New Roman" w:hAnsi="Times New Roman" w:cs="Times New Roman"/>
                  <w:sz w:val="24"/>
                  <w:szCs w:val="24"/>
                </w:rPr>
                <w:t>программисты</w:t>
              </w:r>
            </w:ins>
            <w:ins w:id="2548" w:author="Ворожцова Наталья Андреевна" w:date="2017-12-25T16:37:00Z">
              <w:r w:rsidRPr="00882C24">
                <w:rPr>
                  <w:rFonts w:ascii="Times New Roman" w:hAnsi="Times New Roman" w:cs="Times New Roman"/>
                  <w:sz w:val="24"/>
                  <w:szCs w:val="24"/>
                </w:rPr>
                <w:t xml:space="preserve">. </w:t>
              </w:r>
            </w:ins>
          </w:p>
          <w:p w14:paraId="4935201E" w14:textId="071D6D21" w:rsidR="00FE28CF" w:rsidRPr="00882C24" w:rsidRDefault="00FE28CF" w:rsidP="00FE28CF">
            <w:pPr>
              <w:pStyle w:val="a3"/>
              <w:ind w:left="29"/>
              <w:rPr>
                <w:ins w:id="2549" w:author="Ворожцова Наталья Андреевна" w:date="2017-12-25T16:37:00Z"/>
                <w:rFonts w:ascii="Times New Roman" w:hAnsi="Times New Roman" w:cs="Times New Roman"/>
                <w:sz w:val="24"/>
                <w:szCs w:val="24"/>
                <w:lang w:val="en-US"/>
                <w:rPrChange w:id="2550" w:author="Ворожцова Наталья Андреевна" w:date="2017-12-28T09:14:00Z">
                  <w:rPr>
                    <w:ins w:id="2551" w:author="Ворожцова Наталья Андреевна" w:date="2017-12-25T16:37:00Z"/>
                    <w:rFonts w:ascii="Times New Roman" w:hAnsi="Times New Roman" w:cs="Times New Roman"/>
                    <w:sz w:val="24"/>
                    <w:szCs w:val="24"/>
                  </w:rPr>
                </w:rPrChange>
              </w:rPr>
            </w:pPr>
            <w:ins w:id="2552" w:author="Ворожцова Наталья Андреевна" w:date="2017-12-25T16:37:00Z">
              <w:r w:rsidRPr="00882C24">
                <w:rPr>
                  <w:rFonts w:ascii="Times New Roman" w:hAnsi="Times New Roman" w:cs="Times New Roman"/>
                  <w:sz w:val="24"/>
                  <w:szCs w:val="24"/>
                  <w:lang w:val="en-US"/>
                  <w:rPrChange w:id="2553" w:author="Ворожцова Наталья Андреевна" w:date="2017-12-28T09:14:00Z">
                    <w:rPr>
                      <w:rFonts w:ascii="Times New Roman" w:hAnsi="Times New Roman" w:cs="Times New Roman"/>
                      <w:sz w:val="24"/>
                      <w:szCs w:val="24"/>
                    </w:rPr>
                  </w:rPrChange>
                </w:rPr>
                <w:t xml:space="preserve">7. </w:t>
              </w:r>
              <w:r w:rsidRPr="00882C24">
                <w:rPr>
                  <w:rFonts w:ascii="Times New Roman" w:hAnsi="Times New Roman" w:cs="Times New Roman"/>
                  <w:sz w:val="24"/>
                  <w:szCs w:val="24"/>
                </w:rPr>
                <w:t>Проектирование</w:t>
              </w:r>
              <w:r w:rsidRPr="00882C24">
                <w:rPr>
                  <w:rFonts w:ascii="Times New Roman" w:hAnsi="Times New Roman" w:cs="Times New Roman"/>
                  <w:sz w:val="24"/>
                  <w:szCs w:val="24"/>
                  <w:lang w:val="en-US"/>
                  <w:rPrChange w:id="2554" w:author="Ворожцова Наталья Андреевна" w:date="2017-12-28T09:14:00Z">
                    <w:rPr>
                      <w:rFonts w:ascii="Times New Roman" w:hAnsi="Times New Roman" w:cs="Times New Roman"/>
                      <w:sz w:val="24"/>
                      <w:szCs w:val="24"/>
                    </w:rPr>
                  </w:rPrChange>
                </w:rPr>
                <w:t xml:space="preserve"> </w:t>
              </w:r>
              <w:r w:rsidRPr="00882C24">
                <w:rPr>
                  <w:rFonts w:ascii="Times New Roman" w:hAnsi="Times New Roman" w:cs="Times New Roman"/>
                  <w:sz w:val="24"/>
                  <w:szCs w:val="24"/>
                </w:rPr>
                <w:t>оснастки</w:t>
              </w:r>
            </w:ins>
            <w:ins w:id="2555" w:author="Ворожцова Наталья Андреевна" w:date="2017-12-25T16:43:00Z">
              <w:r w:rsidRPr="00882C24">
                <w:rPr>
                  <w:rFonts w:ascii="Times New Roman" w:hAnsi="Times New Roman" w:cs="Times New Roman"/>
                  <w:b/>
                  <w:sz w:val="24"/>
                  <w:szCs w:val="24"/>
                  <w:lang w:val="en-US"/>
                </w:rPr>
                <w:t xml:space="preserve"> PRO engineer</w:t>
              </w:r>
              <w:r w:rsidRPr="00882C24">
                <w:rPr>
                  <w:rFonts w:ascii="Times New Roman" w:hAnsi="Times New Roman" w:cs="Times New Roman"/>
                  <w:sz w:val="24"/>
                  <w:szCs w:val="24"/>
                  <w:lang w:val="en-US"/>
                </w:rPr>
                <w:t xml:space="preserve"> (Creo</w:t>
              </w:r>
              <w:r w:rsidRPr="00882C24">
                <w:rPr>
                  <w:sz w:val="24"/>
                  <w:szCs w:val="24"/>
                  <w:lang w:val="en-US"/>
                </w:rPr>
                <w:t xml:space="preserve"> </w:t>
              </w:r>
              <w:r w:rsidRPr="00882C24">
                <w:rPr>
                  <w:rFonts w:ascii="Times New Roman" w:hAnsi="Times New Roman" w:cs="Times New Roman"/>
                  <w:sz w:val="24"/>
                  <w:szCs w:val="24"/>
                  <w:lang w:val="en-US"/>
                </w:rPr>
                <w:t>Elements/Pro, AUTOCAD)</w:t>
              </w:r>
            </w:ins>
            <w:ins w:id="2556" w:author="Ворожцова Наталья Андреевна" w:date="2018-02-07T12:10:00Z">
              <w:r w:rsidR="00B32FA0" w:rsidRPr="007A18C1">
                <w:rPr>
                  <w:rFonts w:ascii="Times New Roman" w:hAnsi="Times New Roman" w:cs="Times New Roman"/>
                  <w:sz w:val="24"/>
                  <w:szCs w:val="24"/>
                  <w:lang w:val="en-US"/>
                  <w:rPrChange w:id="2557" w:author="Батюков Артем Андреевич" w:date="2018-02-07T13:21:00Z">
                    <w:rPr>
                      <w:rFonts w:ascii="Times New Roman" w:hAnsi="Times New Roman" w:cs="Times New Roman"/>
                      <w:sz w:val="24"/>
                      <w:szCs w:val="24"/>
                    </w:rPr>
                  </w:rPrChange>
                </w:rPr>
                <w:t>;</w:t>
              </w:r>
            </w:ins>
          </w:p>
          <w:p w14:paraId="161DFC30" w14:textId="7E2637B1" w:rsidR="00FE28CF" w:rsidRPr="00882C24" w:rsidRDefault="00FE28CF" w:rsidP="00FE28CF">
            <w:pPr>
              <w:pStyle w:val="a3"/>
              <w:ind w:left="29"/>
              <w:rPr>
                <w:ins w:id="2558" w:author="Ворожцова Наталья Андреевна" w:date="2017-12-25T16:37:00Z"/>
                <w:rFonts w:ascii="Times New Roman" w:hAnsi="Times New Roman" w:cs="Times New Roman"/>
                <w:bCs/>
                <w:sz w:val="24"/>
                <w:szCs w:val="24"/>
              </w:rPr>
            </w:pPr>
            <w:ins w:id="2559" w:author="Ворожцова Наталья Андреевна" w:date="2017-12-25T16:37:00Z">
              <w:r w:rsidRPr="00882C24">
                <w:rPr>
                  <w:rFonts w:ascii="Times New Roman" w:hAnsi="Times New Roman" w:cs="Times New Roman"/>
                  <w:sz w:val="24"/>
                  <w:szCs w:val="24"/>
                </w:rPr>
                <w:t xml:space="preserve">8. </w:t>
              </w:r>
              <w:r w:rsidRPr="00882C24">
                <w:rPr>
                  <w:rFonts w:ascii="Times New Roman" w:hAnsi="Times New Roman" w:cs="Times New Roman"/>
                  <w:bCs/>
                  <w:sz w:val="24"/>
                  <w:szCs w:val="24"/>
                </w:rPr>
                <w:t xml:space="preserve">Редактор ТП с автоматическим подбором </w:t>
              </w:r>
            </w:ins>
            <w:ins w:id="2560" w:author="Ворожцова Наталья Андреевна" w:date="2017-12-25T16:43:00Z">
              <w:r w:rsidRPr="00882C24">
                <w:rPr>
                  <w:rFonts w:ascii="Times New Roman" w:hAnsi="Times New Roman" w:cs="Times New Roman"/>
                  <w:bCs/>
                  <w:sz w:val="24"/>
                  <w:szCs w:val="24"/>
                </w:rPr>
                <w:t xml:space="preserve">в </w:t>
              </w:r>
              <w:r w:rsidRPr="00882C24">
                <w:rPr>
                  <w:rFonts w:ascii="Times New Roman" w:hAnsi="Times New Roman" w:cs="Times New Roman"/>
                  <w:spacing w:val="15"/>
                  <w:sz w:val="24"/>
                  <w:szCs w:val="24"/>
                  <w:rPrChange w:id="2561" w:author="Ворожцова Наталья Андреевна" w:date="2017-12-28T09:14:00Z">
                    <w:rPr>
                      <w:rFonts w:ascii="Times New Roman" w:hAnsi="Times New Roman" w:cs="Times New Roman"/>
                      <w:color w:val="000000"/>
                      <w:spacing w:val="15"/>
                      <w:sz w:val="24"/>
                      <w:szCs w:val="24"/>
                    </w:rPr>
                  </w:rPrChange>
                </w:rPr>
                <w:fldChar w:fldCharType="begin"/>
              </w:r>
              <w:r w:rsidRPr="00882C24">
                <w:rPr>
                  <w:rFonts w:ascii="Times New Roman" w:hAnsi="Times New Roman" w:cs="Times New Roman"/>
                  <w:spacing w:val="15"/>
                  <w:sz w:val="24"/>
                  <w:szCs w:val="24"/>
                  <w:rPrChange w:id="2562" w:author="Ворожцова Наталья Андреевна" w:date="2017-12-28T09:14:00Z">
                    <w:rPr>
                      <w:rFonts w:ascii="Times New Roman" w:hAnsi="Times New Roman" w:cs="Times New Roman"/>
                      <w:color w:val="000000"/>
                      <w:spacing w:val="15"/>
                      <w:sz w:val="24"/>
                      <w:szCs w:val="24"/>
                    </w:rPr>
                  </w:rPrChange>
                </w:rPr>
                <w:instrText xml:space="preserve"> HYPERLINK "http://www.intermech.ru/techcard.htm" </w:instrText>
              </w:r>
              <w:r w:rsidRPr="00882C24">
                <w:rPr>
                  <w:rFonts w:ascii="Times New Roman" w:hAnsi="Times New Roman" w:cs="Times New Roman"/>
                  <w:spacing w:val="15"/>
                  <w:sz w:val="24"/>
                  <w:szCs w:val="24"/>
                  <w:rPrChange w:id="2563" w:author="Ворожцова Наталья Андреевна" w:date="2017-12-28T09:14:00Z">
                    <w:rPr>
                      <w:rFonts w:ascii="Times New Roman" w:hAnsi="Times New Roman" w:cs="Times New Roman"/>
                      <w:color w:val="000000"/>
                      <w:spacing w:val="15"/>
                      <w:sz w:val="24"/>
                      <w:szCs w:val="24"/>
                    </w:rPr>
                  </w:rPrChange>
                </w:rPr>
                <w:fldChar w:fldCharType="separate"/>
              </w:r>
              <w:r w:rsidRPr="00882C24">
                <w:rPr>
                  <w:rStyle w:val="a7"/>
                  <w:rFonts w:ascii="Times New Roman" w:hAnsi="Times New Roman" w:cs="Times New Roman"/>
                  <w:color w:val="auto"/>
                  <w:spacing w:val="15"/>
                  <w:sz w:val="24"/>
                  <w:szCs w:val="24"/>
                  <w:u w:val="none"/>
                  <w:rPrChange w:id="2564" w:author="Ворожцова Наталья Андреевна" w:date="2017-12-28T09:14:00Z">
                    <w:rPr>
                      <w:rStyle w:val="a7"/>
                      <w:rFonts w:ascii="Times New Roman" w:hAnsi="Times New Roman" w:cs="Times New Roman"/>
                      <w:spacing w:val="15"/>
                      <w:sz w:val="24"/>
                      <w:szCs w:val="24"/>
                      <w:u w:val="none"/>
                    </w:rPr>
                  </w:rPrChange>
                </w:rPr>
                <w:t>TECHCARD</w:t>
              </w:r>
              <w:r w:rsidRPr="00882C24">
                <w:rPr>
                  <w:rFonts w:ascii="Times New Roman" w:hAnsi="Times New Roman" w:cs="Times New Roman"/>
                  <w:spacing w:val="15"/>
                  <w:sz w:val="24"/>
                  <w:szCs w:val="24"/>
                  <w:rPrChange w:id="2565" w:author="Ворожцова Наталья Андреевна" w:date="2017-12-28T09:14:00Z">
                    <w:rPr>
                      <w:rFonts w:ascii="Times New Roman" w:hAnsi="Times New Roman" w:cs="Times New Roman"/>
                      <w:color w:val="000000"/>
                      <w:spacing w:val="15"/>
                      <w:sz w:val="24"/>
                      <w:szCs w:val="24"/>
                    </w:rPr>
                  </w:rPrChange>
                </w:rPr>
                <w:fldChar w:fldCharType="end"/>
              </w:r>
            </w:ins>
            <w:ins w:id="2566" w:author="Ворожцова Наталья Андреевна" w:date="2017-12-25T16:37:00Z">
              <w:r w:rsidRPr="00882C24">
                <w:rPr>
                  <w:rFonts w:ascii="Times New Roman" w:hAnsi="Times New Roman" w:cs="Times New Roman"/>
                  <w:bCs/>
                  <w:sz w:val="24"/>
                  <w:szCs w:val="24"/>
                </w:rPr>
                <w:t xml:space="preserve">. </w:t>
              </w:r>
            </w:ins>
          </w:p>
          <w:p w14:paraId="17607663" w14:textId="22561CA4" w:rsidR="00FE28CF" w:rsidRDefault="00FE28CF" w:rsidP="00FE28CF">
            <w:pPr>
              <w:pStyle w:val="a3"/>
              <w:ind w:left="29"/>
              <w:rPr>
                <w:ins w:id="2567" w:author="Ворожцова Наталья Андреевна" w:date="2017-12-25T16:37:00Z"/>
                <w:rFonts w:ascii="Times New Roman" w:hAnsi="Times New Roman" w:cs="Times New Roman"/>
                <w:sz w:val="24"/>
                <w:szCs w:val="24"/>
              </w:rPr>
            </w:pPr>
            <w:ins w:id="2568" w:author="Ворожцова Наталья Андреевна" w:date="2017-12-25T16:37:00Z">
              <w:r>
                <w:rPr>
                  <w:rFonts w:ascii="Times New Roman" w:hAnsi="Times New Roman" w:cs="Times New Roman"/>
                  <w:sz w:val="24"/>
                  <w:szCs w:val="24"/>
                </w:rPr>
                <w:t xml:space="preserve">9. </w:t>
              </w:r>
              <w:r w:rsidRPr="00C651CF">
                <w:rPr>
                  <w:rFonts w:ascii="Times New Roman" w:hAnsi="Times New Roman" w:cs="Times New Roman"/>
                  <w:sz w:val="24"/>
                  <w:szCs w:val="24"/>
                </w:rPr>
                <w:t xml:space="preserve">Параметрического поиска в NX </w:t>
              </w:r>
            </w:ins>
            <w:ins w:id="2569" w:author="Ворожцова Наталья Андреевна" w:date="2017-12-25T16:43:00Z">
              <w:r>
                <w:rPr>
                  <w:rFonts w:ascii="Times New Roman" w:hAnsi="Times New Roman" w:cs="Times New Roman"/>
                  <w:sz w:val="24"/>
                  <w:szCs w:val="24"/>
                </w:rPr>
                <w:t>нет</w:t>
              </w:r>
            </w:ins>
            <w:ins w:id="2570" w:author="Ворожцова Наталья Андреевна" w:date="2017-12-25T16:37:00Z">
              <w:r>
                <w:rPr>
                  <w:rFonts w:ascii="Times New Roman" w:hAnsi="Times New Roman" w:cs="Times New Roman"/>
                  <w:sz w:val="24"/>
                  <w:szCs w:val="24"/>
                </w:rPr>
                <w:t>.</w:t>
              </w:r>
            </w:ins>
          </w:p>
          <w:p w14:paraId="6AAA693D" w14:textId="38A5583D" w:rsidR="00FE28CF" w:rsidRDefault="00FE28CF" w:rsidP="00FE28CF">
            <w:pPr>
              <w:pStyle w:val="a3"/>
              <w:ind w:left="29"/>
              <w:rPr>
                <w:ins w:id="2571" w:author="Ворожцова Наталья Андреевна" w:date="2017-12-25T16:37:00Z"/>
                <w:rFonts w:ascii="Times New Roman" w:hAnsi="Times New Roman" w:cs="Times New Roman"/>
                <w:sz w:val="24"/>
                <w:szCs w:val="24"/>
              </w:rPr>
            </w:pPr>
            <w:ins w:id="2572" w:author="Ворожцова Наталья Андреевна" w:date="2017-12-25T16:37: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ins>
            <w:ins w:id="2573" w:author="Ворожцова Наталья Андреевна" w:date="2017-12-25T16:44:00Z">
              <w:r w:rsidRPr="006F6170">
                <w:rPr>
                  <w:rFonts w:ascii="Times New Roman" w:hAnsi="Times New Roman" w:cs="Times New Roman"/>
                  <w:b/>
                  <w:sz w:val="24"/>
                  <w:szCs w:val="24"/>
                  <w:lang w:val="en-US"/>
                </w:rPr>
                <w:t>SAP</w:t>
              </w:r>
              <w:r w:rsidRPr="006F6170">
                <w:rPr>
                  <w:rFonts w:ascii="Times New Roman" w:hAnsi="Times New Roman" w:cs="Times New Roman"/>
                  <w:b/>
                  <w:sz w:val="24"/>
                  <w:szCs w:val="24"/>
                </w:rPr>
                <w:t xml:space="preserve"> 3</w:t>
              </w:r>
              <w:r w:rsidRPr="006F6170">
                <w:rPr>
                  <w:rFonts w:ascii="Times New Roman" w:hAnsi="Times New Roman" w:cs="Times New Roman"/>
                  <w:b/>
                  <w:sz w:val="24"/>
                  <w:szCs w:val="24"/>
                  <w:lang w:val="en-US"/>
                </w:rPr>
                <w:t>R</w:t>
              </w:r>
            </w:ins>
            <w:ins w:id="2574" w:author="Ворожцова Наталья Андреевна" w:date="2017-12-25T16:37:00Z">
              <w:r>
                <w:rPr>
                  <w:rFonts w:ascii="Times New Roman" w:hAnsi="Times New Roman" w:cs="Times New Roman"/>
                  <w:sz w:val="24"/>
                  <w:szCs w:val="24"/>
                </w:rPr>
                <w:t>.</w:t>
              </w:r>
            </w:ins>
          </w:p>
          <w:p w14:paraId="2694289F" w14:textId="599219FC" w:rsidR="00FE28CF" w:rsidRDefault="00FE28CF" w:rsidP="00FE28CF">
            <w:pPr>
              <w:rPr>
                <w:ins w:id="2575" w:author="Ворожцова Наталья Андреевна" w:date="2017-12-25T16:37:00Z"/>
                <w:rFonts w:ascii="Times New Roman" w:hAnsi="Times New Roman" w:cs="Times New Roman"/>
                <w:sz w:val="24"/>
                <w:szCs w:val="24"/>
              </w:rPr>
            </w:pPr>
            <w:ins w:id="2576" w:author="Ворожцова Наталья Андреевна" w:date="2017-12-25T16:37: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в </w:t>
              </w:r>
            </w:ins>
            <w:ins w:id="2577" w:author="Ворожцова Наталья Андреевна" w:date="2017-12-25T16:44:00Z">
              <w:r w:rsidRPr="006F6170">
                <w:rPr>
                  <w:rFonts w:ascii="Times New Roman" w:hAnsi="Times New Roman" w:cs="Times New Roman"/>
                  <w:b/>
                  <w:sz w:val="24"/>
                  <w:szCs w:val="24"/>
                  <w:lang w:val="en-US"/>
                </w:rPr>
                <w:t>SAP</w:t>
              </w:r>
              <w:r w:rsidRPr="006F6170">
                <w:rPr>
                  <w:rFonts w:ascii="Times New Roman" w:hAnsi="Times New Roman" w:cs="Times New Roman"/>
                  <w:b/>
                  <w:sz w:val="24"/>
                  <w:szCs w:val="24"/>
                </w:rPr>
                <w:t xml:space="preserve"> 3</w:t>
              </w:r>
              <w:r w:rsidRPr="006F6170">
                <w:rPr>
                  <w:rFonts w:ascii="Times New Roman" w:hAnsi="Times New Roman" w:cs="Times New Roman"/>
                  <w:b/>
                  <w:sz w:val="24"/>
                  <w:szCs w:val="24"/>
                  <w:lang w:val="en-US"/>
                </w:rPr>
                <w:t>R</w:t>
              </w:r>
            </w:ins>
            <w:ins w:id="2578" w:author="Ворожцова Наталья Андреевна" w:date="2017-12-25T16:37:00Z">
              <w:r>
                <w:rPr>
                  <w:rFonts w:ascii="Times New Roman" w:hAnsi="Times New Roman" w:cs="Times New Roman"/>
                  <w:sz w:val="24"/>
                  <w:szCs w:val="24"/>
                </w:rPr>
                <w:t xml:space="preserve">. </w:t>
              </w:r>
              <w:r w:rsidRPr="00C651CF">
                <w:rPr>
                  <w:rFonts w:ascii="Times New Roman" w:hAnsi="Times New Roman" w:cs="Times New Roman"/>
                  <w:sz w:val="24"/>
                  <w:szCs w:val="24"/>
                </w:rPr>
                <w:t xml:space="preserve">Учет применяемости кладовщиками – в </w:t>
              </w:r>
            </w:ins>
            <w:ins w:id="2579" w:author="Ворожцова Наталья Андреевна" w:date="2017-12-25T16:45:00Z">
              <w:r w:rsidRPr="006F6170">
                <w:rPr>
                  <w:rFonts w:ascii="Times New Roman" w:hAnsi="Times New Roman" w:cs="Times New Roman"/>
                  <w:b/>
                  <w:sz w:val="24"/>
                  <w:szCs w:val="24"/>
                  <w:lang w:val="en-US"/>
                </w:rPr>
                <w:t>SAP</w:t>
              </w:r>
              <w:r w:rsidRPr="006F6170">
                <w:rPr>
                  <w:rFonts w:ascii="Times New Roman" w:hAnsi="Times New Roman" w:cs="Times New Roman"/>
                  <w:b/>
                  <w:sz w:val="24"/>
                  <w:szCs w:val="24"/>
                </w:rPr>
                <w:t xml:space="preserve"> 3</w:t>
              </w:r>
              <w:r w:rsidRPr="006F6170">
                <w:rPr>
                  <w:rFonts w:ascii="Times New Roman" w:hAnsi="Times New Roman" w:cs="Times New Roman"/>
                  <w:b/>
                  <w:sz w:val="24"/>
                  <w:szCs w:val="24"/>
                  <w:lang w:val="en-US"/>
                </w:rPr>
                <w:t>R</w:t>
              </w:r>
            </w:ins>
            <w:ins w:id="2580" w:author="Ворожцова Наталья Андреевна" w:date="2017-12-25T16:37:00Z">
              <w:r w:rsidRPr="00C651CF">
                <w:rPr>
                  <w:rFonts w:ascii="Times New Roman" w:hAnsi="Times New Roman" w:cs="Times New Roman"/>
                  <w:sz w:val="24"/>
                  <w:szCs w:val="24"/>
                </w:rPr>
                <w:t xml:space="preserve">; </w:t>
              </w:r>
            </w:ins>
          </w:p>
          <w:p w14:paraId="1CE71EFA" w14:textId="55F5DC02" w:rsidR="00FE28CF" w:rsidRDefault="00FE28CF" w:rsidP="00FE28CF">
            <w:pPr>
              <w:rPr>
                <w:ins w:id="2581" w:author="Ворожцова Наталья Андреевна" w:date="2017-12-25T16:37:00Z"/>
                <w:rFonts w:ascii="Times New Roman" w:hAnsi="Times New Roman" w:cs="Times New Roman"/>
                <w:sz w:val="24"/>
                <w:szCs w:val="24"/>
              </w:rPr>
            </w:pPr>
            <w:ins w:id="2582" w:author="Ворожцова Наталья Андреевна" w:date="2017-12-25T16:37:00Z">
              <w:r w:rsidRPr="00C651CF">
                <w:rPr>
                  <w:rFonts w:ascii="Times New Roman" w:hAnsi="Times New Roman" w:cs="Times New Roman"/>
                  <w:sz w:val="24"/>
                  <w:szCs w:val="24"/>
                </w:rPr>
                <w:t xml:space="preserve">12. Хранение </w:t>
              </w:r>
            </w:ins>
            <w:ins w:id="2583" w:author="Ворожцова Наталья Андреевна" w:date="2017-12-25T16:45:00Z">
              <w:r w:rsidRPr="00C651CF">
                <w:rPr>
                  <w:rFonts w:ascii="Times New Roman" w:hAnsi="Times New Roman" w:cs="Times New Roman"/>
                  <w:sz w:val="24"/>
                  <w:szCs w:val="24"/>
                </w:rPr>
                <w:t xml:space="preserve">в </w:t>
              </w:r>
              <w:r>
                <w:rPr>
                  <w:rFonts w:ascii="Times New Roman" w:hAnsi="Times New Roman" w:cs="Times New Roman"/>
                  <w:sz w:val="24"/>
                  <w:szCs w:val="24"/>
                </w:rPr>
                <w:t>стеллаже</w:t>
              </w:r>
            </w:ins>
            <w:ins w:id="2584" w:author="Ворожцова Наталья Андреевна" w:date="2017-12-25T16:37:00Z">
              <w:r>
                <w:rPr>
                  <w:rFonts w:ascii="Times New Roman" w:hAnsi="Times New Roman" w:cs="Times New Roman"/>
                  <w:sz w:val="24"/>
                  <w:szCs w:val="24"/>
                </w:rPr>
                <w:t xml:space="preserve"> с номерами ячеек</w:t>
              </w:r>
              <w:r w:rsidRPr="00C651CF">
                <w:rPr>
                  <w:rFonts w:ascii="Times New Roman" w:hAnsi="Times New Roman" w:cs="Times New Roman"/>
                  <w:sz w:val="24"/>
                  <w:szCs w:val="24"/>
                </w:rPr>
                <w:t xml:space="preserve">, штрихкодирование </w:t>
              </w:r>
              <w:r>
                <w:rPr>
                  <w:rFonts w:ascii="Times New Roman" w:hAnsi="Times New Roman" w:cs="Times New Roman"/>
                  <w:sz w:val="24"/>
                  <w:szCs w:val="24"/>
                </w:rPr>
                <w:t>локальное</w:t>
              </w:r>
            </w:ins>
            <w:ins w:id="2585" w:author="Ворожцова Наталья Андреевна" w:date="2017-12-25T16:47:00Z">
              <w:r w:rsidR="00AE00E5">
                <w:rPr>
                  <w:rFonts w:ascii="Times New Roman" w:hAnsi="Times New Roman" w:cs="Times New Roman"/>
                  <w:sz w:val="24"/>
                  <w:szCs w:val="24"/>
                </w:rPr>
                <w:t>, установлено несколько инструментальных ящиков.</w:t>
              </w:r>
            </w:ins>
          </w:p>
          <w:p w14:paraId="699C0DAC" w14:textId="36E7D2AA" w:rsidR="00FE28CF" w:rsidRDefault="00FE28CF" w:rsidP="00FE28CF">
            <w:pPr>
              <w:rPr>
                <w:ins w:id="2586" w:author="Ворожцова Наталья Андреевна" w:date="2017-12-25T16:37:00Z"/>
                <w:rFonts w:ascii="Times New Roman" w:hAnsi="Times New Roman" w:cs="Times New Roman"/>
                <w:sz w:val="24"/>
                <w:szCs w:val="24"/>
              </w:rPr>
            </w:pPr>
            <w:ins w:id="2587" w:author="Ворожцова Наталья Андреевна" w:date="2017-12-25T16:37:00Z">
              <w:r w:rsidRPr="00C651CF">
                <w:rPr>
                  <w:rFonts w:ascii="Times New Roman" w:hAnsi="Times New Roman" w:cs="Times New Roman"/>
                  <w:sz w:val="24"/>
                  <w:szCs w:val="24"/>
                </w:rPr>
                <w:t xml:space="preserve">13. Оптимизации мест хранения - </w:t>
              </w:r>
            </w:ins>
            <w:ins w:id="2588" w:author="Ворожцова Наталья Андреевна" w:date="2017-12-25T16:45:00Z">
              <w:r>
                <w:rPr>
                  <w:rFonts w:ascii="Times New Roman" w:hAnsi="Times New Roman" w:cs="Times New Roman"/>
                  <w:sz w:val="24"/>
                  <w:szCs w:val="24"/>
                  <w:lang w:val="en-US"/>
                </w:rPr>
                <w:t>SAP</w:t>
              </w:r>
              <w:r>
                <w:rPr>
                  <w:rFonts w:ascii="Times New Roman" w:hAnsi="Times New Roman" w:cs="Times New Roman"/>
                  <w:sz w:val="24"/>
                  <w:szCs w:val="24"/>
                </w:rPr>
                <w:t xml:space="preserve"> 3</w:t>
              </w:r>
              <w:r>
                <w:rPr>
                  <w:rFonts w:ascii="Times New Roman" w:hAnsi="Times New Roman" w:cs="Times New Roman"/>
                  <w:sz w:val="24"/>
                  <w:szCs w:val="24"/>
                  <w:lang w:val="en-US"/>
                </w:rPr>
                <w:t>R</w:t>
              </w:r>
            </w:ins>
            <w:ins w:id="2589" w:author="Ворожцова Наталья Андреевна" w:date="2017-12-25T16:37:00Z">
              <w:r w:rsidRPr="00C651CF">
                <w:rPr>
                  <w:rFonts w:ascii="Times New Roman" w:hAnsi="Times New Roman" w:cs="Times New Roman"/>
                  <w:sz w:val="24"/>
                  <w:szCs w:val="24"/>
                </w:rPr>
                <w:t xml:space="preserve">. </w:t>
              </w:r>
            </w:ins>
          </w:p>
          <w:p w14:paraId="22C569CF" w14:textId="16CC1B23" w:rsidR="00FE28CF" w:rsidRDefault="00FE28CF" w:rsidP="00FE28CF">
            <w:pPr>
              <w:rPr>
                <w:ins w:id="2590" w:author="Ворожцова Наталья Андреевна" w:date="2017-12-25T16:37:00Z"/>
                <w:rFonts w:ascii="Times New Roman" w:hAnsi="Times New Roman" w:cs="Times New Roman"/>
                <w:sz w:val="24"/>
                <w:szCs w:val="24"/>
              </w:rPr>
            </w:pPr>
            <w:ins w:id="2591" w:author="Ворожцова Наталья Андреевна" w:date="2017-12-25T16:37:00Z">
              <w:r w:rsidRPr="00C651CF">
                <w:rPr>
                  <w:rFonts w:ascii="Times New Roman" w:hAnsi="Times New Roman" w:cs="Times New Roman"/>
                  <w:sz w:val="24"/>
                  <w:szCs w:val="24"/>
                </w:rPr>
                <w:t xml:space="preserve">14.Оптимизация закупок – </w:t>
              </w:r>
            </w:ins>
            <w:ins w:id="2592" w:author="Ворожцова Наталья Андреевна" w:date="2017-12-25T16:45:00Z">
              <w:r>
                <w:rPr>
                  <w:rFonts w:ascii="Times New Roman" w:hAnsi="Times New Roman" w:cs="Times New Roman"/>
                  <w:sz w:val="24"/>
                  <w:szCs w:val="24"/>
                  <w:lang w:val="en-US"/>
                </w:rPr>
                <w:t>SAP</w:t>
              </w:r>
              <w:r>
                <w:rPr>
                  <w:rFonts w:ascii="Times New Roman" w:hAnsi="Times New Roman" w:cs="Times New Roman"/>
                  <w:sz w:val="24"/>
                  <w:szCs w:val="24"/>
                </w:rPr>
                <w:t xml:space="preserve"> 3</w:t>
              </w:r>
              <w:r>
                <w:rPr>
                  <w:rFonts w:ascii="Times New Roman" w:hAnsi="Times New Roman" w:cs="Times New Roman"/>
                  <w:sz w:val="24"/>
                  <w:szCs w:val="24"/>
                  <w:lang w:val="en-US"/>
                </w:rPr>
                <w:t>R</w:t>
              </w:r>
            </w:ins>
            <w:ins w:id="2593" w:author="Ворожцова Наталья Андреевна" w:date="2017-12-25T16:37:00Z">
              <w:r w:rsidRPr="00C651CF">
                <w:rPr>
                  <w:rFonts w:ascii="Times New Roman" w:hAnsi="Times New Roman" w:cs="Times New Roman"/>
                  <w:sz w:val="24"/>
                  <w:szCs w:val="24"/>
                </w:rPr>
                <w:t xml:space="preserve">. </w:t>
              </w:r>
            </w:ins>
          </w:p>
          <w:p w14:paraId="02B372BE" w14:textId="78323CAF" w:rsidR="00260EA6" w:rsidDel="00FE28CF" w:rsidRDefault="00FE28CF" w:rsidP="00260EA6">
            <w:pPr>
              <w:pStyle w:val="a3"/>
              <w:ind w:left="0"/>
              <w:rPr>
                <w:del w:id="2594" w:author="Ворожцова Наталья Андреевна" w:date="2017-12-25T16:39:00Z"/>
                <w:rFonts w:ascii="Times New Roman" w:hAnsi="Times New Roman" w:cs="Times New Roman"/>
                <w:sz w:val="24"/>
                <w:szCs w:val="24"/>
              </w:rPr>
            </w:pPr>
            <w:ins w:id="2595" w:author="Ворожцова Наталья Андреевна" w:date="2017-12-25T16:37:00Z">
              <w:r w:rsidRPr="00C651CF">
                <w:rPr>
                  <w:rFonts w:ascii="Times New Roman" w:hAnsi="Times New Roman" w:cs="Times New Roman"/>
                  <w:sz w:val="24"/>
                  <w:szCs w:val="24"/>
                </w:rPr>
                <w:t>1</w:t>
              </w:r>
            </w:ins>
            <w:ins w:id="2596" w:author="Ворожцова Наталья Андреевна" w:date="2018-02-07T10:28:00Z">
              <w:r w:rsidR="00C405E7" w:rsidRPr="00C405E7">
                <w:rPr>
                  <w:rFonts w:ascii="Times New Roman" w:hAnsi="Times New Roman" w:cs="Times New Roman"/>
                  <w:sz w:val="24"/>
                  <w:szCs w:val="24"/>
                  <w:rPrChange w:id="2597" w:author="Ворожцова Наталья Андреевна" w:date="2018-02-07T10:28:00Z">
                    <w:rPr>
                      <w:rFonts w:ascii="Times New Roman" w:hAnsi="Times New Roman" w:cs="Times New Roman"/>
                      <w:sz w:val="24"/>
                      <w:szCs w:val="24"/>
                      <w:lang w:val="en-US"/>
                    </w:rPr>
                  </w:rPrChange>
                </w:rPr>
                <w:t>5</w:t>
              </w:r>
            </w:ins>
            <w:ins w:id="2598" w:author="Ворожцова Наталья Андреевна" w:date="2017-12-25T16:37:00Z">
              <w:r w:rsidRPr="00C651CF">
                <w:rPr>
                  <w:rFonts w:ascii="Times New Roman" w:hAnsi="Times New Roman" w:cs="Times New Roman"/>
                  <w:sz w:val="24"/>
                  <w:szCs w:val="24"/>
                </w:rPr>
                <w:t>. Получение/сдача ТО</w:t>
              </w:r>
            </w:ins>
            <w:ins w:id="2599" w:author="Ворожцова Наталья Андреевна" w:date="2017-12-25T16:48:00Z">
              <w:r w:rsidR="00AE00E5">
                <w:rPr>
                  <w:rFonts w:ascii="Times New Roman" w:hAnsi="Times New Roman" w:cs="Times New Roman"/>
                  <w:sz w:val="24"/>
                  <w:szCs w:val="24"/>
                </w:rPr>
                <w:t xml:space="preserve"> на инструментальную карту со штрихкодом (только внедряется)</w:t>
              </w:r>
            </w:ins>
            <w:ins w:id="2600" w:author="Ворожцова Наталья Андреевна" w:date="2017-12-25T16:37:00Z">
              <w:r w:rsidRPr="00C651CF">
                <w:rPr>
                  <w:rFonts w:ascii="Times New Roman" w:hAnsi="Times New Roman" w:cs="Times New Roman"/>
                  <w:sz w:val="24"/>
                  <w:szCs w:val="24"/>
                </w:rPr>
                <w:t>.</w:t>
              </w:r>
            </w:ins>
            <w:del w:id="2601" w:author="Ворожцова Наталья Андреевна" w:date="2017-12-25T16:37:00Z">
              <w:r w:rsidR="00E95A19" w:rsidDel="00FE28CF">
                <w:rPr>
                  <w:rFonts w:ascii="Times New Roman" w:hAnsi="Times New Roman" w:cs="Times New Roman"/>
                  <w:sz w:val="24"/>
                  <w:szCs w:val="24"/>
                </w:rPr>
                <w:delText xml:space="preserve">- </w:delText>
              </w:r>
            </w:del>
            <w:del w:id="2602" w:author="Ворожцова Наталья Андреевна" w:date="2017-12-25T16:39:00Z">
              <w:r w:rsidR="00E95A19" w:rsidDel="00FE28CF">
                <w:rPr>
                  <w:rFonts w:ascii="Times New Roman" w:hAnsi="Times New Roman" w:cs="Times New Roman"/>
                  <w:sz w:val="24"/>
                  <w:szCs w:val="24"/>
                </w:rPr>
                <w:delText>Подбор оснастки</w:delText>
              </w:r>
              <w:r w:rsidR="00E95A19" w:rsidRPr="001028B2" w:rsidDel="00FE28CF">
                <w:rPr>
                  <w:rFonts w:ascii="Times New Roman" w:hAnsi="Times New Roman" w:cs="Times New Roman"/>
                  <w:sz w:val="24"/>
                  <w:szCs w:val="24"/>
                </w:rPr>
                <w:delText xml:space="preserve"> -  </w:delText>
              </w:r>
            </w:del>
            <w:del w:id="2603" w:author="Ворожцова Наталья Андреевна" w:date="2017-12-25T16:38:00Z">
              <w:r w:rsidR="00E95A19" w:rsidDel="00FE28CF">
                <w:rPr>
                  <w:rFonts w:ascii="Times New Roman" w:hAnsi="Times New Roman" w:cs="Times New Roman"/>
                  <w:sz w:val="24"/>
                  <w:szCs w:val="24"/>
                </w:rPr>
                <w:delText xml:space="preserve">база данных основных геометрических параметров в </w:delText>
              </w:r>
              <w:r w:rsidR="00E95A19" w:rsidRPr="006F6170" w:rsidDel="00FE28CF">
                <w:rPr>
                  <w:rFonts w:ascii="Times New Roman" w:hAnsi="Times New Roman" w:cs="Times New Roman"/>
                  <w:b/>
                  <w:sz w:val="24"/>
                  <w:szCs w:val="24"/>
                </w:rPr>
                <w:delText>Excel</w:delText>
              </w:r>
              <w:r w:rsidR="00E95A19" w:rsidDel="00FE28CF">
                <w:rPr>
                  <w:rFonts w:ascii="Times New Roman" w:hAnsi="Times New Roman" w:cs="Times New Roman"/>
                  <w:sz w:val="24"/>
                  <w:szCs w:val="24"/>
                </w:rPr>
                <w:delText>, если нет подходящего, то</w:delText>
              </w:r>
              <w:r w:rsidR="00E95A19" w:rsidRPr="00D00FC9" w:rsidDel="00FE28CF">
                <w:rPr>
                  <w:rFonts w:ascii="Times New Roman" w:hAnsi="Times New Roman" w:cs="Times New Roman"/>
                  <w:sz w:val="24"/>
                  <w:szCs w:val="24"/>
                </w:rPr>
                <w:delText xml:space="preserve"> </w:delText>
              </w:r>
              <w:r w:rsidR="00E95A19" w:rsidDel="00FE28CF">
                <w:rPr>
                  <w:rFonts w:ascii="Times New Roman" w:hAnsi="Times New Roman" w:cs="Times New Roman"/>
                  <w:sz w:val="24"/>
                  <w:szCs w:val="24"/>
                </w:rPr>
                <w:delText>по каталогам.</w:delText>
              </w:r>
            </w:del>
          </w:p>
          <w:p w14:paraId="02B372BF" w14:textId="0BCCDC5D" w:rsidR="00260EA6" w:rsidRPr="006F6170" w:rsidDel="00AE00E5" w:rsidRDefault="00E95A19" w:rsidP="00260EA6">
            <w:pPr>
              <w:pStyle w:val="a3"/>
              <w:ind w:left="0"/>
              <w:rPr>
                <w:del w:id="2604" w:author="Ворожцова Наталья Андреевна" w:date="2017-12-25T16:47:00Z"/>
                <w:rFonts w:ascii="Times New Roman" w:hAnsi="Times New Roman" w:cs="Times New Roman"/>
                <w:sz w:val="24"/>
                <w:szCs w:val="24"/>
              </w:rPr>
            </w:pPr>
            <w:del w:id="2605" w:author="Ворожцова Наталья Андреевна" w:date="2017-12-25T16:47:00Z">
              <w:r w:rsidDel="00AE00E5">
                <w:rPr>
                  <w:rFonts w:ascii="Times New Roman" w:hAnsi="Times New Roman" w:cs="Times New Roman"/>
                  <w:sz w:val="24"/>
                  <w:szCs w:val="24"/>
                </w:rPr>
                <w:delText xml:space="preserve">- </w:delText>
              </w:r>
            </w:del>
            <w:del w:id="2606" w:author="Ворожцова Наталья Андреевна" w:date="2017-12-25T16:39:00Z">
              <w:r w:rsidDel="00FE28CF">
                <w:rPr>
                  <w:rFonts w:ascii="Times New Roman" w:hAnsi="Times New Roman" w:cs="Times New Roman"/>
                  <w:sz w:val="24"/>
                  <w:szCs w:val="24"/>
                </w:rPr>
                <w:delText xml:space="preserve">Заказ нового обозначения – стандартной в </w:delText>
              </w:r>
              <w:r w:rsidRPr="006F6170" w:rsidDel="00FE28CF">
                <w:rPr>
                  <w:rFonts w:ascii="Times New Roman" w:hAnsi="Times New Roman" w:cs="Times New Roman"/>
                  <w:b/>
                  <w:sz w:val="24"/>
                  <w:szCs w:val="24"/>
                  <w:lang w:val="en-US"/>
                </w:rPr>
                <w:delText>Word</w:delText>
              </w:r>
              <w:r w:rsidDel="00FE28CF">
                <w:rPr>
                  <w:rFonts w:ascii="Times New Roman" w:hAnsi="Times New Roman" w:cs="Times New Roman"/>
                  <w:sz w:val="24"/>
                  <w:szCs w:val="24"/>
                </w:rPr>
                <w:delText xml:space="preserve">, специальной в </w:delText>
              </w:r>
              <w:r w:rsidRPr="006F6170" w:rsidDel="00FE28CF">
                <w:rPr>
                  <w:rFonts w:ascii="Times New Roman" w:hAnsi="Times New Roman" w:cs="Times New Roman"/>
                  <w:b/>
                  <w:sz w:val="24"/>
                  <w:szCs w:val="24"/>
                  <w:lang w:val="en-US"/>
                </w:rPr>
                <w:delText>SAP</w:delText>
              </w:r>
              <w:r w:rsidRPr="006F6170" w:rsidDel="00FE28CF">
                <w:rPr>
                  <w:rFonts w:ascii="Times New Roman" w:hAnsi="Times New Roman" w:cs="Times New Roman"/>
                  <w:b/>
                  <w:sz w:val="24"/>
                  <w:szCs w:val="24"/>
                </w:rPr>
                <w:delText xml:space="preserve"> 3</w:delText>
              </w:r>
              <w:r w:rsidRPr="006F6170" w:rsidDel="00FE28CF">
                <w:rPr>
                  <w:rFonts w:ascii="Times New Roman" w:hAnsi="Times New Roman" w:cs="Times New Roman"/>
                  <w:b/>
                  <w:sz w:val="24"/>
                  <w:szCs w:val="24"/>
                  <w:lang w:val="en-US"/>
                </w:rPr>
                <w:delText>R</w:delText>
              </w:r>
              <w:r w:rsidDel="00FE28CF">
                <w:rPr>
                  <w:rFonts w:ascii="Times New Roman" w:hAnsi="Times New Roman" w:cs="Times New Roman"/>
                  <w:sz w:val="24"/>
                  <w:szCs w:val="24"/>
                </w:rPr>
                <w:delText>;</w:delText>
              </w:r>
            </w:del>
          </w:p>
          <w:p w14:paraId="02B372C0" w14:textId="7BB8E2D7" w:rsidR="00260EA6" w:rsidDel="00AE00E5" w:rsidRDefault="00E95A19" w:rsidP="00260EA6">
            <w:pPr>
              <w:pStyle w:val="a3"/>
              <w:ind w:left="0"/>
              <w:rPr>
                <w:del w:id="2607" w:author="Ворожцова Наталья Андреевна" w:date="2017-12-25T16:47:00Z"/>
                <w:rFonts w:ascii="Times New Roman" w:hAnsi="Times New Roman" w:cs="Times New Roman"/>
                <w:sz w:val="24"/>
                <w:szCs w:val="24"/>
              </w:rPr>
            </w:pPr>
            <w:del w:id="2608" w:author="Ворожцова Наталья Андреевна" w:date="2017-12-25T16:47:00Z">
              <w:r w:rsidDel="00AE00E5">
                <w:rPr>
                  <w:rFonts w:ascii="Times New Roman" w:hAnsi="Times New Roman" w:cs="Times New Roman"/>
                  <w:sz w:val="24"/>
                  <w:szCs w:val="24"/>
                </w:rPr>
                <w:delText>- Согласование заказов</w:delText>
              </w:r>
              <w:r w:rsidRPr="006C6DBA" w:rsidDel="00AE00E5">
                <w:rPr>
                  <w:rFonts w:ascii="Times New Roman" w:hAnsi="Times New Roman" w:cs="Times New Roman"/>
                  <w:sz w:val="24"/>
                  <w:szCs w:val="24"/>
                </w:rPr>
                <w:delText xml:space="preserve"> </w:delText>
              </w:r>
              <w:r w:rsidDel="00AE00E5">
                <w:rPr>
                  <w:rFonts w:ascii="Times New Roman" w:hAnsi="Times New Roman" w:cs="Times New Roman"/>
                  <w:sz w:val="24"/>
                  <w:szCs w:val="24"/>
                </w:rPr>
                <w:delText>электронное.</w:delText>
              </w:r>
            </w:del>
          </w:p>
          <w:p w14:paraId="02B372C1" w14:textId="7D615210" w:rsidR="00260EA6" w:rsidRPr="00F97748" w:rsidDel="00AE00E5" w:rsidRDefault="00E95A19" w:rsidP="00260EA6">
            <w:pPr>
              <w:pStyle w:val="a3"/>
              <w:ind w:left="0"/>
              <w:rPr>
                <w:del w:id="2609" w:author="Ворожцова Наталья Андреевна" w:date="2017-12-25T16:47:00Z"/>
                <w:rFonts w:ascii="Times New Roman" w:hAnsi="Times New Roman" w:cs="Times New Roman"/>
                <w:sz w:val="24"/>
                <w:szCs w:val="24"/>
              </w:rPr>
            </w:pPr>
            <w:del w:id="2610" w:author="Ворожцова Наталья Андреевна" w:date="2017-12-25T16:47:00Z">
              <w:r w:rsidDel="00AE00E5">
                <w:rPr>
                  <w:rFonts w:ascii="Times New Roman" w:hAnsi="Times New Roman" w:cs="Times New Roman"/>
                  <w:sz w:val="24"/>
                  <w:szCs w:val="24"/>
                </w:rPr>
                <w:delText>Создание ТП в</w:delText>
              </w:r>
            </w:del>
            <w:del w:id="2611" w:author="Ворожцова Наталья Андреевна" w:date="2017-12-25T15:17:00Z">
              <w:r w:rsidDel="00942D6A">
                <w:rPr>
                  <w:rFonts w:ascii="Times New Roman" w:hAnsi="Times New Roman" w:cs="Times New Roman"/>
                  <w:sz w:val="24"/>
                  <w:szCs w:val="24"/>
                </w:rPr>
                <w:delText xml:space="preserve"> </w:delText>
              </w:r>
              <w:r w:rsidRPr="00F97748" w:rsidDel="00942D6A">
                <w:rPr>
                  <w:rFonts w:ascii="Times New Roman" w:hAnsi="Times New Roman" w:cs="Times New Roman"/>
                  <w:b/>
                  <w:sz w:val="24"/>
                  <w:szCs w:val="24"/>
                  <w:lang w:val="en-US"/>
                </w:rPr>
                <w:delText>TEX</w:delText>
              </w:r>
              <w:r w:rsidDel="00942D6A">
                <w:rPr>
                  <w:rFonts w:ascii="Times New Roman" w:hAnsi="Times New Roman" w:cs="Times New Roman"/>
                  <w:b/>
                  <w:sz w:val="24"/>
                  <w:szCs w:val="24"/>
                </w:rPr>
                <w:delText>КАРТ</w:delText>
              </w:r>
            </w:del>
            <w:del w:id="2612" w:author="Ворожцова Наталья Андреевна" w:date="2017-12-25T16:47:00Z">
              <w:r w:rsidDel="00AE00E5">
                <w:rPr>
                  <w:rFonts w:ascii="Times New Roman" w:hAnsi="Times New Roman" w:cs="Times New Roman"/>
                  <w:b/>
                  <w:sz w:val="24"/>
                  <w:szCs w:val="24"/>
                </w:rPr>
                <w:delText>;</w:delText>
              </w:r>
            </w:del>
          </w:p>
          <w:p w14:paraId="02B372C2" w14:textId="6E884F6F" w:rsidR="00260EA6" w:rsidRPr="00C66010" w:rsidDel="00AE00E5" w:rsidRDefault="00E95A19" w:rsidP="00260EA6">
            <w:pPr>
              <w:pStyle w:val="a3"/>
              <w:ind w:left="0"/>
              <w:rPr>
                <w:del w:id="2613" w:author="Ворожцова Наталья Андреевна" w:date="2017-12-25T16:47:00Z"/>
                <w:rFonts w:ascii="Times New Roman" w:hAnsi="Times New Roman" w:cs="Times New Roman"/>
                <w:sz w:val="24"/>
                <w:szCs w:val="24"/>
                <w:rPrChange w:id="2614" w:author="Ворожцова Наталья Андреевна" w:date="2017-12-28T08:19:00Z">
                  <w:rPr>
                    <w:del w:id="2615" w:author="Ворожцова Наталья Андреевна" w:date="2017-12-25T16:47:00Z"/>
                    <w:rFonts w:ascii="Times New Roman" w:hAnsi="Times New Roman" w:cs="Times New Roman"/>
                    <w:sz w:val="24"/>
                    <w:szCs w:val="24"/>
                    <w:lang w:val="en-US"/>
                  </w:rPr>
                </w:rPrChange>
              </w:rPr>
            </w:pPr>
            <w:del w:id="2616" w:author="Ворожцова Наталья Андреевна" w:date="2017-12-25T16:47:00Z">
              <w:r w:rsidRPr="00C66010" w:rsidDel="00AE00E5">
                <w:rPr>
                  <w:rFonts w:ascii="Times New Roman" w:hAnsi="Times New Roman" w:cs="Times New Roman"/>
                  <w:sz w:val="24"/>
                  <w:szCs w:val="24"/>
                  <w:rPrChange w:id="2617" w:author="Ворожцова Наталья Андреевна" w:date="2017-12-28T08:19:00Z">
                    <w:rPr>
                      <w:rFonts w:ascii="Times New Roman" w:hAnsi="Times New Roman" w:cs="Times New Roman"/>
                      <w:sz w:val="24"/>
                      <w:szCs w:val="24"/>
                      <w:lang w:val="en-US"/>
                    </w:rPr>
                  </w:rPrChange>
                </w:rPr>
                <w:delText xml:space="preserve">- </w:delText>
              </w:r>
              <w:r w:rsidRPr="00406C8C" w:rsidDel="00AE00E5">
                <w:rPr>
                  <w:rFonts w:ascii="Times New Roman" w:hAnsi="Times New Roman" w:cs="Times New Roman"/>
                  <w:sz w:val="24"/>
                  <w:szCs w:val="24"/>
                </w:rPr>
                <w:delText>Проектирование</w:delText>
              </w:r>
              <w:r w:rsidRPr="00C66010" w:rsidDel="00AE00E5">
                <w:rPr>
                  <w:rFonts w:ascii="Times New Roman" w:hAnsi="Times New Roman" w:cs="Times New Roman"/>
                  <w:sz w:val="24"/>
                  <w:szCs w:val="24"/>
                  <w:rPrChange w:id="2618" w:author="Ворожцова Наталья Андреевна" w:date="2017-12-28T08:19:00Z">
                    <w:rPr>
                      <w:rFonts w:ascii="Times New Roman" w:hAnsi="Times New Roman" w:cs="Times New Roman"/>
                      <w:sz w:val="24"/>
                      <w:szCs w:val="24"/>
                      <w:lang w:val="en-US"/>
                    </w:rPr>
                  </w:rPrChange>
                </w:rPr>
                <w:delText xml:space="preserve"> – </w:delText>
              </w:r>
              <w:r w:rsidRPr="006F6170" w:rsidDel="00AE00E5">
                <w:rPr>
                  <w:rFonts w:ascii="Times New Roman" w:hAnsi="Times New Roman" w:cs="Times New Roman"/>
                  <w:b/>
                  <w:sz w:val="24"/>
                  <w:szCs w:val="24"/>
                  <w:lang w:val="en-US"/>
                </w:rPr>
                <w:delText>PRO</w:delText>
              </w:r>
              <w:r w:rsidRPr="00C66010" w:rsidDel="00AE00E5">
                <w:rPr>
                  <w:rFonts w:ascii="Times New Roman" w:hAnsi="Times New Roman" w:cs="Times New Roman"/>
                  <w:b/>
                  <w:sz w:val="24"/>
                  <w:szCs w:val="24"/>
                  <w:rPrChange w:id="2619" w:author="Ворожцова Наталья Андреевна" w:date="2017-12-28T08:19:00Z">
                    <w:rPr>
                      <w:rFonts w:ascii="Times New Roman" w:hAnsi="Times New Roman" w:cs="Times New Roman"/>
                      <w:b/>
                      <w:sz w:val="24"/>
                      <w:szCs w:val="24"/>
                      <w:lang w:val="en-US"/>
                    </w:rPr>
                  </w:rPrChange>
                </w:rPr>
                <w:delText xml:space="preserve"> </w:delText>
              </w:r>
              <w:r w:rsidRPr="006F6170" w:rsidDel="00AE00E5">
                <w:rPr>
                  <w:rFonts w:ascii="Times New Roman" w:hAnsi="Times New Roman" w:cs="Times New Roman"/>
                  <w:b/>
                  <w:sz w:val="24"/>
                  <w:szCs w:val="24"/>
                  <w:lang w:val="en-US"/>
                </w:rPr>
                <w:delText>engineer</w:delText>
              </w:r>
              <w:r w:rsidRPr="00C66010" w:rsidDel="00AE00E5">
                <w:rPr>
                  <w:rFonts w:ascii="Times New Roman" w:hAnsi="Times New Roman" w:cs="Times New Roman"/>
                  <w:sz w:val="24"/>
                  <w:szCs w:val="24"/>
                  <w:rPrChange w:id="2620" w:author="Ворожцова Наталья Андреевна" w:date="2017-12-28T08:19:00Z">
                    <w:rPr>
                      <w:rFonts w:ascii="Times New Roman" w:hAnsi="Times New Roman" w:cs="Times New Roman"/>
                      <w:sz w:val="24"/>
                      <w:szCs w:val="24"/>
                      <w:lang w:val="en-US"/>
                    </w:rPr>
                  </w:rPrChange>
                </w:rPr>
                <w:delText xml:space="preserve"> (</w:delText>
              </w:r>
              <w:r w:rsidRPr="00406C8C" w:rsidDel="00AE00E5">
                <w:rPr>
                  <w:rFonts w:ascii="Times New Roman" w:hAnsi="Times New Roman" w:cs="Times New Roman"/>
                  <w:sz w:val="24"/>
                  <w:szCs w:val="24"/>
                  <w:lang w:val="en-US"/>
                </w:rPr>
                <w:delText>Creo</w:delText>
              </w:r>
              <w:r w:rsidRPr="00C66010" w:rsidDel="00AE00E5">
                <w:rPr>
                  <w:sz w:val="24"/>
                  <w:szCs w:val="24"/>
                  <w:rPrChange w:id="2621" w:author="Ворожцова Наталья Андреевна" w:date="2017-12-28T08:19:00Z">
                    <w:rPr>
                      <w:sz w:val="24"/>
                      <w:szCs w:val="24"/>
                      <w:lang w:val="en-US"/>
                    </w:rPr>
                  </w:rPrChange>
                </w:rPr>
                <w:delText xml:space="preserve"> </w:delText>
              </w:r>
              <w:r w:rsidRPr="00406C8C" w:rsidDel="00AE00E5">
                <w:rPr>
                  <w:rFonts w:ascii="Times New Roman" w:hAnsi="Times New Roman" w:cs="Times New Roman"/>
                  <w:sz w:val="24"/>
                  <w:szCs w:val="24"/>
                  <w:lang w:val="en-US"/>
                </w:rPr>
                <w:delText>Elements</w:delText>
              </w:r>
              <w:r w:rsidRPr="00C66010" w:rsidDel="00AE00E5">
                <w:rPr>
                  <w:rFonts w:ascii="Times New Roman" w:hAnsi="Times New Roman" w:cs="Times New Roman"/>
                  <w:sz w:val="24"/>
                  <w:szCs w:val="24"/>
                  <w:rPrChange w:id="2622" w:author="Ворожцова Наталья Андреевна" w:date="2017-12-28T08:19:00Z">
                    <w:rPr>
                      <w:rFonts w:ascii="Times New Roman" w:hAnsi="Times New Roman" w:cs="Times New Roman"/>
                      <w:sz w:val="24"/>
                      <w:szCs w:val="24"/>
                      <w:lang w:val="en-US"/>
                    </w:rPr>
                  </w:rPrChange>
                </w:rPr>
                <w:delText>/</w:delText>
              </w:r>
              <w:r w:rsidRPr="00406C8C" w:rsidDel="00AE00E5">
                <w:rPr>
                  <w:rFonts w:ascii="Times New Roman" w:hAnsi="Times New Roman" w:cs="Times New Roman"/>
                  <w:sz w:val="24"/>
                  <w:szCs w:val="24"/>
                  <w:lang w:val="en-US"/>
                </w:rPr>
                <w:delText>Pro</w:delText>
              </w:r>
              <w:r w:rsidRPr="00C66010" w:rsidDel="00AE00E5">
                <w:rPr>
                  <w:rFonts w:ascii="Times New Roman" w:hAnsi="Times New Roman" w:cs="Times New Roman"/>
                  <w:sz w:val="24"/>
                  <w:szCs w:val="24"/>
                  <w:rPrChange w:id="2623" w:author="Ворожцова Наталья Андреевна" w:date="2017-12-28T08:19:00Z">
                    <w:rPr>
                      <w:rFonts w:ascii="Times New Roman" w:hAnsi="Times New Roman" w:cs="Times New Roman"/>
                      <w:sz w:val="24"/>
                      <w:szCs w:val="24"/>
                      <w:lang w:val="en-US"/>
                    </w:rPr>
                  </w:rPrChange>
                </w:rPr>
                <w:delText xml:space="preserve">, </w:delText>
              </w:r>
              <w:r w:rsidRPr="00406C8C" w:rsidDel="00AE00E5">
                <w:rPr>
                  <w:rFonts w:ascii="Times New Roman" w:hAnsi="Times New Roman" w:cs="Times New Roman"/>
                  <w:sz w:val="24"/>
                  <w:szCs w:val="24"/>
                  <w:lang w:val="en-US"/>
                </w:rPr>
                <w:delText>AUTOCAD</w:delText>
              </w:r>
              <w:r w:rsidRPr="00C66010" w:rsidDel="00AE00E5">
                <w:rPr>
                  <w:rFonts w:ascii="Times New Roman" w:hAnsi="Times New Roman" w:cs="Times New Roman"/>
                  <w:sz w:val="24"/>
                  <w:szCs w:val="24"/>
                  <w:rPrChange w:id="2624" w:author="Ворожцова Наталья Андреевна" w:date="2017-12-28T08:19:00Z">
                    <w:rPr>
                      <w:rFonts w:ascii="Times New Roman" w:hAnsi="Times New Roman" w:cs="Times New Roman"/>
                      <w:sz w:val="24"/>
                      <w:szCs w:val="24"/>
                      <w:lang w:val="en-US"/>
                    </w:rPr>
                  </w:rPrChange>
                </w:rPr>
                <w:delText>);</w:delText>
              </w:r>
            </w:del>
          </w:p>
          <w:p w14:paraId="02B372C3" w14:textId="45C94370" w:rsidR="00260EA6" w:rsidRPr="00406C8C" w:rsidDel="00AE00E5" w:rsidRDefault="00E95A19" w:rsidP="00260EA6">
            <w:pPr>
              <w:pStyle w:val="a3"/>
              <w:ind w:left="0"/>
              <w:rPr>
                <w:del w:id="2625" w:author="Ворожцова Наталья Андреевна" w:date="2017-12-25T16:47:00Z"/>
                <w:rFonts w:ascii="Times New Roman" w:hAnsi="Times New Roman" w:cs="Times New Roman"/>
                <w:sz w:val="24"/>
                <w:szCs w:val="24"/>
              </w:rPr>
            </w:pPr>
            <w:del w:id="2626" w:author="Ворожцова Наталья Андреевна" w:date="2017-12-25T16:47:00Z">
              <w:r w:rsidRPr="00406C8C" w:rsidDel="00AE00E5">
                <w:rPr>
                  <w:rFonts w:ascii="Times New Roman" w:hAnsi="Times New Roman" w:cs="Times New Roman"/>
                  <w:sz w:val="24"/>
                  <w:szCs w:val="24"/>
                </w:rPr>
                <w:delText>- Приобретение</w:delText>
              </w:r>
              <w:r w:rsidRPr="001028B2" w:rsidDel="00AE00E5">
                <w:rPr>
                  <w:rFonts w:ascii="Times New Roman" w:hAnsi="Times New Roman" w:cs="Times New Roman"/>
                  <w:sz w:val="24"/>
                  <w:szCs w:val="24"/>
                </w:rPr>
                <w:delText xml:space="preserve"> отделом закупок -  </w:delText>
              </w:r>
              <w:r w:rsidRPr="006F6170" w:rsidDel="00AE00E5">
                <w:rPr>
                  <w:rFonts w:ascii="Times New Roman" w:hAnsi="Times New Roman" w:cs="Times New Roman"/>
                  <w:b/>
                  <w:sz w:val="24"/>
                  <w:szCs w:val="24"/>
                  <w:lang w:val="en-US"/>
                </w:rPr>
                <w:delText>SAP</w:delText>
              </w:r>
              <w:r w:rsidRPr="006F6170" w:rsidDel="00AE00E5">
                <w:rPr>
                  <w:rFonts w:ascii="Times New Roman" w:hAnsi="Times New Roman" w:cs="Times New Roman"/>
                  <w:b/>
                  <w:sz w:val="24"/>
                  <w:szCs w:val="24"/>
                </w:rPr>
                <w:delText xml:space="preserve"> 3</w:delText>
              </w:r>
              <w:r w:rsidRPr="006F6170" w:rsidDel="00AE00E5">
                <w:rPr>
                  <w:rFonts w:ascii="Times New Roman" w:hAnsi="Times New Roman" w:cs="Times New Roman"/>
                  <w:b/>
                  <w:sz w:val="24"/>
                  <w:szCs w:val="24"/>
                  <w:lang w:val="en-US"/>
                </w:rPr>
                <w:delText>R</w:delText>
              </w:r>
              <w:r w:rsidDel="00AE00E5">
                <w:rPr>
                  <w:rFonts w:ascii="Times New Roman" w:hAnsi="Times New Roman" w:cs="Times New Roman"/>
                  <w:sz w:val="24"/>
                  <w:szCs w:val="24"/>
                </w:rPr>
                <w:delText>;</w:delText>
              </w:r>
            </w:del>
          </w:p>
          <w:p w14:paraId="02B372C4" w14:textId="05B37E64" w:rsidR="00260EA6" w:rsidRPr="00CA39B2" w:rsidDel="00AE00E5" w:rsidRDefault="00E95A19" w:rsidP="00260EA6">
            <w:pPr>
              <w:pStyle w:val="a3"/>
              <w:ind w:left="0"/>
              <w:rPr>
                <w:del w:id="2627" w:author="Ворожцова Наталья Андреевна" w:date="2017-12-25T16:47:00Z"/>
                <w:rFonts w:ascii="Times New Roman" w:hAnsi="Times New Roman" w:cs="Times New Roman"/>
                <w:sz w:val="24"/>
                <w:szCs w:val="24"/>
              </w:rPr>
            </w:pPr>
            <w:del w:id="2628" w:author="Ворожцова Наталья Андреевна" w:date="2017-12-25T16:47:00Z">
              <w:r w:rsidDel="00AE00E5">
                <w:rPr>
                  <w:rFonts w:ascii="Times New Roman" w:hAnsi="Times New Roman" w:cs="Times New Roman"/>
                  <w:sz w:val="24"/>
                  <w:szCs w:val="24"/>
                </w:rPr>
                <w:delText xml:space="preserve">- Учет в бухгалтерии – </w:delText>
              </w:r>
              <w:r w:rsidDel="00AE00E5">
                <w:rPr>
                  <w:rFonts w:ascii="Times New Roman" w:hAnsi="Times New Roman" w:cs="Times New Roman"/>
                  <w:sz w:val="24"/>
                  <w:szCs w:val="24"/>
                  <w:lang w:val="en-US"/>
                </w:rPr>
                <w:delText>SAP</w:delText>
              </w:r>
              <w:r w:rsidDel="00AE00E5">
                <w:rPr>
                  <w:rFonts w:ascii="Times New Roman" w:hAnsi="Times New Roman" w:cs="Times New Roman"/>
                  <w:sz w:val="24"/>
                  <w:szCs w:val="24"/>
                </w:rPr>
                <w:delText xml:space="preserve"> 3</w:delText>
              </w:r>
              <w:r w:rsidDel="00AE00E5">
                <w:rPr>
                  <w:rFonts w:ascii="Times New Roman" w:hAnsi="Times New Roman" w:cs="Times New Roman"/>
                  <w:sz w:val="24"/>
                  <w:szCs w:val="24"/>
                  <w:lang w:val="en-US"/>
                </w:rPr>
                <w:delText>R</w:delText>
              </w:r>
              <w:r w:rsidDel="00AE00E5">
                <w:rPr>
                  <w:rFonts w:ascii="Times New Roman" w:hAnsi="Times New Roman" w:cs="Times New Roman"/>
                  <w:sz w:val="24"/>
                  <w:szCs w:val="24"/>
                </w:rPr>
                <w:delText>;</w:delText>
              </w:r>
            </w:del>
          </w:p>
          <w:p w14:paraId="02B372C5" w14:textId="2A36F165" w:rsidR="00260EA6" w:rsidDel="00AE00E5" w:rsidRDefault="00E95A19" w:rsidP="00260EA6">
            <w:pPr>
              <w:pStyle w:val="a3"/>
              <w:ind w:left="0"/>
              <w:rPr>
                <w:del w:id="2629" w:author="Ворожцова Наталья Андреевна" w:date="2017-12-25T16:47:00Z"/>
                <w:rFonts w:ascii="Times New Roman" w:hAnsi="Times New Roman" w:cs="Times New Roman"/>
                <w:sz w:val="24"/>
                <w:szCs w:val="24"/>
              </w:rPr>
            </w:pPr>
            <w:del w:id="2630" w:author="Ворожцова Наталья Андреевна" w:date="2017-12-25T16:47:00Z">
              <w:r w:rsidDel="00AE00E5">
                <w:rPr>
                  <w:rFonts w:ascii="Times New Roman" w:hAnsi="Times New Roman" w:cs="Times New Roman"/>
                  <w:sz w:val="24"/>
                  <w:szCs w:val="24"/>
                </w:rPr>
                <w:delText>- У</w:delText>
              </w:r>
              <w:r w:rsidRPr="001028B2" w:rsidDel="00AE00E5">
                <w:rPr>
                  <w:rFonts w:ascii="Times New Roman" w:hAnsi="Times New Roman" w:cs="Times New Roman"/>
                  <w:sz w:val="24"/>
                  <w:szCs w:val="24"/>
                </w:rPr>
                <w:delText xml:space="preserve">чет в ИРК – </w:delText>
              </w:r>
              <w:r w:rsidDel="00AE00E5">
                <w:rPr>
                  <w:rFonts w:ascii="Times New Roman" w:hAnsi="Times New Roman" w:cs="Times New Roman"/>
                  <w:sz w:val="24"/>
                  <w:szCs w:val="24"/>
                  <w:lang w:val="en-US"/>
                </w:rPr>
                <w:delText>SAP</w:delText>
              </w:r>
              <w:r w:rsidDel="00AE00E5">
                <w:rPr>
                  <w:rFonts w:ascii="Times New Roman" w:hAnsi="Times New Roman" w:cs="Times New Roman"/>
                  <w:sz w:val="24"/>
                  <w:szCs w:val="24"/>
                </w:rPr>
                <w:delText xml:space="preserve"> 3</w:delText>
              </w:r>
              <w:r w:rsidDel="00AE00E5">
                <w:rPr>
                  <w:rFonts w:ascii="Times New Roman" w:hAnsi="Times New Roman" w:cs="Times New Roman"/>
                  <w:sz w:val="24"/>
                  <w:szCs w:val="24"/>
                  <w:lang w:val="en-US"/>
                </w:rPr>
                <w:delText>R</w:delText>
              </w:r>
              <w:r w:rsidDel="00AE00E5">
                <w:rPr>
                  <w:rFonts w:ascii="Times New Roman" w:hAnsi="Times New Roman" w:cs="Times New Roman"/>
                  <w:sz w:val="24"/>
                  <w:szCs w:val="24"/>
                </w:rPr>
                <w:delText>;</w:delText>
              </w:r>
            </w:del>
          </w:p>
          <w:p w14:paraId="02B372C6" w14:textId="2F639142" w:rsidR="00DE47AA" w:rsidRPr="0023058A" w:rsidRDefault="00E95A19" w:rsidP="00260EA6">
            <w:pPr>
              <w:pStyle w:val="a3"/>
              <w:ind w:left="0"/>
              <w:rPr>
                <w:rFonts w:ascii="Times New Roman" w:hAnsi="Times New Roman" w:cs="Times New Roman"/>
                <w:sz w:val="24"/>
                <w:szCs w:val="24"/>
              </w:rPr>
            </w:pPr>
            <w:del w:id="2631" w:author="Ворожцова Наталья Андреевна" w:date="2017-12-25T16:48:00Z">
              <w:r w:rsidDel="00AE00E5">
                <w:rPr>
                  <w:rFonts w:ascii="Times New Roman" w:hAnsi="Times New Roman" w:cs="Times New Roman"/>
                  <w:sz w:val="24"/>
                  <w:szCs w:val="24"/>
                </w:rPr>
                <w:delText>-Получение</w:delText>
              </w:r>
              <w:r w:rsidRPr="00C01305" w:rsidDel="00AE00E5">
                <w:rPr>
                  <w:rFonts w:ascii="Times New Roman" w:hAnsi="Times New Roman" w:cs="Times New Roman"/>
                  <w:sz w:val="24"/>
                  <w:szCs w:val="24"/>
                </w:rPr>
                <w:delText xml:space="preserve">/сдача рабочими </w:delText>
              </w:r>
              <w:r w:rsidDel="00AE00E5">
                <w:rPr>
                  <w:rFonts w:ascii="Times New Roman" w:hAnsi="Times New Roman" w:cs="Times New Roman"/>
                  <w:sz w:val="24"/>
                  <w:szCs w:val="24"/>
                </w:rPr>
                <w:delText>– на инструментальную карту со штрихкодом (только внедряется)</w:delText>
              </w:r>
              <w:r w:rsidRPr="00C01305" w:rsidDel="00AE00E5">
                <w:rPr>
                  <w:rFonts w:ascii="Times New Roman" w:hAnsi="Times New Roman" w:cs="Times New Roman"/>
                  <w:sz w:val="24"/>
                  <w:szCs w:val="24"/>
                </w:rPr>
                <w:delText>;</w:delText>
              </w:r>
              <w:r w:rsidDel="00AE00E5">
                <w:rPr>
                  <w:rFonts w:ascii="Times New Roman" w:hAnsi="Times New Roman" w:cs="Times New Roman"/>
                  <w:sz w:val="24"/>
                  <w:szCs w:val="24"/>
                </w:rPr>
                <w:delText xml:space="preserve"> в </w:delText>
              </w:r>
              <w:r w:rsidRPr="0023058A" w:rsidDel="00AE00E5">
                <w:rPr>
                  <w:rFonts w:ascii="Times New Roman" w:hAnsi="Times New Roman" w:cs="Times New Roman"/>
                  <w:sz w:val="24"/>
                  <w:szCs w:val="24"/>
                </w:rPr>
                <w:delText xml:space="preserve">одном цехе </w:delText>
              </w:r>
              <w:r w:rsidDel="00AE00E5">
                <w:rPr>
                  <w:rFonts w:ascii="Times New Roman" w:hAnsi="Times New Roman" w:cs="Times New Roman"/>
                  <w:sz w:val="24"/>
                  <w:szCs w:val="24"/>
                </w:rPr>
                <w:delText>установлены инструментальные ящики;</w:delText>
              </w:r>
            </w:del>
          </w:p>
        </w:tc>
        <w:tc>
          <w:tcPr>
            <w:tcW w:w="709" w:type="dxa"/>
            <w:textDirection w:val="btLr"/>
            <w:vAlign w:val="center"/>
            <w:tcPrChange w:id="2632" w:author="Ворожцова Наталья Андреевна" w:date="2018-01-17T11:23:00Z">
              <w:tcPr>
                <w:tcW w:w="709" w:type="dxa"/>
                <w:textDirection w:val="btLr"/>
              </w:tcPr>
            </w:tcPrChange>
          </w:tcPr>
          <w:p w14:paraId="02B372C7" w14:textId="77777777" w:rsidR="00260EA6" w:rsidRDefault="00E95A19" w:rsidP="00260EA6">
            <w:pPr>
              <w:pStyle w:val="a3"/>
              <w:ind w:left="113" w:right="113"/>
              <w:rPr>
                <w:rFonts w:ascii="Times New Roman" w:hAnsi="Times New Roman" w:cs="Times New Roman"/>
                <w:sz w:val="24"/>
                <w:szCs w:val="24"/>
              </w:rPr>
            </w:pPr>
            <w:r>
              <w:rPr>
                <w:rFonts w:ascii="Times New Roman" w:hAnsi="Times New Roman" w:cs="Times New Roman"/>
                <w:sz w:val="24"/>
                <w:szCs w:val="24"/>
              </w:rPr>
              <w:t>Интеграция ПП</w:t>
            </w:r>
          </w:p>
        </w:tc>
      </w:tr>
      <w:tr w:rsidR="005822A9" w14:paraId="02B372D5" w14:textId="77777777" w:rsidTr="00855035">
        <w:trPr>
          <w:cantSplit/>
          <w:trHeight w:val="1134"/>
          <w:jc w:val="center"/>
          <w:trPrChange w:id="2633" w:author="Ворожцова Наталья Андреевна" w:date="2018-01-17T11:23:00Z">
            <w:trPr>
              <w:cantSplit/>
              <w:trHeight w:val="1134"/>
            </w:trPr>
          </w:trPrChange>
        </w:trPr>
        <w:tc>
          <w:tcPr>
            <w:tcW w:w="421" w:type="dxa"/>
            <w:textDirection w:val="btLr"/>
            <w:tcPrChange w:id="2634" w:author="Ворожцова Наталья Андреевна" w:date="2018-01-17T11:23:00Z">
              <w:tcPr>
                <w:tcW w:w="421" w:type="dxa"/>
                <w:textDirection w:val="btLr"/>
              </w:tcPr>
            </w:tcPrChange>
          </w:tcPr>
          <w:p w14:paraId="02B372C9" w14:textId="77777777" w:rsidR="00260EA6" w:rsidRPr="009A7D6F" w:rsidRDefault="00E95A19" w:rsidP="00260EA6">
            <w:pPr>
              <w:ind w:left="113" w:right="113"/>
              <w:jc w:val="center"/>
              <w:rPr>
                <w:rFonts w:ascii="Times New Roman" w:hAnsi="Times New Roman" w:cs="Times New Roman"/>
                <w:sz w:val="24"/>
                <w:szCs w:val="24"/>
              </w:rPr>
            </w:pPr>
            <w:r>
              <w:rPr>
                <w:rFonts w:ascii="Times New Roman" w:hAnsi="Times New Roman" w:cs="Times New Roman"/>
                <w:sz w:val="24"/>
                <w:szCs w:val="24"/>
              </w:rPr>
              <w:t>ПАО</w:t>
            </w:r>
            <w:r w:rsidRPr="009A7D6F">
              <w:rPr>
                <w:rFonts w:ascii="Times New Roman" w:hAnsi="Times New Roman" w:cs="Times New Roman"/>
                <w:sz w:val="24"/>
                <w:szCs w:val="24"/>
              </w:rPr>
              <w:t xml:space="preserve"> </w:t>
            </w:r>
            <w:r>
              <w:rPr>
                <w:rFonts w:ascii="Times New Roman" w:hAnsi="Times New Roman" w:cs="Times New Roman"/>
                <w:sz w:val="24"/>
                <w:szCs w:val="24"/>
              </w:rPr>
              <w:t>«</w:t>
            </w:r>
            <w:r w:rsidRPr="009A7D6F">
              <w:rPr>
                <w:rFonts w:ascii="Times New Roman" w:hAnsi="Times New Roman" w:cs="Times New Roman"/>
                <w:sz w:val="24"/>
                <w:szCs w:val="24"/>
              </w:rPr>
              <w:t>Протон</w:t>
            </w:r>
            <w:r>
              <w:rPr>
                <w:rFonts w:ascii="Times New Roman" w:hAnsi="Times New Roman" w:cs="Times New Roman"/>
                <w:sz w:val="24"/>
                <w:szCs w:val="24"/>
              </w:rPr>
              <w:t>-ПМ»</w:t>
            </w:r>
          </w:p>
        </w:tc>
        <w:tc>
          <w:tcPr>
            <w:tcW w:w="8363" w:type="dxa"/>
            <w:tcPrChange w:id="2635" w:author="Ворожцова Наталья Андреевна" w:date="2018-01-17T11:23:00Z">
              <w:tcPr>
                <w:tcW w:w="8363" w:type="dxa"/>
              </w:tcPr>
            </w:tcPrChange>
          </w:tcPr>
          <w:p w14:paraId="5CB8135F" w14:textId="77777777" w:rsidR="003E4A88" w:rsidRDefault="003E4A88" w:rsidP="003E4A88">
            <w:pPr>
              <w:pStyle w:val="a3"/>
              <w:ind w:left="0"/>
              <w:rPr>
                <w:ins w:id="2636" w:author="Ворожцова Наталья Андреевна" w:date="2017-12-25T16:48:00Z"/>
                <w:rFonts w:ascii="Times New Roman" w:hAnsi="Times New Roman" w:cs="Times New Roman"/>
                <w:sz w:val="24"/>
                <w:szCs w:val="24"/>
              </w:rPr>
            </w:pPr>
            <w:ins w:id="2637" w:author="Ворожцова Наталья Андреевна" w:date="2017-12-25T16:48:00Z">
              <w:r w:rsidRPr="00C651CF">
                <w:rPr>
                  <w:rFonts w:ascii="Times New Roman" w:hAnsi="Times New Roman" w:cs="Times New Roman"/>
                  <w:sz w:val="24"/>
                  <w:szCs w:val="24"/>
                </w:rPr>
                <w:t xml:space="preserve">1. Подбор </w:t>
              </w:r>
              <w:r>
                <w:rPr>
                  <w:rFonts w:ascii="Times New Roman" w:hAnsi="Times New Roman" w:cs="Times New Roman"/>
                  <w:sz w:val="24"/>
                  <w:szCs w:val="24"/>
                </w:rPr>
                <w:t xml:space="preserve">ТО – база данных основных геометрических параметров в </w:t>
              </w:r>
              <w:r w:rsidRPr="006F6170">
                <w:rPr>
                  <w:rFonts w:ascii="Times New Roman" w:hAnsi="Times New Roman" w:cs="Times New Roman"/>
                  <w:b/>
                  <w:sz w:val="24"/>
                  <w:szCs w:val="24"/>
                </w:rPr>
                <w:t>Excel</w:t>
              </w:r>
              <w:r>
                <w:rPr>
                  <w:rFonts w:ascii="Times New Roman" w:hAnsi="Times New Roman" w:cs="Times New Roman"/>
                  <w:sz w:val="24"/>
                  <w:szCs w:val="24"/>
                </w:rPr>
                <w:t>, если нет подходящего, то</w:t>
              </w:r>
              <w:r w:rsidRPr="00D00FC9">
                <w:rPr>
                  <w:rFonts w:ascii="Times New Roman" w:hAnsi="Times New Roman" w:cs="Times New Roman"/>
                  <w:sz w:val="24"/>
                  <w:szCs w:val="24"/>
                </w:rPr>
                <w:t xml:space="preserve"> </w:t>
              </w:r>
              <w:r>
                <w:rPr>
                  <w:rFonts w:ascii="Times New Roman" w:hAnsi="Times New Roman" w:cs="Times New Roman"/>
                  <w:sz w:val="24"/>
                  <w:szCs w:val="24"/>
                </w:rPr>
                <w:t>по каталогам.</w:t>
              </w:r>
            </w:ins>
          </w:p>
          <w:p w14:paraId="1CCC0DD7" w14:textId="16716E5A" w:rsidR="003E4A88" w:rsidRDefault="003E4A88" w:rsidP="003E4A88">
            <w:pPr>
              <w:pStyle w:val="a3"/>
              <w:ind w:left="0"/>
              <w:rPr>
                <w:ins w:id="2638" w:author="Ворожцова Наталья Андреевна" w:date="2017-12-25T16:48:00Z"/>
                <w:rFonts w:ascii="Times New Roman" w:hAnsi="Times New Roman" w:cs="Times New Roman"/>
                <w:sz w:val="24"/>
                <w:szCs w:val="24"/>
              </w:rPr>
            </w:pPr>
            <w:ins w:id="2639" w:author="Ворожцова Наталья Андреевна" w:date="2017-12-25T16:48:00Z">
              <w:r>
                <w:rPr>
                  <w:rFonts w:ascii="Times New Roman" w:hAnsi="Times New Roman" w:cs="Times New Roman"/>
                  <w:sz w:val="24"/>
                  <w:szCs w:val="24"/>
                </w:rPr>
                <w:t xml:space="preserve">2. Заказ нового обозначения– </w:t>
              </w:r>
            </w:ins>
            <w:ins w:id="2640" w:author="Ворожцова Наталья Андреевна" w:date="2017-12-25T16:52:00Z">
              <w:r>
                <w:rPr>
                  <w:rFonts w:ascii="Times New Roman" w:hAnsi="Times New Roman" w:cs="Times New Roman"/>
                  <w:sz w:val="24"/>
                  <w:szCs w:val="24"/>
                </w:rPr>
                <w:t xml:space="preserve">в АРМ </w:t>
              </w:r>
              <w:r>
                <w:rPr>
                  <w:rFonts w:ascii="Times New Roman" w:hAnsi="Times New Roman" w:cs="Times New Roman"/>
                  <w:b/>
                  <w:sz w:val="24"/>
                  <w:szCs w:val="24"/>
                </w:rPr>
                <w:t>Контроль заявок на ТО</w:t>
              </w:r>
            </w:ins>
            <w:ins w:id="2641" w:author="Ворожцова Наталья Андреевна" w:date="2017-12-25T16:48:00Z">
              <w:r>
                <w:rPr>
                  <w:rFonts w:ascii="Times New Roman" w:hAnsi="Times New Roman" w:cs="Times New Roman"/>
                  <w:sz w:val="24"/>
                  <w:szCs w:val="24"/>
                </w:rPr>
                <w:t>;</w:t>
              </w:r>
            </w:ins>
          </w:p>
          <w:p w14:paraId="5B3BB1EB" w14:textId="77777777" w:rsidR="003E4A88" w:rsidRDefault="003E4A88" w:rsidP="003E4A88">
            <w:pPr>
              <w:pStyle w:val="a3"/>
              <w:ind w:left="29"/>
              <w:rPr>
                <w:ins w:id="2642" w:author="Ворожцова Наталья Андреевна" w:date="2017-12-25T16:48:00Z"/>
                <w:rFonts w:ascii="Times New Roman" w:hAnsi="Times New Roman" w:cs="Times New Roman"/>
                <w:sz w:val="24"/>
                <w:szCs w:val="24"/>
              </w:rPr>
            </w:pPr>
            <w:ins w:id="2643" w:author="Ворожцова Наталья Андреевна" w:date="2017-12-25T16:48: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 в бумаге. </w:t>
              </w:r>
            </w:ins>
          </w:p>
          <w:p w14:paraId="1C2562C9" w14:textId="5786EB9F" w:rsidR="003E4A88" w:rsidRPr="003E4A88" w:rsidRDefault="003E4A88" w:rsidP="003E4A88">
            <w:pPr>
              <w:pStyle w:val="a3"/>
              <w:ind w:left="29"/>
              <w:rPr>
                <w:ins w:id="2644" w:author="Ворожцова Наталья Андреевна" w:date="2017-12-25T16:48:00Z"/>
                <w:rFonts w:ascii="Times New Roman" w:hAnsi="Times New Roman" w:cs="Times New Roman"/>
                <w:sz w:val="24"/>
                <w:szCs w:val="24"/>
                <w:rPrChange w:id="2645" w:author="Ворожцова Наталья Андреевна" w:date="2017-12-25T16:53:00Z">
                  <w:rPr>
                    <w:ins w:id="2646" w:author="Ворожцова Наталья Андреевна" w:date="2017-12-25T16:48:00Z"/>
                    <w:rFonts w:ascii="Times New Roman" w:hAnsi="Times New Roman" w:cs="Times New Roman"/>
                    <w:sz w:val="24"/>
                    <w:szCs w:val="24"/>
                    <w:lang w:val="en-US"/>
                  </w:rPr>
                </w:rPrChange>
              </w:rPr>
            </w:pPr>
            <w:ins w:id="2647" w:author="Ворожцова Наталья Андреевна" w:date="2017-12-25T16:48:00Z">
              <w:r w:rsidRPr="003E4A88">
                <w:rPr>
                  <w:rFonts w:ascii="Times New Roman" w:hAnsi="Times New Roman" w:cs="Times New Roman"/>
                  <w:sz w:val="24"/>
                  <w:szCs w:val="24"/>
                  <w:rPrChange w:id="2648" w:author="Ворожцова Наталья Андреевна" w:date="2017-12-25T16:53:00Z">
                    <w:rPr>
                      <w:rFonts w:ascii="Times New Roman" w:hAnsi="Times New Roman" w:cs="Times New Roman"/>
                      <w:sz w:val="24"/>
                      <w:szCs w:val="24"/>
                      <w:lang w:val="en-US"/>
                    </w:rPr>
                  </w:rPrChange>
                </w:rPr>
                <w:t xml:space="preserve">4. </w:t>
              </w:r>
              <w:r>
                <w:rPr>
                  <w:rFonts w:ascii="Times New Roman" w:hAnsi="Times New Roman" w:cs="Times New Roman"/>
                  <w:sz w:val="24"/>
                  <w:szCs w:val="24"/>
                </w:rPr>
                <w:t>Проектирование</w:t>
              </w:r>
              <w:r w:rsidRPr="003E4A88">
                <w:rPr>
                  <w:rFonts w:ascii="Times New Roman" w:hAnsi="Times New Roman" w:cs="Times New Roman"/>
                  <w:sz w:val="24"/>
                  <w:szCs w:val="24"/>
                  <w:rPrChange w:id="2649" w:author="Ворожцова Наталья Андреевна" w:date="2017-12-25T16:53:00Z">
                    <w:rPr>
                      <w:rFonts w:ascii="Times New Roman" w:hAnsi="Times New Roman" w:cs="Times New Roman"/>
                      <w:sz w:val="24"/>
                      <w:szCs w:val="24"/>
                      <w:lang w:val="en-US"/>
                    </w:rPr>
                  </w:rPrChange>
                </w:rPr>
                <w:t xml:space="preserve"> </w:t>
              </w:r>
              <w:r>
                <w:rPr>
                  <w:rFonts w:ascii="Times New Roman" w:hAnsi="Times New Roman" w:cs="Times New Roman"/>
                  <w:sz w:val="24"/>
                  <w:szCs w:val="24"/>
                </w:rPr>
                <w:t>ОК</w:t>
              </w:r>
              <w:r w:rsidRPr="003E4A88">
                <w:rPr>
                  <w:rFonts w:ascii="Times New Roman" w:hAnsi="Times New Roman" w:cs="Times New Roman"/>
                  <w:sz w:val="24"/>
                  <w:szCs w:val="24"/>
                  <w:rPrChange w:id="2650" w:author="Ворожцова Наталья Андреевна" w:date="2017-12-25T16:53:00Z">
                    <w:rPr>
                      <w:rFonts w:ascii="Times New Roman" w:hAnsi="Times New Roman" w:cs="Times New Roman"/>
                      <w:sz w:val="24"/>
                      <w:szCs w:val="24"/>
                      <w:lang w:val="en-US"/>
                    </w:rPr>
                  </w:rPrChange>
                </w:rPr>
                <w:t xml:space="preserve"> -</w:t>
              </w:r>
            </w:ins>
            <w:ins w:id="2651" w:author="Ворожцова Наталья Андреевна" w:date="2017-12-25T16:52:00Z">
              <w:r w:rsidRPr="003E4A88">
                <w:rPr>
                  <w:rFonts w:ascii="Times New Roman" w:hAnsi="Times New Roman" w:cs="Times New Roman"/>
                  <w:b/>
                  <w:sz w:val="24"/>
                  <w:szCs w:val="24"/>
                  <w:rPrChange w:id="2652" w:author="Ворожцова Наталья Андреевна" w:date="2017-12-25T16:53:00Z">
                    <w:rPr>
                      <w:rFonts w:ascii="Times New Roman" w:hAnsi="Times New Roman" w:cs="Times New Roman"/>
                      <w:b/>
                      <w:sz w:val="24"/>
                      <w:szCs w:val="24"/>
                      <w:lang w:val="en-US"/>
                    </w:rPr>
                  </w:rPrChange>
                </w:rPr>
                <w:t xml:space="preserve"> </w:t>
              </w:r>
              <w:r w:rsidRPr="001B2B01">
                <w:rPr>
                  <w:rFonts w:ascii="Times New Roman" w:hAnsi="Times New Roman" w:cs="Times New Roman"/>
                  <w:b/>
                  <w:sz w:val="24"/>
                  <w:szCs w:val="24"/>
                  <w:lang w:val="en-US"/>
                </w:rPr>
                <w:t>NX</w:t>
              </w:r>
            </w:ins>
            <w:ins w:id="2653" w:author="Ворожцова Наталья Андреевна" w:date="2017-12-25T16:48:00Z">
              <w:r w:rsidRPr="003E4A88">
                <w:rPr>
                  <w:rFonts w:ascii="Times New Roman" w:hAnsi="Times New Roman" w:cs="Times New Roman"/>
                  <w:sz w:val="24"/>
                  <w:szCs w:val="24"/>
                  <w:rPrChange w:id="2654" w:author="Ворожцова Наталья Андреевна" w:date="2017-12-25T16:53:00Z">
                    <w:rPr>
                      <w:rFonts w:ascii="Times New Roman" w:hAnsi="Times New Roman" w:cs="Times New Roman"/>
                      <w:sz w:val="24"/>
                      <w:szCs w:val="24"/>
                      <w:lang w:val="en-US"/>
                    </w:rPr>
                  </w:rPrChange>
                </w:rPr>
                <w:t>;</w:t>
              </w:r>
            </w:ins>
          </w:p>
          <w:p w14:paraId="614B6766" w14:textId="7F8671BE" w:rsidR="003E4A88" w:rsidRPr="003E4A88" w:rsidRDefault="003E4A88" w:rsidP="003E4A88">
            <w:pPr>
              <w:pStyle w:val="a3"/>
              <w:ind w:left="29"/>
              <w:rPr>
                <w:ins w:id="2655" w:author="Ворожцова Наталья Андреевна" w:date="2017-12-25T16:48:00Z"/>
                <w:rFonts w:ascii="Times New Roman" w:hAnsi="Times New Roman" w:cs="Times New Roman"/>
                <w:sz w:val="24"/>
                <w:szCs w:val="24"/>
                <w:rPrChange w:id="2656" w:author="Ворожцова Наталья Андреевна" w:date="2017-12-25T16:53:00Z">
                  <w:rPr>
                    <w:ins w:id="2657" w:author="Ворожцова Наталья Андреевна" w:date="2017-12-25T16:48:00Z"/>
                    <w:rFonts w:ascii="Times New Roman" w:hAnsi="Times New Roman" w:cs="Times New Roman"/>
                    <w:sz w:val="24"/>
                    <w:szCs w:val="24"/>
                    <w:lang w:val="en-US"/>
                  </w:rPr>
                </w:rPrChange>
              </w:rPr>
            </w:pPr>
            <w:ins w:id="2658" w:author="Ворожцова Наталья Андреевна" w:date="2017-12-25T16:48:00Z">
              <w:r w:rsidRPr="003E4A88">
                <w:rPr>
                  <w:rFonts w:ascii="Times New Roman" w:hAnsi="Times New Roman" w:cs="Times New Roman"/>
                  <w:sz w:val="24"/>
                  <w:szCs w:val="24"/>
                  <w:rPrChange w:id="2659" w:author="Ворожцова Наталья Андреевна" w:date="2017-12-25T16:53:00Z">
                    <w:rPr>
                      <w:rFonts w:ascii="Times New Roman" w:hAnsi="Times New Roman" w:cs="Times New Roman"/>
                      <w:sz w:val="24"/>
                      <w:szCs w:val="24"/>
                      <w:lang w:val="en-US"/>
                    </w:rPr>
                  </w:rPrChange>
                </w:rPr>
                <w:t xml:space="preserve">5. </w:t>
              </w:r>
              <w:r>
                <w:rPr>
                  <w:rFonts w:ascii="Times New Roman" w:hAnsi="Times New Roman" w:cs="Times New Roman"/>
                  <w:sz w:val="24"/>
                  <w:szCs w:val="24"/>
                </w:rPr>
                <w:t>Проектирование</w:t>
              </w:r>
              <w:r w:rsidRPr="003E4A88">
                <w:rPr>
                  <w:rFonts w:ascii="Times New Roman" w:hAnsi="Times New Roman" w:cs="Times New Roman"/>
                  <w:sz w:val="24"/>
                  <w:szCs w:val="24"/>
                  <w:rPrChange w:id="2660" w:author="Ворожцова Наталья Андреевна" w:date="2017-12-25T16:53:00Z">
                    <w:rPr>
                      <w:rFonts w:ascii="Times New Roman" w:hAnsi="Times New Roman" w:cs="Times New Roman"/>
                      <w:sz w:val="24"/>
                      <w:szCs w:val="24"/>
                      <w:lang w:val="en-US"/>
                    </w:rPr>
                  </w:rPrChange>
                </w:rPr>
                <w:t xml:space="preserve"> </w:t>
              </w:r>
              <w:r>
                <w:rPr>
                  <w:rFonts w:ascii="Times New Roman" w:hAnsi="Times New Roman" w:cs="Times New Roman"/>
                  <w:sz w:val="24"/>
                  <w:szCs w:val="24"/>
                </w:rPr>
                <w:t>ВО</w:t>
              </w:r>
              <w:r w:rsidRPr="003E4A88">
                <w:rPr>
                  <w:rFonts w:ascii="Times New Roman" w:hAnsi="Times New Roman" w:cs="Times New Roman"/>
                  <w:sz w:val="24"/>
                  <w:szCs w:val="24"/>
                  <w:rPrChange w:id="2661" w:author="Ворожцова Наталья Андреевна" w:date="2017-12-25T16:53:00Z">
                    <w:rPr>
                      <w:rFonts w:ascii="Times New Roman" w:hAnsi="Times New Roman" w:cs="Times New Roman"/>
                      <w:sz w:val="24"/>
                      <w:szCs w:val="24"/>
                      <w:lang w:val="en-US"/>
                    </w:rPr>
                  </w:rPrChange>
                </w:rPr>
                <w:t xml:space="preserve"> </w:t>
              </w:r>
            </w:ins>
            <w:ins w:id="2662" w:author="Ворожцова Наталья Андреевна" w:date="2017-12-25T16:52:00Z">
              <w:r w:rsidRPr="001B2B01">
                <w:rPr>
                  <w:rFonts w:ascii="Times New Roman" w:hAnsi="Times New Roman" w:cs="Times New Roman"/>
                  <w:b/>
                  <w:sz w:val="24"/>
                  <w:szCs w:val="24"/>
                  <w:lang w:val="en-US"/>
                </w:rPr>
                <w:t>NX</w:t>
              </w:r>
            </w:ins>
            <w:ins w:id="2663" w:author="Ворожцова Наталья Андреевна" w:date="2017-12-25T16:48:00Z">
              <w:r w:rsidRPr="003E4A88">
                <w:rPr>
                  <w:rFonts w:ascii="Times New Roman" w:hAnsi="Times New Roman" w:cs="Times New Roman"/>
                  <w:sz w:val="24"/>
                  <w:szCs w:val="24"/>
                  <w:rPrChange w:id="2664" w:author="Ворожцова Наталья Андреевна" w:date="2017-12-25T16:53:00Z">
                    <w:rPr>
                      <w:rFonts w:ascii="Times New Roman" w:hAnsi="Times New Roman" w:cs="Times New Roman"/>
                      <w:sz w:val="24"/>
                      <w:szCs w:val="24"/>
                      <w:lang w:val="en-US"/>
                    </w:rPr>
                  </w:rPrChange>
                </w:rPr>
                <w:t>;</w:t>
              </w:r>
            </w:ins>
          </w:p>
          <w:p w14:paraId="24CA9E9B" w14:textId="0EF28E0E" w:rsidR="003E4A88" w:rsidRDefault="003E4A88" w:rsidP="003E4A88">
            <w:pPr>
              <w:pStyle w:val="a3"/>
              <w:ind w:left="29"/>
              <w:rPr>
                <w:ins w:id="2665" w:author="Ворожцова Наталья Андреевна" w:date="2017-12-25T16:48:00Z"/>
                <w:rFonts w:ascii="Times New Roman" w:hAnsi="Times New Roman" w:cs="Times New Roman"/>
                <w:sz w:val="24"/>
                <w:szCs w:val="24"/>
              </w:rPr>
            </w:pPr>
            <w:ins w:id="2666" w:author="Ворожцова Наталья Андреевна" w:date="2017-12-25T16:48: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w:t>
              </w:r>
            </w:ins>
            <w:ins w:id="2667" w:author="Ворожцова Наталья Андреевна" w:date="2017-12-25T16:53:00Z">
              <w:r>
                <w:rPr>
                  <w:rFonts w:ascii="Times New Roman" w:hAnsi="Times New Roman" w:cs="Times New Roman"/>
                  <w:sz w:val="24"/>
                  <w:szCs w:val="24"/>
                </w:rPr>
                <w:t>технологи</w:t>
              </w:r>
            </w:ins>
            <w:ins w:id="2668" w:author="Ворожцова Наталья Андреевна" w:date="2017-12-25T16:48:00Z">
              <w:r>
                <w:rPr>
                  <w:rFonts w:ascii="Times New Roman" w:hAnsi="Times New Roman" w:cs="Times New Roman"/>
                  <w:sz w:val="24"/>
                  <w:szCs w:val="24"/>
                </w:rPr>
                <w:t>.</w:t>
              </w:r>
              <w:r w:rsidRPr="00A26FFB">
                <w:rPr>
                  <w:rFonts w:ascii="Times New Roman" w:hAnsi="Times New Roman" w:cs="Times New Roman"/>
                  <w:sz w:val="24"/>
                  <w:szCs w:val="24"/>
                </w:rPr>
                <w:t xml:space="preserve"> </w:t>
              </w:r>
            </w:ins>
          </w:p>
          <w:p w14:paraId="0C335F07" w14:textId="17CB1569" w:rsidR="003E4A88" w:rsidRPr="003E4A88" w:rsidRDefault="003E4A88" w:rsidP="003E4A88">
            <w:pPr>
              <w:pStyle w:val="a3"/>
              <w:ind w:left="29"/>
              <w:rPr>
                <w:ins w:id="2669" w:author="Ворожцова Наталья Андреевна" w:date="2017-12-25T16:48:00Z"/>
                <w:rFonts w:ascii="Times New Roman" w:hAnsi="Times New Roman" w:cs="Times New Roman"/>
                <w:sz w:val="24"/>
                <w:szCs w:val="24"/>
                <w:rPrChange w:id="2670" w:author="Ворожцова Наталья Андреевна" w:date="2017-12-25T16:53:00Z">
                  <w:rPr>
                    <w:ins w:id="2671" w:author="Ворожцова Наталья Андреевна" w:date="2017-12-25T16:48:00Z"/>
                    <w:rFonts w:ascii="Times New Roman" w:hAnsi="Times New Roman" w:cs="Times New Roman"/>
                    <w:sz w:val="24"/>
                    <w:szCs w:val="24"/>
                    <w:lang w:val="en-US"/>
                  </w:rPr>
                </w:rPrChange>
              </w:rPr>
            </w:pPr>
            <w:ins w:id="2672" w:author="Ворожцова Наталья Андреевна" w:date="2017-12-25T16:48:00Z">
              <w:r w:rsidRPr="003E4A88">
                <w:rPr>
                  <w:rFonts w:ascii="Times New Roman" w:hAnsi="Times New Roman" w:cs="Times New Roman"/>
                  <w:sz w:val="24"/>
                  <w:szCs w:val="24"/>
                  <w:rPrChange w:id="2673" w:author="Ворожцова Наталья Андреевна" w:date="2017-12-25T16:53:00Z">
                    <w:rPr>
                      <w:rFonts w:ascii="Times New Roman" w:hAnsi="Times New Roman" w:cs="Times New Roman"/>
                      <w:sz w:val="24"/>
                      <w:szCs w:val="24"/>
                      <w:lang w:val="en-US"/>
                    </w:rPr>
                  </w:rPrChange>
                </w:rPr>
                <w:t xml:space="preserve">7. </w:t>
              </w:r>
              <w:r w:rsidRPr="00A26FFB">
                <w:rPr>
                  <w:rFonts w:ascii="Times New Roman" w:hAnsi="Times New Roman" w:cs="Times New Roman"/>
                  <w:sz w:val="24"/>
                  <w:szCs w:val="24"/>
                </w:rPr>
                <w:t>Проектирование</w:t>
              </w:r>
              <w:r w:rsidRPr="003E4A88">
                <w:rPr>
                  <w:rFonts w:ascii="Times New Roman" w:hAnsi="Times New Roman" w:cs="Times New Roman"/>
                  <w:sz w:val="24"/>
                  <w:szCs w:val="24"/>
                  <w:rPrChange w:id="2674" w:author="Ворожцова Наталья Андреевна" w:date="2017-12-25T16:53:00Z">
                    <w:rPr>
                      <w:rFonts w:ascii="Times New Roman" w:hAnsi="Times New Roman" w:cs="Times New Roman"/>
                      <w:sz w:val="24"/>
                      <w:szCs w:val="24"/>
                      <w:lang w:val="en-US"/>
                    </w:rPr>
                  </w:rPrChange>
                </w:rPr>
                <w:t xml:space="preserve"> </w:t>
              </w:r>
              <w:r>
                <w:rPr>
                  <w:rFonts w:ascii="Times New Roman" w:hAnsi="Times New Roman" w:cs="Times New Roman"/>
                  <w:sz w:val="24"/>
                  <w:szCs w:val="24"/>
                </w:rPr>
                <w:t>оснастки</w:t>
              </w:r>
              <w:r w:rsidRPr="003E4A88">
                <w:rPr>
                  <w:rFonts w:ascii="Times New Roman" w:hAnsi="Times New Roman" w:cs="Times New Roman"/>
                  <w:b/>
                  <w:sz w:val="24"/>
                  <w:szCs w:val="24"/>
                  <w:rPrChange w:id="2675" w:author="Ворожцова Наталья Андреевна" w:date="2017-12-25T16:53:00Z">
                    <w:rPr>
                      <w:rFonts w:ascii="Times New Roman" w:hAnsi="Times New Roman" w:cs="Times New Roman"/>
                      <w:b/>
                      <w:sz w:val="24"/>
                      <w:szCs w:val="24"/>
                      <w:lang w:val="en-US"/>
                    </w:rPr>
                  </w:rPrChange>
                </w:rPr>
                <w:t xml:space="preserve"> </w:t>
              </w:r>
            </w:ins>
            <w:ins w:id="2676" w:author="Ворожцова Наталья Андреевна" w:date="2017-12-25T16:53:00Z">
              <w:r>
                <w:rPr>
                  <w:rFonts w:ascii="Times New Roman" w:hAnsi="Times New Roman" w:cs="Times New Roman"/>
                  <w:b/>
                  <w:sz w:val="24"/>
                  <w:szCs w:val="24"/>
                  <w:lang w:val="en-US"/>
                </w:rPr>
                <w:t>NX</w:t>
              </w:r>
            </w:ins>
            <w:ins w:id="2677" w:author="Ворожцова Наталья Андреевна" w:date="2017-12-25T16:48:00Z">
              <w:r w:rsidRPr="003E4A88">
                <w:rPr>
                  <w:rFonts w:ascii="Times New Roman" w:hAnsi="Times New Roman" w:cs="Times New Roman"/>
                  <w:sz w:val="24"/>
                  <w:szCs w:val="24"/>
                  <w:rPrChange w:id="2678" w:author="Ворожцова Наталья Андреевна" w:date="2017-12-25T16:53:00Z">
                    <w:rPr>
                      <w:rFonts w:ascii="Times New Roman" w:hAnsi="Times New Roman" w:cs="Times New Roman"/>
                      <w:sz w:val="24"/>
                      <w:szCs w:val="24"/>
                      <w:lang w:val="en-US"/>
                    </w:rPr>
                  </w:rPrChange>
                </w:rPr>
                <w:t xml:space="preserve">; </w:t>
              </w:r>
            </w:ins>
          </w:p>
          <w:p w14:paraId="29D1444B" w14:textId="32554AB3" w:rsidR="003E4A88" w:rsidRDefault="003E4A88" w:rsidP="003E4A88">
            <w:pPr>
              <w:pStyle w:val="a3"/>
              <w:ind w:left="29"/>
              <w:rPr>
                <w:ins w:id="2679" w:author="Ворожцова Наталья Андреевна" w:date="2017-12-25T16:48:00Z"/>
                <w:rFonts w:ascii="Times New Roman" w:hAnsi="Times New Roman" w:cs="Times New Roman"/>
                <w:bCs/>
                <w:sz w:val="24"/>
                <w:szCs w:val="24"/>
              </w:rPr>
            </w:pPr>
            <w:ins w:id="2680" w:author="Ворожцова Наталья Андреевна" w:date="2017-12-25T16:48:00Z">
              <w:r>
                <w:rPr>
                  <w:rFonts w:ascii="Times New Roman" w:hAnsi="Times New Roman" w:cs="Times New Roman"/>
                  <w:sz w:val="24"/>
                  <w:szCs w:val="24"/>
                </w:rPr>
                <w:t xml:space="preserve">8. </w:t>
              </w:r>
              <w:r>
                <w:rPr>
                  <w:rFonts w:ascii="Times New Roman" w:hAnsi="Times New Roman" w:cs="Times New Roman"/>
                  <w:bCs/>
                  <w:sz w:val="24"/>
                  <w:szCs w:val="24"/>
                </w:rPr>
                <w:t xml:space="preserve">Редактор ТП с автоматическим подбором </w:t>
              </w:r>
            </w:ins>
            <w:ins w:id="2681" w:author="Ворожцова Наталья Андреевна" w:date="2017-12-25T16:53:00Z">
              <w:r>
                <w:rPr>
                  <w:rFonts w:ascii="Times New Roman" w:hAnsi="Times New Roman" w:cs="Times New Roman"/>
                  <w:bCs/>
                  <w:sz w:val="24"/>
                  <w:szCs w:val="24"/>
                </w:rPr>
                <w:t>нет</w:t>
              </w:r>
            </w:ins>
            <w:ins w:id="2682" w:author="Ворожцова Наталья Андреевна" w:date="2017-12-25T16:57:00Z">
              <w:r w:rsidR="009653B8">
                <w:rPr>
                  <w:rFonts w:ascii="Times New Roman" w:hAnsi="Times New Roman" w:cs="Times New Roman"/>
                  <w:bCs/>
                  <w:sz w:val="24"/>
                  <w:szCs w:val="24"/>
                </w:rPr>
                <w:t>.</w:t>
              </w:r>
            </w:ins>
          </w:p>
          <w:p w14:paraId="5C35C64A" w14:textId="77777777" w:rsidR="003E4A88" w:rsidRDefault="003E4A88" w:rsidP="003E4A88">
            <w:pPr>
              <w:pStyle w:val="a3"/>
              <w:ind w:left="29"/>
              <w:rPr>
                <w:ins w:id="2683" w:author="Ворожцова Наталья Андреевна" w:date="2017-12-25T16:48:00Z"/>
                <w:rFonts w:ascii="Times New Roman" w:hAnsi="Times New Roman" w:cs="Times New Roman"/>
                <w:sz w:val="24"/>
                <w:szCs w:val="24"/>
              </w:rPr>
            </w:pPr>
            <w:ins w:id="2684" w:author="Ворожцова Наталья Андреевна" w:date="2017-12-25T16:48:00Z">
              <w:r>
                <w:rPr>
                  <w:rFonts w:ascii="Times New Roman" w:hAnsi="Times New Roman" w:cs="Times New Roman"/>
                  <w:sz w:val="24"/>
                  <w:szCs w:val="24"/>
                </w:rPr>
                <w:t xml:space="preserve">9. </w:t>
              </w:r>
              <w:r w:rsidRPr="00C651CF">
                <w:rPr>
                  <w:rFonts w:ascii="Times New Roman" w:hAnsi="Times New Roman" w:cs="Times New Roman"/>
                  <w:sz w:val="24"/>
                  <w:szCs w:val="24"/>
                </w:rPr>
                <w:t xml:space="preserve">Параметрического поиска в NX </w:t>
              </w:r>
              <w:r>
                <w:rPr>
                  <w:rFonts w:ascii="Times New Roman" w:hAnsi="Times New Roman" w:cs="Times New Roman"/>
                  <w:sz w:val="24"/>
                  <w:szCs w:val="24"/>
                </w:rPr>
                <w:t>нет.</w:t>
              </w:r>
            </w:ins>
          </w:p>
          <w:p w14:paraId="1604E4F2" w14:textId="5C582BC8" w:rsidR="003E4A88" w:rsidRDefault="003E4A88" w:rsidP="003E4A88">
            <w:pPr>
              <w:pStyle w:val="a3"/>
              <w:ind w:left="29"/>
              <w:rPr>
                <w:ins w:id="2685" w:author="Ворожцова Наталья Андреевна" w:date="2017-12-25T16:48:00Z"/>
                <w:rFonts w:ascii="Times New Roman" w:hAnsi="Times New Roman" w:cs="Times New Roman"/>
                <w:sz w:val="24"/>
                <w:szCs w:val="24"/>
              </w:rPr>
            </w:pPr>
            <w:ins w:id="2686" w:author="Ворожцова Наталья Андреевна" w:date="2017-12-25T16:48: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ins>
            <w:ins w:id="2687" w:author="Ворожцова Наталья Андреевна" w:date="2017-12-25T16:54:00Z">
              <w:r>
                <w:rPr>
                  <w:rFonts w:ascii="Times New Roman" w:hAnsi="Times New Roman" w:cs="Times New Roman"/>
                  <w:b/>
                  <w:sz w:val="24"/>
                  <w:szCs w:val="24"/>
                </w:rPr>
                <w:t>Контроль заявок на ТО</w:t>
              </w:r>
            </w:ins>
            <w:ins w:id="2688" w:author="Ворожцова Наталья Андреевна" w:date="2017-12-25T16:48:00Z">
              <w:r>
                <w:rPr>
                  <w:rFonts w:ascii="Times New Roman" w:hAnsi="Times New Roman" w:cs="Times New Roman"/>
                  <w:sz w:val="24"/>
                  <w:szCs w:val="24"/>
                </w:rPr>
                <w:t>.</w:t>
              </w:r>
            </w:ins>
          </w:p>
          <w:p w14:paraId="54CFC625" w14:textId="60204A30" w:rsidR="003E4A88" w:rsidRDefault="003E4A88" w:rsidP="003E4A88">
            <w:pPr>
              <w:rPr>
                <w:ins w:id="2689" w:author="Ворожцова Наталья Андреевна" w:date="2017-12-25T16:48:00Z"/>
                <w:rFonts w:ascii="Times New Roman" w:hAnsi="Times New Roman" w:cs="Times New Roman"/>
                <w:sz w:val="24"/>
                <w:szCs w:val="24"/>
              </w:rPr>
            </w:pPr>
            <w:ins w:id="2690" w:author="Ворожцова Наталья Андреевна" w:date="2017-12-25T16:48: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w:t>
              </w:r>
            </w:ins>
            <w:ins w:id="2691" w:author="Ворожцова Наталья Андреевна" w:date="2017-12-25T16:54:00Z">
              <w:r>
                <w:rPr>
                  <w:rFonts w:ascii="Times New Roman" w:hAnsi="Times New Roman" w:cs="Times New Roman"/>
                  <w:sz w:val="24"/>
                  <w:szCs w:val="24"/>
                </w:rPr>
                <w:t xml:space="preserve">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 </w:t>
              </w:r>
              <w:r>
                <w:rPr>
                  <w:rFonts w:ascii="Times New Roman" w:hAnsi="Times New Roman" w:cs="Times New Roman"/>
                  <w:b/>
                  <w:sz w:val="24"/>
                  <w:szCs w:val="24"/>
                </w:rPr>
                <w:t>Контроль заявок на ТО</w:t>
              </w:r>
            </w:ins>
            <w:ins w:id="2692" w:author="Ворожцова Наталья Андреевна" w:date="2017-12-25T16:55:00Z">
              <w:r>
                <w:rPr>
                  <w:rFonts w:ascii="Times New Roman" w:hAnsi="Times New Roman" w:cs="Times New Roman"/>
                  <w:b/>
                  <w:sz w:val="24"/>
                  <w:szCs w:val="24"/>
                </w:rPr>
                <w:t xml:space="preserve"> </w:t>
              </w:r>
              <w:r>
                <w:rPr>
                  <w:rFonts w:ascii="Times New Roman" w:hAnsi="Times New Roman" w:cs="Times New Roman"/>
                  <w:sz w:val="24"/>
                  <w:szCs w:val="24"/>
                </w:rPr>
                <w:t xml:space="preserve"> + журнал;</w:t>
              </w:r>
            </w:ins>
          </w:p>
          <w:p w14:paraId="41F1560E" w14:textId="6DF2D96E" w:rsidR="003E4A88" w:rsidRDefault="003E4A88" w:rsidP="003E4A88">
            <w:pPr>
              <w:rPr>
                <w:ins w:id="2693" w:author="Ворожцова Наталья Андреевна" w:date="2017-12-25T16:48:00Z"/>
                <w:rFonts w:ascii="Times New Roman" w:hAnsi="Times New Roman" w:cs="Times New Roman"/>
                <w:sz w:val="24"/>
                <w:szCs w:val="24"/>
              </w:rPr>
            </w:pPr>
            <w:ins w:id="2694" w:author="Ворожцова Наталья Андреевна" w:date="2017-12-25T16:48:00Z">
              <w:r w:rsidRPr="00C651CF">
                <w:rPr>
                  <w:rFonts w:ascii="Times New Roman" w:hAnsi="Times New Roman" w:cs="Times New Roman"/>
                  <w:sz w:val="24"/>
                  <w:szCs w:val="24"/>
                </w:rPr>
                <w:t xml:space="preserve">12. Хранение в </w:t>
              </w:r>
              <w:r>
                <w:rPr>
                  <w:rFonts w:ascii="Times New Roman" w:hAnsi="Times New Roman" w:cs="Times New Roman"/>
                  <w:sz w:val="24"/>
                  <w:szCs w:val="24"/>
                </w:rPr>
                <w:t>стеллаже с номерами ячеек</w:t>
              </w:r>
              <w:r w:rsidRPr="00C651CF">
                <w:rPr>
                  <w:rFonts w:ascii="Times New Roman" w:hAnsi="Times New Roman" w:cs="Times New Roman"/>
                  <w:sz w:val="24"/>
                  <w:szCs w:val="24"/>
                </w:rPr>
                <w:t xml:space="preserve">, штрихкодирование </w:t>
              </w:r>
              <w:r>
                <w:rPr>
                  <w:rFonts w:ascii="Times New Roman" w:hAnsi="Times New Roman" w:cs="Times New Roman"/>
                  <w:sz w:val="24"/>
                  <w:szCs w:val="24"/>
                </w:rPr>
                <w:t>локальное</w:t>
              </w:r>
            </w:ins>
            <w:ins w:id="2695" w:author="Ворожцова Наталья Андреевна" w:date="2017-12-25T16:56:00Z">
              <w:r>
                <w:rPr>
                  <w:rFonts w:ascii="Times New Roman" w:hAnsi="Times New Roman" w:cs="Times New Roman"/>
                  <w:sz w:val="24"/>
                  <w:szCs w:val="24"/>
                </w:rPr>
                <w:t>.</w:t>
              </w:r>
            </w:ins>
          </w:p>
          <w:p w14:paraId="627F1E0B" w14:textId="1DE65892" w:rsidR="003E4A88" w:rsidRDefault="003E4A88" w:rsidP="003E4A88">
            <w:pPr>
              <w:rPr>
                <w:ins w:id="2696" w:author="Ворожцова Наталья Андреевна" w:date="2017-12-25T16:48:00Z"/>
                <w:rFonts w:ascii="Times New Roman" w:hAnsi="Times New Roman" w:cs="Times New Roman"/>
                <w:sz w:val="24"/>
                <w:szCs w:val="24"/>
              </w:rPr>
            </w:pPr>
            <w:ins w:id="2697" w:author="Ворожцова Наталья Андреевна" w:date="2017-12-25T16:48:00Z">
              <w:r w:rsidRPr="00C651CF">
                <w:rPr>
                  <w:rFonts w:ascii="Times New Roman" w:hAnsi="Times New Roman" w:cs="Times New Roman"/>
                  <w:sz w:val="24"/>
                  <w:szCs w:val="24"/>
                </w:rPr>
                <w:t xml:space="preserve">13. Оптимизации мест хранения - </w:t>
              </w:r>
            </w:ins>
            <w:ins w:id="2698" w:author="Ворожцова Наталья Андреевна" w:date="2017-12-25T16:57:00Z">
              <w:r w:rsidR="00FB3EC4">
                <w:rPr>
                  <w:rFonts w:ascii="Times New Roman" w:hAnsi="Times New Roman" w:cs="Times New Roman"/>
                  <w:sz w:val="24"/>
                  <w:szCs w:val="24"/>
                </w:rPr>
                <w:t>нет</w:t>
              </w:r>
            </w:ins>
            <w:ins w:id="2699" w:author="Ворожцова Наталья Андреевна" w:date="2017-12-25T16:48:00Z">
              <w:r w:rsidRPr="00C651CF">
                <w:rPr>
                  <w:rFonts w:ascii="Times New Roman" w:hAnsi="Times New Roman" w:cs="Times New Roman"/>
                  <w:sz w:val="24"/>
                  <w:szCs w:val="24"/>
                </w:rPr>
                <w:t xml:space="preserve">. </w:t>
              </w:r>
            </w:ins>
          </w:p>
          <w:p w14:paraId="41B0665C" w14:textId="558D0232" w:rsidR="003E4A88" w:rsidRDefault="003E4A88" w:rsidP="003E4A88">
            <w:pPr>
              <w:rPr>
                <w:ins w:id="2700" w:author="Ворожцова Наталья Андреевна" w:date="2017-12-25T16:48:00Z"/>
                <w:rFonts w:ascii="Times New Roman" w:hAnsi="Times New Roman" w:cs="Times New Roman"/>
                <w:sz w:val="24"/>
                <w:szCs w:val="24"/>
              </w:rPr>
            </w:pPr>
            <w:ins w:id="2701" w:author="Ворожцова Наталья Андреевна" w:date="2017-12-25T16:48:00Z">
              <w:r w:rsidRPr="00C651CF">
                <w:rPr>
                  <w:rFonts w:ascii="Times New Roman" w:hAnsi="Times New Roman" w:cs="Times New Roman"/>
                  <w:sz w:val="24"/>
                  <w:szCs w:val="24"/>
                </w:rPr>
                <w:t xml:space="preserve">14.Оптимизация закупок – </w:t>
              </w:r>
            </w:ins>
            <w:ins w:id="2702" w:author="Ворожцова Наталья Андреевна" w:date="2017-12-25T16:57:00Z">
              <w:r>
                <w:rPr>
                  <w:rFonts w:ascii="Times New Roman" w:hAnsi="Times New Roman" w:cs="Times New Roman"/>
                  <w:b/>
                  <w:sz w:val="24"/>
                  <w:szCs w:val="24"/>
                </w:rPr>
                <w:t>Контроль заявок на ТО</w:t>
              </w:r>
            </w:ins>
            <w:ins w:id="2703" w:author="Ворожцова Наталья Андреевна" w:date="2017-12-25T16:48:00Z">
              <w:r w:rsidRPr="00C651CF">
                <w:rPr>
                  <w:rFonts w:ascii="Times New Roman" w:hAnsi="Times New Roman" w:cs="Times New Roman"/>
                  <w:sz w:val="24"/>
                  <w:szCs w:val="24"/>
                </w:rPr>
                <w:t xml:space="preserve">. </w:t>
              </w:r>
            </w:ins>
          </w:p>
          <w:p w14:paraId="02B372CA" w14:textId="65D97648" w:rsidR="00260EA6" w:rsidRPr="001028B2" w:rsidDel="003E4A88" w:rsidRDefault="00C405E7" w:rsidP="003E4A88">
            <w:pPr>
              <w:pStyle w:val="a3"/>
              <w:ind w:left="0"/>
              <w:rPr>
                <w:del w:id="2704" w:author="Ворожцова Наталья Андреевна" w:date="2017-12-25T16:55:00Z"/>
                <w:rFonts w:ascii="Times New Roman" w:hAnsi="Times New Roman" w:cs="Times New Roman"/>
                <w:sz w:val="24"/>
                <w:szCs w:val="24"/>
              </w:rPr>
            </w:pPr>
            <w:ins w:id="2705" w:author="Ворожцова Наталья Андреевна" w:date="2017-12-25T16:48:00Z">
              <w:r>
                <w:rPr>
                  <w:rFonts w:ascii="Times New Roman" w:hAnsi="Times New Roman" w:cs="Times New Roman"/>
                  <w:sz w:val="24"/>
                  <w:szCs w:val="24"/>
                </w:rPr>
                <w:t>1</w:t>
              </w:r>
            </w:ins>
            <w:ins w:id="2706" w:author="Ворожцова Наталья Андреевна" w:date="2018-02-07T10:28:00Z">
              <w:r w:rsidRPr="00C405E7">
                <w:rPr>
                  <w:rFonts w:ascii="Times New Roman" w:hAnsi="Times New Roman" w:cs="Times New Roman"/>
                  <w:sz w:val="24"/>
                  <w:szCs w:val="24"/>
                  <w:rPrChange w:id="2707" w:author="Ворожцова Наталья Андреевна" w:date="2018-02-07T10:28:00Z">
                    <w:rPr>
                      <w:rFonts w:ascii="Times New Roman" w:hAnsi="Times New Roman" w:cs="Times New Roman"/>
                      <w:sz w:val="24"/>
                      <w:szCs w:val="24"/>
                      <w:lang w:val="en-US"/>
                    </w:rPr>
                  </w:rPrChange>
                </w:rPr>
                <w:t>5</w:t>
              </w:r>
            </w:ins>
            <w:ins w:id="2708" w:author="Ворожцова Наталья Андреевна" w:date="2017-12-25T16:48:00Z">
              <w:r w:rsidR="003E4A88" w:rsidRPr="00C651CF">
                <w:rPr>
                  <w:rFonts w:ascii="Times New Roman" w:hAnsi="Times New Roman" w:cs="Times New Roman"/>
                  <w:sz w:val="24"/>
                  <w:szCs w:val="24"/>
                </w:rPr>
                <w:t>. Получение/сдача ТО</w:t>
              </w:r>
              <w:r w:rsidR="003E4A88">
                <w:rPr>
                  <w:rFonts w:ascii="Times New Roman" w:hAnsi="Times New Roman" w:cs="Times New Roman"/>
                  <w:sz w:val="24"/>
                  <w:szCs w:val="24"/>
                </w:rPr>
                <w:t xml:space="preserve"> </w:t>
              </w:r>
            </w:ins>
            <w:ins w:id="2709" w:author="Ворожцова Наталья Андреевна" w:date="2017-12-25T16:56:00Z">
              <w:r w:rsidR="003E4A88">
                <w:rPr>
                  <w:rFonts w:ascii="Times New Roman" w:hAnsi="Times New Roman" w:cs="Times New Roman"/>
                  <w:sz w:val="24"/>
                  <w:szCs w:val="24"/>
                </w:rPr>
                <w:t>по пропуску.</w:t>
              </w:r>
            </w:ins>
            <w:del w:id="2710" w:author="Ворожцова Наталья Андреевна" w:date="2017-12-25T16:55:00Z">
              <w:r w:rsidR="00E95A19" w:rsidDel="003E4A88">
                <w:rPr>
                  <w:rFonts w:ascii="Times New Roman" w:hAnsi="Times New Roman" w:cs="Times New Roman"/>
                  <w:sz w:val="24"/>
                  <w:szCs w:val="24"/>
                </w:rPr>
                <w:delText>-Подбор - в ИРК, по каталогам;</w:delText>
              </w:r>
            </w:del>
          </w:p>
          <w:p w14:paraId="02B372CB" w14:textId="5E9CA7F8" w:rsidR="00260EA6" w:rsidDel="003E4A88" w:rsidRDefault="00E95A19" w:rsidP="00260EA6">
            <w:pPr>
              <w:pStyle w:val="a3"/>
              <w:ind w:left="0"/>
              <w:jc w:val="both"/>
              <w:rPr>
                <w:del w:id="2711" w:author="Ворожцова Наталья Андреевна" w:date="2017-12-25T16:55:00Z"/>
                <w:rFonts w:ascii="Times New Roman" w:hAnsi="Times New Roman" w:cs="Times New Roman"/>
                <w:sz w:val="24"/>
                <w:szCs w:val="24"/>
              </w:rPr>
            </w:pPr>
            <w:del w:id="2712" w:author="Ворожцова Наталья Андреевна" w:date="2017-12-25T16:55:00Z">
              <w:r w:rsidDel="003E4A88">
                <w:rPr>
                  <w:rFonts w:ascii="Times New Roman" w:hAnsi="Times New Roman" w:cs="Times New Roman"/>
                  <w:sz w:val="24"/>
                  <w:szCs w:val="24"/>
                </w:rPr>
                <w:delText xml:space="preserve">-Заказ новой – в АРМ </w:delText>
              </w:r>
              <w:r w:rsidDel="003E4A88">
                <w:rPr>
                  <w:rFonts w:ascii="Times New Roman" w:hAnsi="Times New Roman" w:cs="Times New Roman"/>
                  <w:b/>
                  <w:sz w:val="24"/>
                  <w:szCs w:val="24"/>
                </w:rPr>
                <w:delText>Контроль заявок на ТО;</w:delText>
              </w:r>
            </w:del>
          </w:p>
          <w:p w14:paraId="02B372CC" w14:textId="4D8F57A6" w:rsidR="00260EA6" w:rsidDel="003E4A88" w:rsidRDefault="00E95A19" w:rsidP="00260EA6">
            <w:pPr>
              <w:pStyle w:val="a3"/>
              <w:ind w:left="0"/>
              <w:jc w:val="both"/>
              <w:rPr>
                <w:del w:id="2713" w:author="Ворожцова Наталья Андреевна" w:date="2017-12-25T16:55:00Z"/>
                <w:rFonts w:ascii="Times New Roman" w:hAnsi="Times New Roman" w:cs="Times New Roman"/>
                <w:sz w:val="24"/>
                <w:szCs w:val="24"/>
              </w:rPr>
            </w:pPr>
            <w:del w:id="2714" w:author="Ворожцова Наталья Андреевна" w:date="2017-12-25T16:55:00Z">
              <w:r w:rsidDel="003E4A88">
                <w:rPr>
                  <w:rFonts w:ascii="Times New Roman" w:hAnsi="Times New Roman" w:cs="Times New Roman"/>
                  <w:sz w:val="24"/>
                  <w:szCs w:val="24"/>
                </w:rPr>
                <w:delText>- Согласование заказов – в АРМ Контроль заявок на ТО;</w:delText>
              </w:r>
            </w:del>
          </w:p>
          <w:p w14:paraId="02B372CD" w14:textId="6DF01DAB" w:rsidR="00260EA6" w:rsidDel="003E4A88" w:rsidRDefault="00E95A19" w:rsidP="00260EA6">
            <w:pPr>
              <w:pStyle w:val="a3"/>
              <w:ind w:left="0"/>
              <w:rPr>
                <w:del w:id="2715" w:author="Ворожцова Наталья Андреевна" w:date="2017-12-25T16:55:00Z"/>
                <w:rFonts w:ascii="Times New Roman" w:hAnsi="Times New Roman" w:cs="Times New Roman"/>
                <w:sz w:val="24"/>
                <w:szCs w:val="24"/>
              </w:rPr>
            </w:pPr>
            <w:del w:id="2716" w:author="Ворожцова Наталья Андреевна" w:date="2017-12-25T16:55:00Z">
              <w:r w:rsidDel="003E4A88">
                <w:rPr>
                  <w:rFonts w:ascii="Times New Roman" w:hAnsi="Times New Roman" w:cs="Times New Roman"/>
                  <w:sz w:val="24"/>
                  <w:szCs w:val="24"/>
                </w:rPr>
                <w:delText>- П</w:delText>
              </w:r>
              <w:r w:rsidRPr="001028B2" w:rsidDel="003E4A88">
                <w:rPr>
                  <w:rFonts w:ascii="Times New Roman" w:hAnsi="Times New Roman" w:cs="Times New Roman"/>
                  <w:sz w:val="24"/>
                  <w:szCs w:val="24"/>
                </w:rPr>
                <w:delText>роектирование –</w:delText>
              </w:r>
              <w:r w:rsidRPr="0078704B" w:rsidDel="003E4A88">
                <w:rPr>
                  <w:rFonts w:ascii="Times New Roman" w:hAnsi="Times New Roman" w:cs="Times New Roman"/>
                  <w:sz w:val="24"/>
                  <w:szCs w:val="24"/>
                </w:rPr>
                <w:delText xml:space="preserve"> </w:delText>
              </w:r>
              <w:r w:rsidRPr="001B2B01" w:rsidDel="003E4A88">
                <w:rPr>
                  <w:rFonts w:ascii="Times New Roman" w:hAnsi="Times New Roman" w:cs="Times New Roman"/>
                  <w:b/>
                  <w:sz w:val="24"/>
                  <w:szCs w:val="24"/>
                  <w:lang w:val="en-US"/>
                </w:rPr>
                <w:delText>NX</w:delText>
              </w:r>
              <w:r w:rsidRPr="001028B2" w:rsidDel="003E4A88">
                <w:rPr>
                  <w:rFonts w:ascii="Times New Roman" w:hAnsi="Times New Roman" w:cs="Times New Roman"/>
                  <w:sz w:val="24"/>
                  <w:szCs w:val="24"/>
                </w:rPr>
                <w:delText>;</w:delText>
              </w:r>
            </w:del>
          </w:p>
          <w:p w14:paraId="02B372CE" w14:textId="41D5EB6B" w:rsidR="00260EA6" w:rsidRPr="001028B2" w:rsidDel="003E4A88" w:rsidRDefault="00E95A19" w:rsidP="00260EA6">
            <w:pPr>
              <w:pStyle w:val="a3"/>
              <w:ind w:left="0"/>
              <w:rPr>
                <w:del w:id="2717" w:author="Ворожцова Наталья Андреевна" w:date="2017-12-25T16:55:00Z"/>
                <w:rFonts w:ascii="Times New Roman" w:hAnsi="Times New Roman" w:cs="Times New Roman"/>
                <w:sz w:val="24"/>
                <w:szCs w:val="24"/>
              </w:rPr>
            </w:pPr>
            <w:del w:id="2718" w:author="Ворожцова Наталья Андреевна" w:date="2017-12-25T16:55:00Z">
              <w:r w:rsidDel="003E4A88">
                <w:rPr>
                  <w:rFonts w:ascii="Times New Roman" w:hAnsi="Times New Roman" w:cs="Times New Roman"/>
                  <w:sz w:val="24"/>
                  <w:szCs w:val="24"/>
                </w:rPr>
                <w:delText>-П</w:delText>
              </w:r>
              <w:r w:rsidRPr="001028B2" w:rsidDel="003E4A88">
                <w:rPr>
                  <w:rFonts w:ascii="Times New Roman" w:hAnsi="Times New Roman" w:cs="Times New Roman"/>
                  <w:sz w:val="24"/>
                  <w:szCs w:val="24"/>
                </w:rPr>
                <w:delText>риобретение отделом закуп</w:delText>
              </w:r>
              <w:r w:rsidDel="003E4A88">
                <w:rPr>
                  <w:rFonts w:ascii="Times New Roman" w:hAnsi="Times New Roman" w:cs="Times New Roman"/>
                  <w:sz w:val="24"/>
                  <w:szCs w:val="24"/>
                </w:rPr>
                <w:delText>ок - в АРМ Контроль заявок на ТО</w:delText>
              </w:r>
              <w:r w:rsidRPr="001028B2" w:rsidDel="003E4A88">
                <w:rPr>
                  <w:rFonts w:ascii="Times New Roman" w:hAnsi="Times New Roman" w:cs="Times New Roman"/>
                  <w:sz w:val="24"/>
                  <w:szCs w:val="24"/>
                </w:rPr>
                <w:delText>;</w:delText>
              </w:r>
            </w:del>
          </w:p>
          <w:p w14:paraId="02B372CF" w14:textId="66F615CB" w:rsidR="00260EA6" w:rsidDel="003E4A88" w:rsidRDefault="00E95A19" w:rsidP="00260EA6">
            <w:pPr>
              <w:pStyle w:val="a3"/>
              <w:ind w:left="0"/>
              <w:rPr>
                <w:del w:id="2719" w:author="Ворожцова Наталья Андреевна" w:date="2017-12-25T16:55:00Z"/>
                <w:rFonts w:ascii="Times New Roman" w:hAnsi="Times New Roman" w:cs="Times New Roman"/>
                <w:sz w:val="24"/>
                <w:szCs w:val="24"/>
              </w:rPr>
            </w:pPr>
            <w:del w:id="2720" w:author="Ворожцова Наталья Андреевна" w:date="2017-12-25T16:55:00Z">
              <w:r w:rsidDel="003E4A88">
                <w:rPr>
                  <w:rFonts w:ascii="Times New Roman" w:hAnsi="Times New Roman" w:cs="Times New Roman"/>
                  <w:sz w:val="24"/>
                  <w:szCs w:val="24"/>
                </w:rPr>
                <w:delText>- Учет в бухгалтерии – АРМ Контроль заявок на ТО;</w:delText>
              </w:r>
            </w:del>
          </w:p>
          <w:p w14:paraId="02B372D0" w14:textId="5E280B2E" w:rsidR="00260EA6" w:rsidRPr="00235FF5" w:rsidDel="003E4A88" w:rsidRDefault="00E95A19" w:rsidP="00260EA6">
            <w:pPr>
              <w:pStyle w:val="a3"/>
              <w:ind w:left="0"/>
              <w:rPr>
                <w:del w:id="2721" w:author="Ворожцова Наталья Андреевна" w:date="2017-12-25T16:57:00Z"/>
                <w:rFonts w:ascii="Times New Roman" w:hAnsi="Times New Roman" w:cs="Times New Roman"/>
                <w:b/>
                <w:sz w:val="24"/>
                <w:szCs w:val="24"/>
              </w:rPr>
            </w:pPr>
            <w:del w:id="2722" w:author="Ворожцова Наталья Андреевна" w:date="2017-12-25T16:57:00Z">
              <w:r w:rsidDel="003E4A88">
                <w:rPr>
                  <w:rFonts w:ascii="Times New Roman" w:hAnsi="Times New Roman" w:cs="Times New Roman"/>
                  <w:sz w:val="24"/>
                  <w:szCs w:val="24"/>
                </w:rPr>
                <w:delText>- Учет на складе - в АРМ Контроль заявок на ТО через штрихкодирование;</w:delText>
              </w:r>
            </w:del>
          </w:p>
          <w:p w14:paraId="02B372D1" w14:textId="729EE11A" w:rsidR="00260EA6" w:rsidDel="003E4A88" w:rsidRDefault="00E95A19" w:rsidP="00260EA6">
            <w:pPr>
              <w:pStyle w:val="a3"/>
              <w:ind w:left="0"/>
              <w:rPr>
                <w:del w:id="2723" w:author="Ворожцова Наталья Андреевна" w:date="2017-12-25T16:57:00Z"/>
                <w:rFonts w:ascii="Times New Roman" w:hAnsi="Times New Roman" w:cs="Times New Roman"/>
                <w:sz w:val="24"/>
                <w:szCs w:val="24"/>
              </w:rPr>
            </w:pPr>
            <w:del w:id="2724" w:author="Ворожцова Наталья Андреевна" w:date="2017-12-25T16:57:00Z">
              <w:r w:rsidDel="003E4A88">
                <w:rPr>
                  <w:rFonts w:ascii="Times New Roman" w:hAnsi="Times New Roman" w:cs="Times New Roman"/>
                  <w:sz w:val="24"/>
                  <w:szCs w:val="24"/>
                </w:rPr>
                <w:delText>- Учет в ИРК– в АРМ Контроль заявок на ТО</w:delText>
              </w:r>
            </w:del>
            <w:del w:id="2725" w:author="Ворожцова Наталья Андреевна" w:date="2017-12-25T16:55:00Z">
              <w:r w:rsidDel="003E4A88">
                <w:rPr>
                  <w:rFonts w:ascii="Times New Roman" w:hAnsi="Times New Roman" w:cs="Times New Roman"/>
                  <w:sz w:val="24"/>
                  <w:szCs w:val="24"/>
                </w:rPr>
                <w:delText xml:space="preserve"> + журнал;</w:delText>
              </w:r>
            </w:del>
          </w:p>
          <w:p w14:paraId="02B372D2" w14:textId="3E5CD08B" w:rsidR="00260EA6" w:rsidDel="003E4A88" w:rsidRDefault="00E95A19" w:rsidP="00260EA6">
            <w:pPr>
              <w:pStyle w:val="a3"/>
              <w:ind w:left="0"/>
              <w:rPr>
                <w:del w:id="2726" w:author="Ворожцова Наталья Андреевна" w:date="2017-12-25T16:57:00Z"/>
                <w:rFonts w:ascii="Times New Roman" w:hAnsi="Times New Roman" w:cs="Times New Roman"/>
                <w:sz w:val="24"/>
                <w:szCs w:val="24"/>
              </w:rPr>
            </w:pPr>
            <w:del w:id="2727" w:author="Ворожцова Наталья Андреевна" w:date="2017-12-25T16:57:00Z">
              <w:r w:rsidDel="003E4A88">
                <w:rPr>
                  <w:rFonts w:ascii="Times New Roman" w:hAnsi="Times New Roman" w:cs="Times New Roman"/>
                  <w:sz w:val="24"/>
                  <w:szCs w:val="24"/>
                </w:rPr>
                <w:delText>- Б</w:delText>
              </w:r>
              <w:r w:rsidRPr="00941C82" w:rsidDel="003E4A88">
                <w:rPr>
                  <w:rFonts w:ascii="Times New Roman" w:hAnsi="Times New Roman" w:cs="Times New Roman"/>
                  <w:sz w:val="24"/>
                  <w:szCs w:val="24"/>
                </w:rPr>
                <w:delText>аза геометрических</w:delText>
              </w:r>
              <w:r w:rsidDel="003E4A88">
                <w:rPr>
                  <w:rFonts w:ascii="Times New Roman" w:hAnsi="Times New Roman" w:cs="Times New Roman"/>
                  <w:sz w:val="24"/>
                  <w:szCs w:val="24"/>
                </w:rPr>
                <w:delText xml:space="preserve"> параметров</w:delText>
              </w:r>
              <w:r w:rsidRPr="00941C82" w:rsidDel="003E4A88">
                <w:rPr>
                  <w:rFonts w:ascii="Times New Roman" w:hAnsi="Times New Roman" w:cs="Times New Roman"/>
                  <w:sz w:val="24"/>
                  <w:szCs w:val="24"/>
                </w:rPr>
                <w:delText xml:space="preserve"> </w:delText>
              </w:r>
              <w:r w:rsidDel="003E4A88">
                <w:rPr>
                  <w:rFonts w:ascii="Times New Roman" w:hAnsi="Times New Roman" w:cs="Times New Roman"/>
                  <w:sz w:val="24"/>
                  <w:szCs w:val="24"/>
                </w:rPr>
                <w:delText>–общей нет, есть БД измерительного инструмента;</w:delText>
              </w:r>
            </w:del>
          </w:p>
          <w:p w14:paraId="02B372D3" w14:textId="70C29A28" w:rsidR="00DE47AA" w:rsidRPr="004B473A" w:rsidRDefault="00E95A19" w:rsidP="00260EA6">
            <w:pPr>
              <w:pStyle w:val="a3"/>
              <w:ind w:left="0"/>
              <w:rPr>
                <w:rFonts w:ascii="Times New Roman" w:hAnsi="Times New Roman" w:cs="Times New Roman"/>
                <w:sz w:val="24"/>
                <w:szCs w:val="24"/>
              </w:rPr>
            </w:pPr>
            <w:del w:id="2728" w:author="Ворожцова Наталья Андреевна" w:date="2017-12-25T16:57:00Z">
              <w:r w:rsidDel="003E4A88">
                <w:rPr>
                  <w:rFonts w:ascii="Times New Roman" w:hAnsi="Times New Roman" w:cs="Times New Roman"/>
                  <w:sz w:val="24"/>
                  <w:szCs w:val="24"/>
                </w:rPr>
                <w:delText>Получение</w:delText>
              </w:r>
              <w:r w:rsidRPr="00C01305" w:rsidDel="003E4A88">
                <w:rPr>
                  <w:rFonts w:ascii="Times New Roman" w:hAnsi="Times New Roman" w:cs="Times New Roman"/>
                  <w:sz w:val="24"/>
                  <w:szCs w:val="24"/>
                </w:rPr>
                <w:delText xml:space="preserve">/сдача рабочими </w:delText>
              </w:r>
              <w:r w:rsidDel="003E4A88">
                <w:rPr>
                  <w:rFonts w:ascii="Times New Roman" w:hAnsi="Times New Roman" w:cs="Times New Roman"/>
                  <w:sz w:val="24"/>
                  <w:szCs w:val="24"/>
                </w:rPr>
                <w:delText>–</w:delText>
              </w:r>
              <w:r w:rsidRPr="00C01305" w:rsidDel="003E4A88">
                <w:rPr>
                  <w:rFonts w:ascii="Times New Roman" w:hAnsi="Times New Roman" w:cs="Times New Roman"/>
                  <w:sz w:val="24"/>
                  <w:szCs w:val="24"/>
                </w:rPr>
                <w:delText xml:space="preserve"> </w:delText>
              </w:r>
              <w:r w:rsidDel="003E4A88">
                <w:rPr>
                  <w:rFonts w:ascii="Times New Roman" w:hAnsi="Times New Roman" w:cs="Times New Roman"/>
                  <w:sz w:val="24"/>
                  <w:szCs w:val="24"/>
                </w:rPr>
                <w:delText>по пропуску</w:delText>
              </w:r>
              <w:r w:rsidRPr="00C01305" w:rsidDel="003E4A88">
                <w:rPr>
                  <w:rFonts w:ascii="Times New Roman" w:hAnsi="Times New Roman" w:cs="Times New Roman"/>
                  <w:sz w:val="24"/>
                  <w:szCs w:val="24"/>
                </w:rPr>
                <w:delText>;</w:delText>
              </w:r>
            </w:del>
          </w:p>
        </w:tc>
        <w:tc>
          <w:tcPr>
            <w:tcW w:w="709" w:type="dxa"/>
            <w:textDirection w:val="btLr"/>
            <w:vAlign w:val="center"/>
            <w:tcPrChange w:id="2729" w:author="Ворожцова Наталья Андреевна" w:date="2018-01-17T11:23:00Z">
              <w:tcPr>
                <w:tcW w:w="709" w:type="dxa"/>
                <w:textDirection w:val="btLr"/>
              </w:tcPr>
            </w:tcPrChange>
          </w:tcPr>
          <w:p w14:paraId="02B372D4"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Нет связи между П</w:t>
            </w:r>
            <w:r>
              <w:rPr>
                <w:rFonts w:ascii="Times New Roman" w:hAnsi="Times New Roman" w:cs="Times New Roman"/>
                <w:sz w:val="24"/>
                <w:szCs w:val="24"/>
              </w:rPr>
              <w:t>П</w:t>
            </w:r>
          </w:p>
        </w:tc>
      </w:tr>
      <w:tr w:rsidR="005822A9" w14:paraId="02B372E1" w14:textId="77777777" w:rsidTr="00855035">
        <w:trPr>
          <w:cantSplit/>
          <w:trHeight w:val="1134"/>
          <w:jc w:val="center"/>
          <w:trPrChange w:id="2730" w:author="Ворожцова Наталья Андреевна" w:date="2018-01-17T11:23:00Z">
            <w:trPr>
              <w:cantSplit/>
              <w:trHeight w:val="1134"/>
            </w:trPr>
          </w:trPrChange>
        </w:trPr>
        <w:tc>
          <w:tcPr>
            <w:tcW w:w="421" w:type="dxa"/>
            <w:textDirection w:val="btLr"/>
            <w:tcPrChange w:id="2731" w:author="Ворожцова Наталья Андреевна" w:date="2018-01-17T11:23:00Z">
              <w:tcPr>
                <w:tcW w:w="421" w:type="dxa"/>
                <w:textDirection w:val="btLr"/>
              </w:tcPr>
            </w:tcPrChange>
          </w:tcPr>
          <w:p w14:paraId="02B372D6" w14:textId="77777777" w:rsidR="00260EA6" w:rsidRPr="009A7D6F" w:rsidRDefault="00E95A19" w:rsidP="00260EA6">
            <w:pPr>
              <w:ind w:left="113" w:right="113"/>
              <w:jc w:val="center"/>
              <w:rPr>
                <w:rFonts w:ascii="Times New Roman" w:hAnsi="Times New Roman" w:cs="Times New Roman"/>
                <w:sz w:val="24"/>
                <w:szCs w:val="24"/>
              </w:rPr>
            </w:pPr>
            <w:r>
              <w:rPr>
                <w:rFonts w:ascii="Times New Roman" w:hAnsi="Times New Roman" w:cs="Times New Roman"/>
                <w:sz w:val="24"/>
                <w:szCs w:val="24"/>
              </w:rPr>
              <w:t>А</w:t>
            </w:r>
            <w:commentRangeStart w:id="2732"/>
            <w:commentRangeStart w:id="2733"/>
            <w:commentRangeStart w:id="2734"/>
            <w:r>
              <w:rPr>
                <w:rFonts w:ascii="Times New Roman" w:hAnsi="Times New Roman" w:cs="Times New Roman"/>
                <w:sz w:val="24"/>
                <w:szCs w:val="24"/>
              </w:rPr>
              <w:t>О «</w:t>
            </w:r>
            <w:r w:rsidRPr="009A7D6F">
              <w:rPr>
                <w:rFonts w:ascii="Times New Roman" w:hAnsi="Times New Roman" w:cs="Times New Roman"/>
                <w:sz w:val="24"/>
                <w:szCs w:val="24"/>
              </w:rPr>
              <w:t>ОДК-ПМ</w:t>
            </w:r>
            <w:r>
              <w:rPr>
                <w:rFonts w:ascii="Times New Roman" w:hAnsi="Times New Roman" w:cs="Times New Roman"/>
                <w:sz w:val="24"/>
                <w:szCs w:val="24"/>
              </w:rPr>
              <w:t>»</w:t>
            </w:r>
            <w:commentRangeEnd w:id="2732"/>
            <w:r w:rsidR="00663209">
              <w:rPr>
                <w:rStyle w:val="ad"/>
              </w:rPr>
              <w:commentReference w:id="2732"/>
            </w:r>
            <w:commentRangeEnd w:id="2733"/>
            <w:r w:rsidR="00330487">
              <w:rPr>
                <w:rStyle w:val="ad"/>
              </w:rPr>
              <w:commentReference w:id="2733"/>
            </w:r>
            <w:commentRangeEnd w:id="2734"/>
            <w:r w:rsidR="009653B8">
              <w:rPr>
                <w:rStyle w:val="ad"/>
              </w:rPr>
              <w:commentReference w:id="2734"/>
            </w:r>
          </w:p>
        </w:tc>
        <w:tc>
          <w:tcPr>
            <w:tcW w:w="8363" w:type="dxa"/>
            <w:tcPrChange w:id="2735" w:author="Ворожцова Наталья Андреевна" w:date="2018-01-17T11:23:00Z">
              <w:tcPr>
                <w:tcW w:w="8363" w:type="dxa"/>
              </w:tcPr>
            </w:tcPrChange>
          </w:tcPr>
          <w:p w14:paraId="782BE27F" w14:textId="27FDDFF3" w:rsidR="009653B8" w:rsidRDefault="009653B8" w:rsidP="009653B8">
            <w:pPr>
              <w:pStyle w:val="a3"/>
              <w:ind w:left="0"/>
              <w:rPr>
                <w:ins w:id="2736" w:author="Ворожцова Наталья Андреевна" w:date="2017-12-25T16:58:00Z"/>
                <w:rFonts w:ascii="Times New Roman" w:hAnsi="Times New Roman" w:cs="Times New Roman"/>
                <w:sz w:val="24"/>
                <w:szCs w:val="24"/>
              </w:rPr>
            </w:pPr>
            <w:ins w:id="2737" w:author="Ворожцова Наталья Андреевна" w:date="2017-12-25T16:58:00Z">
              <w:r w:rsidRPr="00C651CF">
                <w:rPr>
                  <w:rFonts w:ascii="Times New Roman" w:hAnsi="Times New Roman" w:cs="Times New Roman"/>
                  <w:sz w:val="24"/>
                  <w:szCs w:val="24"/>
                </w:rPr>
                <w:t xml:space="preserve">1. Подбор </w:t>
              </w:r>
              <w:r>
                <w:rPr>
                  <w:rFonts w:ascii="Times New Roman" w:hAnsi="Times New Roman" w:cs="Times New Roman"/>
                  <w:sz w:val="24"/>
                  <w:szCs w:val="24"/>
                </w:rPr>
                <w:t>ТО –</w:t>
              </w:r>
            </w:ins>
            <w:ins w:id="2738" w:author="Ворожцова Наталья Андреевна" w:date="2017-12-25T16:59:00Z">
              <w:r>
                <w:rPr>
                  <w:rFonts w:ascii="Times New Roman" w:hAnsi="Times New Roman" w:cs="Times New Roman"/>
                  <w:sz w:val="24"/>
                  <w:szCs w:val="24"/>
                </w:rPr>
                <w:t xml:space="preserve"> специальная оснастка из АГАТ перенесена в </w:t>
              </w:r>
              <w:r w:rsidRPr="00377FC5">
                <w:rPr>
                  <w:rFonts w:ascii="Times New Roman" w:hAnsi="Times New Roman" w:cs="Times New Roman"/>
                  <w:b/>
                  <w:sz w:val="24"/>
                  <w:szCs w:val="24"/>
                  <w:lang w:val="en-US"/>
                </w:rPr>
                <w:t>Teamcente</w:t>
              </w:r>
              <w:r>
                <w:rPr>
                  <w:rFonts w:ascii="Times New Roman" w:hAnsi="Times New Roman" w:cs="Times New Roman"/>
                  <w:sz w:val="24"/>
                  <w:szCs w:val="24"/>
                  <w:lang w:val="en-US"/>
                </w:rPr>
                <w:t>r</w:t>
              </w:r>
            </w:ins>
            <w:ins w:id="2739" w:author="Ворожцова Наталья Андреевна" w:date="2017-12-25T17:04:00Z">
              <w:r>
                <w:rPr>
                  <w:rFonts w:ascii="Times New Roman" w:hAnsi="Times New Roman" w:cs="Times New Roman"/>
                  <w:sz w:val="24"/>
                  <w:szCs w:val="24"/>
                </w:rPr>
                <w:t xml:space="preserve">+ библиотеки </w:t>
              </w:r>
              <w:r>
                <w:rPr>
                  <w:rFonts w:ascii="Times New Roman" w:hAnsi="Times New Roman" w:cs="Times New Roman"/>
                  <w:sz w:val="24"/>
                  <w:szCs w:val="24"/>
                  <w:lang w:val="en-US"/>
                </w:rPr>
                <w:t>MRL</w:t>
              </w:r>
              <w:r w:rsidRPr="00167B30">
                <w:rPr>
                  <w:rFonts w:ascii="Times New Roman" w:hAnsi="Times New Roman" w:cs="Times New Roman"/>
                  <w:sz w:val="24"/>
                  <w:szCs w:val="24"/>
                </w:rPr>
                <w:t xml:space="preserve"> </w:t>
              </w:r>
              <w:r>
                <w:rPr>
                  <w:rFonts w:ascii="Times New Roman" w:hAnsi="Times New Roman" w:cs="Times New Roman"/>
                  <w:sz w:val="24"/>
                  <w:szCs w:val="24"/>
                </w:rPr>
                <w:t>от производителя инструмента</w:t>
              </w:r>
              <w:r w:rsidRPr="00941C82">
                <w:rPr>
                  <w:rFonts w:ascii="Times New Roman" w:hAnsi="Times New Roman" w:cs="Times New Roman"/>
                  <w:sz w:val="24"/>
                  <w:szCs w:val="24"/>
                </w:rPr>
                <w:t>;</w:t>
              </w:r>
            </w:ins>
            <w:ins w:id="2740" w:author="Ворожцова Наталья Андреевна" w:date="2017-12-25T16:59:00Z">
              <w:r w:rsidRPr="00A26FFB">
                <w:rPr>
                  <w:rFonts w:ascii="Times New Roman" w:hAnsi="Times New Roman" w:cs="Times New Roman"/>
                  <w:sz w:val="24"/>
                  <w:szCs w:val="24"/>
                </w:rPr>
                <w:t xml:space="preserve"> </w:t>
              </w:r>
              <w:r>
                <w:rPr>
                  <w:rFonts w:ascii="Times New Roman" w:hAnsi="Times New Roman" w:cs="Times New Roman"/>
                  <w:sz w:val="24"/>
                  <w:szCs w:val="24"/>
                </w:rPr>
                <w:t xml:space="preserve">новую стандартную оснастку ЦЕНТР ПРОГРЕССИВНЫХ ТЕХНОЛОГИЙ подбирает по </w:t>
              </w:r>
              <w:r w:rsidRPr="00A26FFB">
                <w:rPr>
                  <w:rFonts w:ascii="Times New Roman" w:hAnsi="Times New Roman" w:cs="Times New Roman"/>
                  <w:sz w:val="24"/>
                  <w:szCs w:val="24"/>
                </w:rPr>
                <w:t>каталогам</w:t>
              </w:r>
              <w:r>
                <w:rPr>
                  <w:rFonts w:ascii="Times New Roman" w:hAnsi="Times New Roman" w:cs="Times New Roman"/>
                  <w:sz w:val="24"/>
                  <w:szCs w:val="24"/>
                </w:rPr>
                <w:t xml:space="preserve"> по заявке технолога</w:t>
              </w:r>
            </w:ins>
            <w:ins w:id="2741" w:author="Ворожцова Наталья Андреевна" w:date="2017-12-25T16:58:00Z">
              <w:r>
                <w:rPr>
                  <w:rFonts w:ascii="Times New Roman" w:hAnsi="Times New Roman" w:cs="Times New Roman"/>
                  <w:sz w:val="24"/>
                  <w:szCs w:val="24"/>
                </w:rPr>
                <w:t>.</w:t>
              </w:r>
            </w:ins>
          </w:p>
          <w:p w14:paraId="469D1E71" w14:textId="29493F73" w:rsidR="009653B8" w:rsidRDefault="009653B8" w:rsidP="009653B8">
            <w:pPr>
              <w:pStyle w:val="a3"/>
              <w:ind w:left="0"/>
              <w:rPr>
                <w:ins w:id="2742" w:author="Ворожцова Наталья Андреевна" w:date="2017-12-25T16:58:00Z"/>
                <w:rFonts w:ascii="Times New Roman" w:hAnsi="Times New Roman" w:cs="Times New Roman"/>
                <w:sz w:val="24"/>
                <w:szCs w:val="24"/>
              </w:rPr>
            </w:pPr>
            <w:ins w:id="2743" w:author="Ворожцова Наталья Андреевна" w:date="2017-12-25T16:58:00Z">
              <w:r>
                <w:rPr>
                  <w:rFonts w:ascii="Times New Roman" w:hAnsi="Times New Roman" w:cs="Times New Roman"/>
                  <w:sz w:val="24"/>
                  <w:szCs w:val="24"/>
                </w:rPr>
                <w:t>2. Заказ нового обозначения–</w:t>
              </w:r>
            </w:ins>
            <w:ins w:id="2744" w:author="Ворожцова Наталья Андреевна" w:date="2017-12-25T16:59:00Z">
              <w:r>
                <w:rPr>
                  <w:rFonts w:ascii="Times New Roman" w:hAnsi="Times New Roman" w:cs="Times New Roman"/>
                  <w:sz w:val="24"/>
                  <w:szCs w:val="24"/>
                </w:rPr>
                <w:t xml:space="preserve"> от технолога в </w:t>
              </w:r>
              <w:r>
                <w:rPr>
                  <w:rFonts w:ascii="Times New Roman" w:hAnsi="Times New Roman" w:cs="Times New Roman"/>
                  <w:sz w:val="24"/>
                  <w:szCs w:val="24"/>
                  <w:lang w:val="en-US"/>
                </w:rPr>
                <w:t>Teamcenter</w:t>
              </w:r>
              <w:r>
                <w:rPr>
                  <w:rFonts w:ascii="Times New Roman" w:hAnsi="Times New Roman" w:cs="Times New Roman"/>
                  <w:sz w:val="24"/>
                  <w:szCs w:val="24"/>
                </w:rPr>
                <w:t xml:space="preserve"> заявка приходит ЦПТ</w:t>
              </w:r>
            </w:ins>
            <w:ins w:id="2745" w:author="Ворожцова Наталья Андреевна" w:date="2017-12-25T16:58:00Z">
              <w:r>
                <w:rPr>
                  <w:rFonts w:ascii="Times New Roman" w:hAnsi="Times New Roman" w:cs="Times New Roman"/>
                  <w:sz w:val="24"/>
                  <w:szCs w:val="24"/>
                </w:rPr>
                <w:t>;</w:t>
              </w:r>
            </w:ins>
          </w:p>
          <w:p w14:paraId="14A5BC15" w14:textId="1E29A582" w:rsidR="009653B8" w:rsidRDefault="009653B8" w:rsidP="009653B8">
            <w:pPr>
              <w:pStyle w:val="a3"/>
              <w:ind w:left="29"/>
              <w:rPr>
                <w:ins w:id="2746" w:author="Ворожцова Наталья Андреевна" w:date="2017-12-25T16:58:00Z"/>
                <w:rFonts w:ascii="Times New Roman" w:hAnsi="Times New Roman" w:cs="Times New Roman"/>
                <w:sz w:val="24"/>
                <w:szCs w:val="24"/>
              </w:rPr>
            </w:pPr>
            <w:ins w:id="2747" w:author="Ворожцова Наталья Андреевна" w:date="2017-12-25T16:58: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 </w:t>
              </w:r>
            </w:ins>
            <w:ins w:id="2748" w:author="Ворожцова Наталья Андреевна" w:date="2017-12-25T16:59:00Z">
              <w:r>
                <w:rPr>
                  <w:rFonts w:ascii="Times New Roman" w:hAnsi="Times New Roman" w:cs="Times New Roman"/>
                  <w:sz w:val="24"/>
                  <w:szCs w:val="24"/>
                </w:rPr>
                <w:t xml:space="preserve">электронное в </w:t>
              </w:r>
              <w:r w:rsidRPr="00377FC5">
                <w:rPr>
                  <w:rFonts w:ascii="Times New Roman" w:hAnsi="Times New Roman" w:cs="Times New Roman"/>
                  <w:b/>
                  <w:sz w:val="24"/>
                  <w:szCs w:val="24"/>
                  <w:lang w:val="en-US"/>
                </w:rPr>
                <w:t>Teamcente</w:t>
              </w:r>
              <w:r>
                <w:rPr>
                  <w:rFonts w:ascii="Times New Roman" w:hAnsi="Times New Roman" w:cs="Times New Roman"/>
                  <w:sz w:val="24"/>
                  <w:szCs w:val="24"/>
                  <w:lang w:val="en-US"/>
                </w:rPr>
                <w:t>r</w:t>
              </w:r>
            </w:ins>
            <w:ins w:id="2749" w:author="Ворожцова Наталья Андреевна" w:date="2017-12-25T16:58:00Z">
              <w:r>
                <w:rPr>
                  <w:rFonts w:ascii="Times New Roman" w:hAnsi="Times New Roman" w:cs="Times New Roman"/>
                  <w:sz w:val="24"/>
                  <w:szCs w:val="24"/>
                </w:rPr>
                <w:t xml:space="preserve">. </w:t>
              </w:r>
            </w:ins>
          </w:p>
          <w:p w14:paraId="352D1BBD" w14:textId="79D22671" w:rsidR="009653B8" w:rsidRPr="00C651CF" w:rsidRDefault="009653B8" w:rsidP="009653B8">
            <w:pPr>
              <w:pStyle w:val="a3"/>
              <w:ind w:left="29"/>
              <w:rPr>
                <w:ins w:id="2750" w:author="Ворожцова Наталья Андреевна" w:date="2017-12-25T16:58:00Z"/>
                <w:rFonts w:ascii="Times New Roman" w:hAnsi="Times New Roman" w:cs="Times New Roman"/>
                <w:sz w:val="24"/>
                <w:szCs w:val="24"/>
              </w:rPr>
            </w:pPr>
            <w:ins w:id="2751" w:author="Ворожцова Наталья Андреевна" w:date="2017-12-25T16:58: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ins>
            <w:ins w:id="2752" w:author="Ворожцова Наталья Андреевна" w:date="2017-12-25T17:00:00Z">
              <w:r>
                <w:rPr>
                  <w:rFonts w:ascii="Times New Roman" w:hAnsi="Times New Roman" w:cs="Times New Roman"/>
                  <w:sz w:val="24"/>
                  <w:szCs w:val="24"/>
                </w:rPr>
                <w:t>–</w:t>
              </w:r>
            </w:ins>
            <w:ins w:id="2753" w:author="Ворожцова Наталья Андреевна" w:date="2017-12-25T16:58:00Z">
              <w:r w:rsidRPr="00C651CF">
                <w:rPr>
                  <w:rFonts w:ascii="Times New Roman" w:hAnsi="Times New Roman" w:cs="Times New Roman"/>
                  <w:b/>
                  <w:sz w:val="24"/>
                  <w:szCs w:val="24"/>
                </w:rPr>
                <w:t xml:space="preserve"> </w:t>
              </w:r>
            </w:ins>
            <w:ins w:id="2754" w:author="Ворожцова Наталья Андреевна" w:date="2017-12-25T17:00:00Z">
              <w:r w:rsidRPr="00377FC5">
                <w:rPr>
                  <w:rFonts w:ascii="Times New Roman" w:hAnsi="Times New Roman" w:cs="Times New Roman"/>
                  <w:b/>
                  <w:sz w:val="24"/>
                  <w:szCs w:val="24"/>
                  <w:lang w:val="en-US"/>
                </w:rPr>
                <w:t>AutoCAD</w:t>
              </w:r>
              <w:r>
                <w:rPr>
                  <w:rFonts w:ascii="Times New Roman" w:hAnsi="Times New Roman" w:cs="Times New Roman"/>
                  <w:b/>
                  <w:sz w:val="24"/>
                  <w:szCs w:val="24"/>
                </w:rPr>
                <w:t xml:space="preserve">, </w:t>
              </w:r>
            </w:ins>
            <w:ins w:id="2755" w:author="Ворожцова Наталья Андреевна" w:date="2017-12-25T16:58:00Z">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1E8DFEA6" w14:textId="6983BE50" w:rsidR="009653B8" w:rsidRPr="00C651CF" w:rsidRDefault="009653B8" w:rsidP="009653B8">
            <w:pPr>
              <w:pStyle w:val="a3"/>
              <w:ind w:left="29"/>
              <w:rPr>
                <w:ins w:id="2756" w:author="Ворожцова Наталья Андреевна" w:date="2017-12-25T16:58:00Z"/>
                <w:rFonts w:ascii="Times New Roman" w:hAnsi="Times New Roman" w:cs="Times New Roman"/>
                <w:sz w:val="24"/>
                <w:szCs w:val="24"/>
              </w:rPr>
            </w:pPr>
            <w:ins w:id="2757" w:author="Ворожцова Наталья Андреевна" w:date="2017-12-25T16:58: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ВО</w:t>
              </w:r>
              <w:r w:rsidRPr="00C651CF">
                <w:rPr>
                  <w:rFonts w:ascii="Times New Roman" w:hAnsi="Times New Roman" w:cs="Times New Roman"/>
                  <w:sz w:val="24"/>
                  <w:szCs w:val="24"/>
                </w:rPr>
                <w:t xml:space="preserve"> </w:t>
              </w:r>
            </w:ins>
            <w:ins w:id="2758" w:author="Ворожцова Наталья Андреевна" w:date="2017-12-25T17:00:00Z">
              <w:r w:rsidRPr="00377FC5">
                <w:rPr>
                  <w:rFonts w:ascii="Times New Roman" w:hAnsi="Times New Roman" w:cs="Times New Roman"/>
                  <w:b/>
                  <w:sz w:val="24"/>
                  <w:szCs w:val="24"/>
                  <w:lang w:val="en-US"/>
                </w:rPr>
                <w:t>AutoCAD</w:t>
              </w:r>
            </w:ins>
            <w:ins w:id="2759" w:author="Ворожцова Наталья Андреевна" w:date="2017-12-25T16:58:00Z">
              <w:r w:rsidRPr="00C651CF">
                <w:rPr>
                  <w:rFonts w:ascii="Times New Roman" w:hAnsi="Times New Roman" w:cs="Times New Roman"/>
                  <w:sz w:val="24"/>
                  <w:szCs w:val="24"/>
                </w:rPr>
                <w:t>;</w:t>
              </w:r>
            </w:ins>
          </w:p>
          <w:p w14:paraId="486EE9BD" w14:textId="77777777" w:rsidR="009653B8" w:rsidRDefault="009653B8" w:rsidP="009653B8">
            <w:pPr>
              <w:pStyle w:val="a3"/>
              <w:ind w:left="29"/>
              <w:rPr>
                <w:ins w:id="2760" w:author="Ворожцова Наталья Андреевна" w:date="2017-12-25T16:58:00Z"/>
                <w:rFonts w:ascii="Times New Roman" w:hAnsi="Times New Roman" w:cs="Times New Roman"/>
                <w:sz w:val="24"/>
                <w:szCs w:val="24"/>
              </w:rPr>
            </w:pPr>
            <w:ins w:id="2761" w:author="Ворожцова Наталья Андреевна" w:date="2017-12-25T16:58: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6209E3C8" w14:textId="77777777" w:rsidR="009653B8" w:rsidRPr="00C651CF" w:rsidRDefault="009653B8" w:rsidP="009653B8">
            <w:pPr>
              <w:pStyle w:val="a3"/>
              <w:ind w:left="29"/>
              <w:rPr>
                <w:ins w:id="2762" w:author="Ворожцова Наталья Андреевна" w:date="2017-12-25T16:58:00Z"/>
                <w:rFonts w:ascii="Times New Roman" w:hAnsi="Times New Roman" w:cs="Times New Roman"/>
                <w:sz w:val="24"/>
                <w:szCs w:val="24"/>
              </w:rPr>
            </w:pPr>
            <w:ins w:id="2763" w:author="Ворожцова Наталья Андреевна" w:date="2017-12-25T16:58: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r w:rsidRPr="00C651CF">
                <w:rPr>
                  <w:rFonts w:ascii="Times New Roman" w:hAnsi="Times New Roman" w:cs="Times New Roman"/>
                  <w:b/>
                  <w:sz w:val="24"/>
                  <w:szCs w:val="24"/>
                </w:rPr>
                <w:t xml:space="preserve"> </w:t>
              </w:r>
              <w:r>
                <w:rPr>
                  <w:rFonts w:ascii="Times New Roman" w:hAnsi="Times New Roman" w:cs="Times New Roman"/>
                  <w:b/>
                  <w:sz w:val="24"/>
                  <w:szCs w:val="24"/>
                  <w:lang w:val="en-US"/>
                </w:rPr>
                <w:t>NX</w:t>
              </w:r>
              <w:r w:rsidRPr="00C651CF">
                <w:rPr>
                  <w:rFonts w:ascii="Times New Roman" w:hAnsi="Times New Roman" w:cs="Times New Roman"/>
                  <w:sz w:val="24"/>
                  <w:szCs w:val="24"/>
                </w:rPr>
                <w:t xml:space="preserve">; </w:t>
              </w:r>
            </w:ins>
          </w:p>
          <w:p w14:paraId="30744D9E" w14:textId="4E0B5DB6" w:rsidR="009653B8" w:rsidRDefault="009653B8" w:rsidP="009653B8">
            <w:pPr>
              <w:pStyle w:val="a3"/>
              <w:ind w:left="29"/>
              <w:rPr>
                <w:ins w:id="2764" w:author="Ворожцова Наталья Андреевна" w:date="2017-12-25T16:58:00Z"/>
                <w:rFonts w:ascii="Times New Roman" w:hAnsi="Times New Roman" w:cs="Times New Roman"/>
                <w:bCs/>
                <w:sz w:val="24"/>
                <w:szCs w:val="24"/>
              </w:rPr>
            </w:pPr>
            <w:ins w:id="2765" w:author="Ворожцова Наталья Андреевна" w:date="2017-12-25T16:58:00Z">
              <w:r>
                <w:rPr>
                  <w:rFonts w:ascii="Times New Roman" w:hAnsi="Times New Roman" w:cs="Times New Roman"/>
                  <w:sz w:val="24"/>
                  <w:szCs w:val="24"/>
                </w:rPr>
                <w:t xml:space="preserve">8. </w:t>
              </w:r>
              <w:r>
                <w:rPr>
                  <w:rFonts w:ascii="Times New Roman" w:hAnsi="Times New Roman" w:cs="Times New Roman"/>
                  <w:bCs/>
                  <w:sz w:val="24"/>
                  <w:szCs w:val="24"/>
                </w:rPr>
                <w:t>Редактор ТП с автоматическим подбором нет.</w:t>
              </w:r>
            </w:ins>
            <w:ins w:id="2766" w:author="Ворожцова Наталья Андреевна" w:date="2017-12-25T17:02:00Z">
              <w:r>
                <w:rPr>
                  <w:rFonts w:ascii="Times New Roman" w:hAnsi="Times New Roman" w:cs="Times New Roman"/>
                  <w:bCs/>
                  <w:sz w:val="24"/>
                  <w:szCs w:val="24"/>
                </w:rPr>
                <w:t xml:space="preserve"> </w:t>
              </w:r>
            </w:ins>
          </w:p>
          <w:p w14:paraId="78D277B1" w14:textId="0AC82DDE" w:rsidR="009653B8" w:rsidRPr="009653B8" w:rsidRDefault="009653B8">
            <w:pPr>
              <w:pStyle w:val="a3"/>
              <w:ind w:left="29"/>
              <w:rPr>
                <w:ins w:id="2767" w:author="Ворожцова Наталья Андреевна" w:date="2017-12-25T16:58:00Z"/>
                <w:rFonts w:ascii="Times New Roman" w:hAnsi="Times New Roman" w:cs="Times New Roman"/>
                <w:bCs/>
                <w:sz w:val="24"/>
                <w:szCs w:val="24"/>
                <w:rPrChange w:id="2768" w:author="Ворожцова Наталья Андреевна" w:date="2017-12-25T17:02:00Z">
                  <w:rPr>
                    <w:ins w:id="2769" w:author="Ворожцова Наталья Андреевна" w:date="2017-12-25T16:58:00Z"/>
                  </w:rPr>
                </w:rPrChange>
              </w:rPr>
            </w:pPr>
            <w:ins w:id="2770" w:author="Ворожцова Наталья Андреевна" w:date="2017-12-25T16:58:00Z">
              <w:r>
                <w:rPr>
                  <w:rFonts w:ascii="Times New Roman" w:hAnsi="Times New Roman" w:cs="Times New Roman"/>
                  <w:sz w:val="24"/>
                  <w:szCs w:val="24"/>
                </w:rPr>
                <w:t xml:space="preserve">9. </w:t>
              </w:r>
              <w:r w:rsidRPr="00C651CF">
                <w:rPr>
                  <w:rFonts w:ascii="Times New Roman" w:hAnsi="Times New Roman" w:cs="Times New Roman"/>
                  <w:sz w:val="24"/>
                  <w:szCs w:val="24"/>
                </w:rPr>
                <w:t>Параметрического поис</w:t>
              </w:r>
              <w:r w:rsidRPr="00CA365C">
                <w:rPr>
                  <w:rFonts w:ascii="Times New Roman" w:hAnsi="Times New Roman" w:cs="Times New Roman"/>
                  <w:sz w:val="24"/>
                  <w:szCs w:val="24"/>
                </w:rPr>
                <w:t xml:space="preserve">ка в NX </w:t>
              </w:r>
            </w:ins>
            <w:ins w:id="2771" w:author="Ворожцова Наталья Андреевна" w:date="2017-12-25T17:02:00Z">
              <w:r w:rsidRPr="00CA365C">
                <w:rPr>
                  <w:rFonts w:ascii="Times New Roman" w:hAnsi="Times New Roman" w:cs="Times New Roman"/>
                  <w:sz w:val="24"/>
                  <w:szCs w:val="24"/>
                  <w:rPrChange w:id="2772" w:author="Ворожцова Наталья Андреевна" w:date="2017-12-28T08:48:00Z">
                    <w:rPr>
                      <w:rFonts w:ascii="Times New Roman" w:hAnsi="Times New Roman" w:cs="Times New Roman"/>
                      <w:color w:val="FF0000"/>
                      <w:sz w:val="24"/>
                      <w:szCs w:val="24"/>
                    </w:rPr>
                  </w:rPrChange>
                </w:rPr>
                <w:t>-</w:t>
              </w:r>
              <w:r w:rsidRPr="00CA365C">
                <w:rPr>
                  <w:rFonts w:ascii="Times New Roman" w:hAnsi="Times New Roman" w:cs="Times New Roman"/>
                  <w:bCs/>
                  <w:sz w:val="24"/>
                  <w:szCs w:val="24"/>
                  <w:rPrChange w:id="2773" w:author="Ворожцова Наталья Андреевна" w:date="2017-12-28T08:48:00Z">
                    <w:rPr>
                      <w:rFonts w:ascii="Times New Roman" w:hAnsi="Times New Roman" w:cs="Times New Roman"/>
                      <w:bCs/>
                      <w:color w:val="FF0000"/>
                      <w:sz w:val="24"/>
                      <w:szCs w:val="24"/>
                    </w:rPr>
                  </w:rPrChange>
                </w:rPr>
                <w:t xml:space="preserve">Автоматическое добавление оснастки в – дорабатывают совместно с </w:t>
              </w:r>
              <w:r w:rsidRPr="00CA365C">
                <w:rPr>
                  <w:rFonts w:ascii="Times New Roman" w:hAnsi="Times New Roman" w:cs="Times New Roman"/>
                  <w:bCs/>
                  <w:sz w:val="24"/>
                  <w:szCs w:val="24"/>
                  <w:lang w:val="en-US"/>
                  <w:rPrChange w:id="2774" w:author="Ворожцова Наталья Андреевна" w:date="2017-12-28T08:48:00Z">
                    <w:rPr>
                      <w:rFonts w:ascii="Times New Roman" w:hAnsi="Times New Roman" w:cs="Times New Roman"/>
                      <w:bCs/>
                      <w:color w:val="FF0000"/>
                      <w:sz w:val="24"/>
                      <w:szCs w:val="24"/>
                      <w:lang w:val="en-US"/>
                    </w:rPr>
                  </w:rPrChange>
                </w:rPr>
                <w:t>Siemens</w:t>
              </w:r>
              <w:r w:rsidRPr="00CA365C">
                <w:rPr>
                  <w:rFonts w:ascii="Times New Roman" w:hAnsi="Times New Roman" w:cs="Times New Roman"/>
                  <w:bCs/>
                  <w:sz w:val="24"/>
                  <w:szCs w:val="24"/>
                  <w:rPrChange w:id="2775" w:author="Ворожцова Наталья Андреевна" w:date="2017-12-28T08:48:00Z">
                    <w:rPr>
                      <w:rFonts w:ascii="Times New Roman" w:hAnsi="Times New Roman" w:cs="Times New Roman"/>
                      <w:bCs/>
                      <w:color w:val="FF0000"/>
                      <w:sz w:val="24"/>
                      <w:szCs w:val="24"/>
                    </w:rPr>
                  </w:rPrChange>
                </w:rPr>
                <w:t xml:space="preserve"> </w:t>
              </w:r>
              <w:r w:rsidRPr="00CA365C">
                <w:rPr>
                  <w:rFonts w:ascii="Times New Roman" w:hAnsi="Times New Roman" w:cs="Times New Roman"/>
                  <w:bCs/>
                  <w:sz w:val="24"/>
                  <w:szCs w:val="24"/>
                  <w:lang w:val="en-US"/>
                  <w:rPrChange w:id="2776" w:author="Ворожцова Наталья Андреевна" w:date="2017-12-28T08:48:00Z">
                    <w:rPr>
                      <w:rFonts w:ascii="Times New Roman" w:hAnsi="Times New Roman" w:cs="Times New Roman"/>
                      <w:bCs/>
                      <w:color w:val="FF0000"/>
                      <w:sz w:val="24"/>
                      <w:szCs w:val="24"/>
                      <w:lang w:val="en-US"/>
                    </w:rPr>
                  </w:rPrChange>
                </w:rPr>
                <w:t>PMI</w:t>
              </w:r>
              <w:r w:rsidRPr="00CA365C">
                <w:rPr>
                  <w:rFonts w:ascii="Times New Roman" w:hAnsi="Times New Roman" w:cs="Times New Roman"/>
                  <w:bCs/>
                  <w:sz w:val="24"/>
                  <w:szCs w:val="24"/>
                  <w:rPrChange w:id="2777" w:author="Ворожцова Наталья Андреевна" w:date="2017-12-28T08:48:00Z">
                    <w:rPr>
                      <w:rFonts w:ascii="Times New Roman" w:hAnsi="Times New Roman" w:cs="Times New Roman"/>
                      <w:bCs/>
                      <w:color w:val="FF0000"/>
                      <w:sz w:val="24"/>
                      <w:szCs w:val="24"/>
                    </w:rPr>
                  </w:rPrChange>
                </w:rPr>
                <w:t>-распознавание и добавление по параметрам</w:t>
              </w:r>
            </w:ins>
            <w:ins w:id="2778" w:author="Ворожцова Наталья Андреевна" w:date="2017-12-25T16:58:00Z">
              <w:r w:rsidRPr="00CA365C">
                <w:rPr>
                  <w:rFonts w:ascii="Times New Roman" w:hAnsi="Times New Roman" w:cs="Times New Roman"/>
                  <w:sz w:val="24"/>
                  <w:szCs w:val="24"/>
                  <w:rPrChange w:id="2779" w:author="Ворожцова Наталья Андреевна" w:date="2017-12-28T08:48:00Z">
                    <w:rPr/>
                  </w:rPrChange>
                </w:rPr>
                <w:t>.</w:t>
              </w:r>
            </w:ins>
          </w:p>
          <w:p w14:paraId="3D46C493" w14:textId="5D0F25DC" w:rsidR="009653B8" w:rsidRPr="009653B8" w:rsidRDefault="009653B8">
            <w:pPr>
              <w:pStyle w:val="a3"/>
              <w:ind w:left="0"/>
              <w:rPr>
                <w:ins w:id="2780" w:author="Ворожцова Наталья Андреевна" w:date="2017-12-25T16:58:00Z"/>
                <w:rFonts w:ascii="Times New Roman" w:hAnsi="Times New Roman" w:cs="Times New Roman"/>
                <w:b/>
                <w:sz w:val="24"/>
                <w:szCs w:val="24"/>
                <w:rPrChange w:id="2781" w:author="Ворожцова Наталья Андреевна" w:date="2017-12-25T17:03:00Z">
                  <w:rPr>
                    <w:ins w:id="2782" w:author="Ворожцова Наталья Андреевна" w:date="2017-12-25T16:58:00Z"/>
                  </w:rPr>
                </w:rPrChange>
              </w:rPr>
              <w:pPrChange w:id="2783" w:author="Ворожцова Наталья Андреевна" w:date="2017-12-25T17:03:00Z">
                <w:pPr>
                  <w:pStyle w:val="a3"/>
                  <w:ind w:left="29"/>
                </w:pPr>
              </w:pPrChange>
            </w:pPr>
            <w:ins w:id="2784" w:author="Ворожцова Наталья Андреевна" w:date="2017-12-25T16:58: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ins>
            <w:ins w:id="2785" w:author="Ворожцова Наталья Андреевна" w:date="2017-12-25T17:02:00Z">
              <w:r>
                <w:rPr>
                  <w:rFonts w:ascii="Times New Roman" w:hAnsi="Times New Roman" w:cs="Times New Roman"/>
                  <w:b/>
                  <w:sz w:val="24"/>
                  <w:szCs w:val="24"/>
                </w:rPr>
                <w:t>АРМ</w:t>
              </w:r>
            </w:ins>
            <w:ins w:id="2786" w:author="Ворожцова Наталья Андреевна" w:date="2017-12-25T17:03:00Z">
              <w:r>
                <w:rPr>
                  <w:rFonts w:ascii="Times New Roman" w:hAnsi="Times New Roman" w:cs="Times New Roman"/>
                  <w:b/>
                  <w:sz w:val="24"/>
                  <w:szCs w:val="24"/>
                </w:rPr>
                <w:t xml:space="preserve">. </w:t>
              </w:r>
              <w:r>
                <w:rPr>
                  <w:rFonts w:ascii="Times New Roman" w:hAnsi="Times New Roman" w:cs="Times New Roman"/>
                  <w:sz w:val="24"/>
                  <w:szCs w:val="24"/>
                </w:rPr>
                <w:t xml:space="preserve">Каждому обозначению оснастки присваивают </w:t>
              </w:r>
              <w:r>
                <w:rPr>
                  <w:rFonts w:ascii="Times New Roman" w:hAnsi="Times New Roman" w:cs="Times New Roman"/>
                  <w:sz w:val="24"/>
                  <w:szCs w:val="24"/>
                  <w:lang w:val="en-US"/>
                </w:rPr>
                <w:t>ID</w:t>
              </w:r>
              <w:r>
                <w:rPr>
                  <w:rFonts w:ascii="Times New Roman" w:hAnsi="Times New Roman" w:cs="Times New Roman"/>
                  <w:sz w:val="24"/>
                  <w:szCs w:val="24"/>
                </w:rPr>
                <w:t>-код.</w:t>
              </w:r>
            </w:ins>
          </w:p>
          <w:p w14:paraId="5EF01E3B" w14:textId="41F54F7C" w:rsidR="009653B8" w:rsidRDefault="009653B8" w:rsidP="009653B8">
            <w:pPr>
              <w:rPr>
                <w:ins w:id="2787" w:author="Ворожцова Наталья Андреевна" w:date="2017-12-25T16:58:00Z"/>
                <w:rFonts w:ascii="Times New Roman" w:hAnsi="Times New Roman" w:cs="Times New Roman"/>
                <w:sz w:val="24"/>
                <w:szCs w:val="24"/>
              </w:rPr>
            </w:pPr>
            <w:ins w:id="2788" w:author="Ворожцова Наталья Андреевна" w:date="2017-12-25T16:58: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 </w:t>
              </w:r>
            </w:ins>
            <w:ins w:id="2789" w:author="Ворожцова Наталья Андреевна" w:date="2017-12-25T17:03:00Z">
              <w:r>
                <w:rPr>
                  <w:rFonts w:ascii="Times New Roman" w:hAnsi="Times New Roman" w:cs="Times New Roman"/>
                  <w:b/>
                  <w:sz w:val="24"/>
                  <w:szCs w:val="24"/>
                </w:rPr>
                <w:t>АРМ</w:t>
              </w:r>
            </w:ins>
            <w:ins w:id="2790" w:author="Ворожцова Наталья Андреевна" w:date="2017-12-25T16:58:00Z">
              <w:r>
                <w:rPr>
                  <w:rFonts w:ascii="Times New Roman" w:hAnsi="Times New Roman" w:cs="Times New Roman"/>
                  <w:sz w:val="24"/>
                  <w:szCs w:val="24"/>
                </w:rPr>
                <w:t xml:space="preserve"> + журнал;</w:t>
              </w:r>
            </w:ins>
          </w:p>
          <w:p w14:paraId="3CC4ADAD" w14:textId="77777777" w:rsidR="009653B8" w:rsidRDefault="009653B8" w:rsidP="009653B8">
            <w:pPr>
              <w:rPr>
                <w:ins w:id="2791" w:author="Ворожцова Наталья Андреевна" w:date="2017-12-25T16:58:00Z"/>
                <w:rFonts w:ascii="Times New Roman" w:hAnsi="Times New Roman" w:cs="Times New Roman"/>
                <w:sz w:val="24"/>
                <w:szCs w:val="24"/>
              </w:rPr>
            </w:pPr>
            <w:ins w:id="2792" w:author="Ворожцова Наталья Андреевна" w:date="2017-12-25T16:58:00Z">
              <w:r w:rsidRPr="00C651CF">
                <w:rPr>
                  <w:rFonts w:ascii="Times New Roman" w:hAnsi="Times New Roman" w:cs="Times New Roman"/>
                  <w:sz w:val="24"/>
                  <w:szCs w:val="24"/>
                </w:rPr>
                <w:t xml:space="preserve">12. Хранение в </w:t>
              </w:r>
              <w:r>
                <w:rPr>
                  <w:rFonts w:ascii="Times New Roman" w:hAnsi="Times New Roman" w:cs="Times New Roman"/>
                  <w:sz w:val="24"/>
                  <w:szCs w:val="24"/>
                </w:rPr>
                <w:t>стеллаже с номерами ячеек</w:t>
              </w:r>
              <w:r w:rsidRPr="00C651CF">
                <w:rPr>
                  <w:rFonts w:ascii="Times New Roman" w:hAnsi="Times New Roman" w:cs="Times New Roman"/>
                  <w:sz w:val="24"/>
                  <w:szCs w:val="24"/>
                </w:rPr>
                <w:t xml:space="preserve">, штрихкодирование </w:t>
              </w:r>
              <w:r>
                <w:rPr>
                  <w:rFonts w:ascii="Times New Roman" w:hAnsi="Times New Roman" w:cs="Times New Roman"/>
                  <w:sz w:val="24"/>
                  <w:szCs w:val="24"/>
                </w:rPr>
                <w:t>локальное.</w:t>
              </w:r>
            </w:ins>
          </w:p>
          <w:p w14:paraId="6047A36E" w14:textId="77777777" w:rsidR="009653B8" w:rsidRDefault="009653B8" w:rsidP="009653B8">
            <w:pPr>
              <w:rPr>
                <w:ins w:id="2793" w:author="Ворожцова Наталья Андреевна" w:date="2017-12-25T16:58:00Z"/>
                <w:rFonts w:ascii="Times New Roman" w:hAnsi="Times New Roman" w:cs="Times New Roman"/>
                <w:sz w:val="24"/>
                <w:szCs w:val="24"/>
              </w:rPr>
            </w:pPr>
            <w:ins w:id="2794" w:author="Ворожцова Наталья Андреевна" w:date="2017-12-25T16:58:00Z">
              <w:r w:rsidRPr="00C651CF">
                <w:rPr>
                  <w:rFonts w:ascii="Times New Roman" w:hAnsi="Times New Roman" w:cs="Times New Roman"/>
                  <w:sz w:val="24"/>
                  <w:szCs w:val="24"/>
                </w:rPr>
                <w:t xml:space="preserve">13. Оптимизации мест хранения - </w:t>
              </w:r>
              <w:r>
                <w:rPr>
                  <w:rFonts w:ascii="Times New Roman" w:hAnsi="Times New Roman" w:cs="Times New Roman"/>
                  <w:sz w:val="24"/>
                  <w:szCs w:val="24"/>
                </w:rPr>
                <w:t>нет</w:t>
              </w:r>
              <w:r w:rsidRPr="00C651CF">
                <w:rPr>
                  <w:rFonts w:ascii="Times New Roman" w:hAnsi="Times New Roman" w:cs="Times New Roman"/>
                  <w:sz w:val="24"/>
                  <w:szCs w:val="24"/>
                </w:rPr>
                <w:t xml:space="preserve">. </w:t>
              </w:r>
            </w:ins>
          </w:p>
          <w:p w14:paraId="3755AE25" w14:textId="77777777" w:rsidR="009653B8" w:rsidRDefault="009653B8" w:rsidP="009653B8">
            <w:pPr>
              <w:rPr>
                <w:ins w:id="2795" w:author="Ворожцова Наталья Андреевна" w:date="2017-12-25T16:58:00Z"/>
                <w:rFonts w:ascii="Times New Roman" w:hAnsi="Times New Roman" w:cs="Times New Roman"/>
                <w:sz w:val="24"/>
                <w:szCs w:val="24"/>
              </w:rPr>
            </w:pPr>
            <w:ins w:id="2796" w:author="Ворожцова Наталья Андреевна" w:date="2017-12-25T16:58:00Z">
              <w:r w:rsidRPr="00C651CF">
                <w:rPr>
                  <w:rFonts w:ascii="Times New Roman" w:hAnsi="Times New Roman" w:cs="Times New Roman"/>
                  <w:sz w:val="24"/>
                  <w:szCs w:val="24"/>
                </w:rPr>
                <w:t xml:space="preserve">14.Оптимизация закупок – </w:t>
              </w:r>
              <w:r>
                <w:rPr>
                  <w:rFonts w:ascii="Times New Roman" w:hAnsi="Times New Roman" w:cs="Times New Roman"/>
                  <w:b/>
                  <w:sz w:val="24"/>
                  <w:szCs w:val="24"/>
                </w:rPr>
                <w:t>Контроль заявок на ТО</w:t>
              </w:r>
              <w:r w:rsidRPr="00C651CF">
                <w:rPr>
                  <w:rFonts w:ascii="Times New Roman" w:hAnsi="Times New Roman" w:cs="Times New Roman"/>
                  <w:sz w:val="24"/>
                  <w:szCs w:val="24"/>
                </w:rPr>
                <w:t xml:space="preserve">. </w:t>
              </w:r>
            </w:ins>
          </w:p>
          <w:p w14:paraId="02B372D7" w14:textId="4976E8F9" w:rsidR="00260EA6" w:rsidRPr="00EA5B70" w:rsidDel="009653B8" w:rsidRDefault="009653B8">
            <w:pPr>
              <w:rPr>
                <w:del w:id="2797" w:author="Ворожцова Наталья Андреевна" w:date="2017-12-25T17:04:00Z"/>
                <w:rFonts w:ascii="Times New Roman" w:hAnsi="Times New Roman" w:cs="Times New Roman"/>
                <w:sz w:val="24"/>
                <w:szCs w:val="24"/>
              </w:rPr>
              <w:pPrChange w:id="2798" w:author="Ворожцова Наталья Андреевна" w:date="2018-02-07T10:28:00Z">
                <w:pPr>
                  <w:pStyle w:val="a3"/>
                  <w:ind w:left="0"/>
                </w:pPr>
              </w:pPrChange>
            </w:pPr>
            <w:ins w:id="2799" w:author="Ворожцова Наталья Андреевна" w:date="2017-12-25T16:58:00Z">
              <w:r w:rsidRPr="00C651CF">
                <w:rPr>
                  <w:rFonts w:ascii="Times New Roman" w:hAnsi="Times New Roman" w:cs="Times New Roman"/>
                  <w:sz w:val="24"/>
                  <w:szCs w:val="24"/>
                </w:rPr>
                <w:t>15. Получение/сдача ТО</w:t>
              </w:r>
              <w:r>
                <w:rPr>
                  <w:rFonts w:ascii="Times New Roman" w:hAnsi="Times New Roman" w:cs="Times New Roman"/>
                  <w:sz w:val="24"/>
                  <w:szCs w:val="24"/>
                </w:rPr>
                <w:t xml:space="preserve"> </w:t>
              </w:r>
            </w:ins>
            <w:ins w:id="2800" w:author="Ворожцова Наталья Андреевна" w:date="2017-12-25T17:04:00Z">
              <w:r w:rsidRPr="00C01305">
                <w:rPr>
                  <w:rFonts w:ascii="Times New Roman" w:hAnsi="Times New Roman" w:cs="Times New Roman"/>
                  <w:sz w:val="24"/>
                  <w:szCs w:val="24"/>
                </w:rPr>
                <w:t>в журнале</w:t>
              </w:r>
              <w:r>
                <w:rPr>
                  <w:rFonts w:ascii="Times New Roman" w:hAnsi="Times New Roman" w:cs="Times New Roman"/>
                  <w:sz w:val="24"/>
                  <w:szCs w:val="24"/>
                </w:rPr>
                <w:t xml:space="preserve"> с записью в программе по табельному номеру + по пропуску внедряется</w:t>
              </w:r>
            </w:ins>
            <w:ins w:id="2801" w:author="Ворожцова Наталья Андреевна" w:date="2017-12-25T16:58:00Z">
              <w:r>
                <w:rPr>
                  <w:rFonts w:ascii="Times New Roman" w:hAnsi="Times New Roman" w:cs="Times New Roman"/>
                  <w:sz w:val="24"/>
                  <w:szCs w:val="24"/>
                </w:rPr>
                <w:t>.</w:t>
              </w:r>
            </w:ins>
            <w:del w:id="2802" w:author="Ворожцова Наталья Андреевна" w:date="2017-12-25T16:59:00Z">
              <w:r w:rsidR="00E95A19" w:rsidDel="009653B8">
                <w:rPr>
                  <w:rFonts w:ascii="Times New Roman" w:hAnsi="Times New Roman" w:cs="Times New Roman"/>
                  <w:sz w:val="24"/>
                  <w:szCs w:val="24"/>
                </w:rPr>
                <w:delText>- Подбор –</w:delText>
              </w:r>
            </w:del>
            <w:del w:id="2803" w:author="Ворожцова Наталья Андреевна" w:date="2017-12-25T16:58:00Z">
              <w:r w:rsidR="00E95A19" w:rsidDel="009653B8">
                <w:rPr>
                  <w:rFonts w:ascii="Times New Roman" w:hAnsi="Times New Roman" w:cs="Times New Roman"/>
                  <w:sz w:val="24"/>
                  <w:szCs w:val="24"/>
                </w:rPr>
                <w:delText xml:space="preserve"> специальная оснастка из АГАТ перенесена в </w:delText>
              </w:r>
              <w:r w:rsidR="00E95A19" w:rsidRPr="00377FC5" w:rsidDel="009653B8">
                <w:rPr>
                  <w:rFonts w:ascii="Times New Roman" w:hAnsi="Times New Roman" w:cs="Times New Roman"/>
                  <w:b/>
                  <w:sz w:val="24"/>
                  <w:szCs w:val="24"/>
                  <w:lang w:val="en-US"/>
                </w:rPr>
                <w:delText>Teamcente</w:delText>
              </w:r>
              <w:r w:rsidR="00E95A19" w:rsidDel="009653B8">
                <w:rPr>
                  <w:rFonts w:ascii="Times New Roman" w:hAnsi="Times New Roman" w:cs="Times New Roman"/>
                  <w:sz w:val="24"/>
                  <w:szCs w:val="24"/>
                  <w:lang w:val="en-US"/>
                </w:rPr>
                <w:delText>r</w:delText>
              </w:r>
              <w:r w:rsidR="00E95A19" w:rsidRPr="00A26FFB" w:rsidDel="009653B8">
                <w:rPr>
                  <w:rFonts w:ascii="Times New Roman" w:hAnsi="Times New Roman" w:cs="Times New Roman"/>
                  <w:sz w:val="24"/>
                  <w:szCs w:val="24"/>
                </w:rPr>
                <w:delText xml:space="preserve">, </w:delText>
              </w:r>
              <w:r w:rsidR="00E95A19" w:rsidDel="009653B8">
                <w:rPr>
                  <w:rFonts w:ascii="Times New Roman" w:hAnsi="Times New Roman" w:cs="Times New Roman"/>
                  <w:sz w:val="24"/>
                  <w:szCs w:val="24"/>
                </w:rPr>
                <w:delText xml:space="preserve">новую стандартную оснастку ЦЕНТР ПРОГРЕССИВНЫХ ТЕХНОЛОГИЙ подбирает по </w:delText>
              </w:r>
              <w:r w:rsidR="00E95A19" w:rsidRPr="00A26FFB" w:rsidDel="009653B8">
                <w:rPr>
                  <w:rFonts w:ascii="Times New Roman" w:hAnsi="Times New Roman" w:cs="Times New Roman"/>
                  <w:sz w:val="24"/>
                  <w:szCs w:val="24"/>
                </w:rPr>
                <w:delText>каталогам</w:delText>
              </w:r>
              <w:r w:rsidR="00E95A19" w:rsidDel="009653B8">
                <w:rPr>
                  <w:rFonts w:ascii="Times New Roman" w:hAnsi="Times New Roman" w:cs="Times New Roman"/>
                  <w:sz w:val="24"/>
                  <w:szCs w:val="24"/>
                </w:rPr>
                <w:delText xml:space="preserve"> по заявке технолога.</w:delText>
              </w:r>
            </w:del>
          </w:p>
          <w:p w14:paraId="02B372D8" w14:textId="5D08FFDA" w:rsidR="00260EA6" w:rsidRPr="00167B30" w:rsidDel="009653B8" w:rsidRDefault="00E95A19">
            <w:pPr>
              <w:rPr>
                <w:del w:id="2804" w:author="Ворожцова Наталья Андреевна" w:date="2017-12-25T17:01:00Z"/>
                <w:rFonts w:ascii="Times New Roman" w:hAnsi="Times New Roman" w:cs="Times New Roman"/>
                <w:sz w:val="24"/>
                <w:szCs w:val="24"/>
              </w:rPr>
              <w:pPrChange w:id="2805" w:author="Ворожцова Наталья Андреевна" w:date="2018-02-07T10:28:00Z">
                <w:pPr>
                  <w:pStyle w:val="a3"/>
                  <w:ind w:left="0"/>
                  <w:jc w:val="both"/>
                </w:pPr>
              </w:pPrChange>
            </w:pPr>
            <w:del w:id="2806" w:author="Ворожцова Наталья Андреевна" w:date="2017-12-25T17:01:00Z">
              <w:r w:rsidDel="009653B8">
                <w:rPr>
                  <w:rFonts w:ascii="Times New Roman" w:hAnsi="Times New Roman" w:cs="Times New Roman"/>
                  <w:sz w:val="24"/>
                  <w:szCs w:val="24"/>
                </w:rPr>
                <w:delText xml:space="preserve">- Заказ новой – от технолога в </w:delText>
              </w:r>
              <w:r w:rsidDel="009653B8">
                <w:rPr>
                  <w:rFonts w:ascii="Times New Roman" w:hAnsi="Times New Roman" w:cs="Times New Roman"/>
                  <w:sz w:val="24"/>
                  <w:szCs w:val="24"/>
                  <w:lang w:val="en-US"/>
                </w:rPr>
                <w:delText>Teamcenter</w:delText>
              </w:r>
              <w:r w:rsidDel="009653B8">
                <w:rPr>
                  <w:rFonts w:ascii="Times New Roman" w:hAnsi="Times New Roman" w:cs="Times New Roman"/>
                  <w:sz w:val="24"/>
                  <w:szCs w:val="24"/>
                </w:rPr>
                <w:delText xml:space="preserve"> заявка приходит ЦПТ</w:delText>
              </w:r>
            </w:del>
          </w:p>
          <w:p w14:paraId="02B372D9" w14:textId="6F6183AD" w:rsidR="00260EA6" w:rsidDel="009653B8" w:rsidRDefault="00E95A19">
            <w:pPr>
              <w:rPr>
                <w:del w:id="2807" w:author="Ворожцова Наталья Андреевна" w:date="2017-12-25T17:01:00Z"/>
                <w:rFonts w:ascii="Times New Roman" w:hAnsi="Times New Roman" w:cs="Times New Roman"/>
                <w:sz w:val="24"/>
                <w:szCs w:val="24"/>
              </w:rPr>
              <w:pPrChange w:id="2808" w:author="Ворожцова Наталья Андреевна" w:date="2018-02-07T10:28:00Z">
                <w:pPr>
                  <w:pStyle w:val="a3"/>
                  <w:ind w:left="0"/>
                </w:pPr>
              </w:pPrChange>
            </w:pPr>
            <w:del w:id="2809" w:author="Ворожцова Наталья Андреевна" w:date="2017-12-25T17:01:00Z">
              <w:r w:rsidDel="009653B8">
                <w:rPr>
                  <w:rFonts w:ascii="Times New Roman" w:hAnsi="Times New Roman" w:cs="Times New Roman"/>
                  <w:sz w:val="24"/>
                  <w:szCs w:val="24"/>
                </w:rPr>
                <w:delText>- Согласование заказов – электронное;</w:delText>
              </w:r>
            </w:del>
          </w:p>
          <w:p w14:paraId="02B372DA" w14:textId="68505BF9" w:rsidR="00260EA6" w:rsidDel="00C57CD5" w:rsidRDefault="00E95A19">
            <w:pPr>
              <w:rPr>
                <w:del w:id="2810" w:author="Ворожцова Наталья Андреевна" w:date="2017-12-25T17:05:00Z"/>
                <w:rFonts w:ascii="Times New Roman" w:hAnsi="Times New Roman" w:cs="Times New Roman"/>
                <w:sz w:val="24"/>
                <w:szCs w:val="24"/>
              </w:rPr>
              <w:pPrChange w:id="2811" w:author="Ворожцова Наталья Андреевна" w:date="2018-02-07T10:28:00Z">
                <w:pPr>
                  <w:pStyle w:val="a3"/>
                  <w:ind w:left="0"/>
                </w:pPr>
              </w:pPrChange>
            </w:pPr>
            <w:del w:id="2812" w:author="Ворожцова Наталья Андреевна" w:date="2017-12-25T17:04:00Z">
              <w:r w:rsidDel="009653B8">
                <w:rPr>
                  <w:rFonts w:ascii="Times New Roman" w:hAnsi="Times New Roman" w:cs="Times New Roman"/>
                  <w:sz w:val="24"/>
                  <w:szCs w:val="24"/>
                </w:rPr>
                <w:delText xml:space="preserve">- </w:delText>
              </w:r>
            </w:del>
            <w:del w:id="2813" w:author="Ворожцова Наталья Андреевна" w:date="2017-12-25T17:01:00Z">
              <w:r w:rsidDel="009653B8">
                <w:rPr>
                  <w:rFonts w:ascii="Times New Roman" w:hAnsi="Times New Roman" w:cs="Times New Roman"/>
                  <w:sz w:val="24"/>
                  <w:szCs w:val="24"/>
                </w:rPr>
                <w:delText>Проектирование</w:delText>
              </w:r>
              <w:r w:rsidRPr="001028B2" w:rsidDel="009653B8">
                <w:rPr>
                  <w:rFonts w:ascii="Times New Roman" w:hAnsi="Times New Roman" w:cs="Times New Roman"/>
                  <w:sz w:val="24"/>
                  <w:szCs w:val="24"/>
                </w:rPr>
                <w:delText xml:space="preserve"> –</w:delText>
              </w:r>
              <w:r w:rsidRPr="00377FC5" w:rsidDel="009653B8">
                <w:rPr>
                  <w:rFonts w:ascii="Times New Roman" w:hAnsi="Times New Roman" w:cs="Times New Roman"/>
                  <w:b/>
                  <w:sz w:val="24"/>
                  <w:szCs w:val="24"/>
                  <w:lang w:val="en-US"/>
                </w:rPr>
                <w:delText>NX</w:delText>
              </w:r>
              <w:r w:rsidRPr="00377FC5" w:rsidDel="009653B8">
                <w:rPr>
                  <w:rFonts w:ascii="Times New Roman" w:hAnsi="Times New Roman" w:cs="Times New Roman"/>
                  <w:b/>
                  <w:sz w:val="24"/>
                  <w:szCs w:val="24"/>
                </w:rPr>
                <w:delText xml:space="preserve">, </w:delText>
              </w:r>
              <w:r w:rsidRPr="00377FC5" w:rsidDel="009653B8">
                <w:rPr>
                  <w:rFonts w:ascii="Times New Roman" w:hAnsi="Times New Roman" w:cs="Times New Roman"/>
                  <w:b/>
                  <w:sz w:val="24"/>
                  <w:szCs w:val="24"/>
                  <w:lang w:val="en-US"/>
                </w:rPr>
                <w:delText>AutoCAD</w:delText>
              </w:r>
              <w:r w:rsidRPr="001028B2" w:rsidDel="009653B8">
                <w:rPr>
                  <w:rFonts w:ascii="Times New Roman" w:hAnsi="Times New Roman" w:cs="Times New Roman"/>
                  <w:sz w:val="24"/>
                  <w:szCs w:val="24"/>
                </w:rPr>
                <w:delText xml:space="preserve">; </w:delText>
              </w:r>
            </w:del>
          </w:p>
          <w:p w14:paraId="02B372DB" w14:textId="399309F9" w:rsidR="00260EA6" w:rsidRPr="001028B2" w:rsidDel="009653B8" w:rsidRDefault="00E95A19">
            <w:pPr>
              <w:rPr>
                <w:del w:id="2814" w:author="Ворожцова Наталья Андреевна" w:date="2017-12-25T17:04:00Z"/>
                <w:rFonts w:ascii="Times New Roman" w:hAnsi="Times New Roman" w:cs="Times New Roman"/>
                <w:sz w:val="24"/>
                <w:szCs w:val="24"/>
              </w:rPr>
              <w:pPrChange w:id="2815" w:author="Ворожцова Наталья Андреевна" w:date="2018-02-07T10:28:00Z">
                <w:pPr>
                  <w:pStyle w:val="a3"/>
                  <w:ind w:left="0"/>
                </w:pPr>
              </w:pPrChange>
            </w:pPr>
            <w:del w:id="2816" w:author="Ворожцова Наталья Андреевна" w:date="2017-12-25T17:04:00Z">
              <w:r w:rsidDel="009653B8">
                <w:rPr>
                  <w:rFonts w:ascii="Times New Roman" w:hAnsi="Times New Roman" w:cs="Times New Roman"/>
                  <w:sz w:val="24"/>
                  <w:szCs w:val="24"/>
                </w:rPr>
                <w:delText>- П</w:delText>
              </w:r>
              <w:r w:rsidRPr="001028B2" w:rsidDel="009653B8">
                <w:rPr>
                  <w:rFonts w:ascii="Times New Roman" w:hAnsi="Times New Roman" w:cs="Times New Roman"/>
                  <w:sz w:val="24"/>
                  <w:szCs w:val="24"/>
                </w:rPr>
                <w:delText xml:space="preserve">риобретение отделом закупок -  </w:delText>
              </w:r>
              <w:r w:rsidDel="009653B8">
                <w:rPr>
                  <w:rFonts w:ascii="Times New Roman" w:hAnsi="Times New Roman" w:cs="Times New Roman"/>
                  <w:sz w:val="24"/>
                  <w:szCs w:val="24"/>
                </w:rPr>
                <w:delText>АРМ</w:delText>
              </w:r>
              <w:r w:rsidRPr="001028B2" w:rsidDel="009653B8">
                <w:rPr>
                  <w:rFonts w:ascii="Times New Roman" w:hAnsi="Times New Roman" w:cs="Times New Roman"/>
                  <w:sz w:val="24"/>
                  <w:szCs w:val="24"/>
                </w:rPr>
                <w:delText>;</w:delText>
              </w:r>
            </w:del>
          </w:p>
          <w:p w14:paraId="02B372DC" w14:textId="62256A3F" w:rsidR="00260EA6" w:rsidRPr="00235FF5" w:rsidDel="009653B8" w:rsidRDefault="00E95A19">
            <w:pPr>
              <w:rPr>
                <w:del w:id="2817" w:author="Ворожцова Наталья Андреевна" w:date="2017-12-25T17:04:00Z"/>
                <w:rFonts w:ascii="Times New Roman" w:hAnsi="Times New Roman" w:cs="Times New Roman"/>
                <w:b/>
                <w:sz w:val="24"/>
                <w:szCs w:val="24"/>
              </w:rPr>
              <w:pPrChange w:id="2818" w:author="Ворожцова Наталья Андреевна" w:date="2018-02-07T10:28:00Z">
                <w:pPr>
                  <w:pStyle w:val="a3"/>
                  <w:ind w:left="0"/>
                </w:pPr>
              </w:pPrChange>
            </w:pPr>
            <w:del w:id="2819" w:author="Ворожцова Наталья Андреевна" w:date="2017-12-25T17:04:00Z">
              <w:r w:rsidDel="009653B8">
                <w:rPr>
                  <w:rFonts w:ascii="Times New Roman" w:hAnsi="Times New Roman" w:cs="Times New Roman"/>
                  <w:sz w:val="24"/>
                  <w:szCs w:val="24"/>
                </w:rPr>
                <w:delText xml:space="preserve">- Учет в бухгалтерии – АРМ; Каждому обозначению оснастки присваивают </w:delText>
              </w:r>
              <w:r w:rsidDel="009653B8">
                <w:rPr>
                  <w:rFonts w:ascii="Times New Roman" w:hAnsi="Times New Roman" w:cs="Times New Roman"/>
                  <w:sz w:val="24"/>
                  <w:szCs w:val="24"/>
                  <w:lang w:val="en-US"/>
                </w:rPr>
                <w:delText>ID</w:delText>
              </w:r>
              <w:r w:rsidDel="009653B8">
                <w:rPr>
                  <w:rFonts w:ascii="Times New Roman" w:hAnsi="Times New Roman" w:cs="Times New Roman"/>
                  <w:sz w:val="24"/>
                  <w:szCs w:val="24"/>
                </w:rPr>
                <w:delText>-код.</w:delText>
              </w:r>
            </w:del>
          </w:p>
          <w:p w14:paraId="02B372DD" w14:textId="52992FB6" w:rsidR="00260EA6" w:rsidDel="009653B8" w:rsidRDefault="00E95A19">
            <w:pPr>
              <w:rPr>
                <w:del w:id="2820" w:author="Ворожцова Наталья Андреевна" w:date="2017-12-25T17:04:00Z"/>
                <w:rFonts w:ascii="Times New Roman" w:hAnsi="Times New Roman" w:cs="Times New Roman"/>
                <w:sz w:val="24"/>
                <w:szCs w:val="24"/>
              </w:rPr>
              <w:pPrChange w:id="2821" w:author="Ворожцова Наталья Андреевна" w:date="2018-02-07T10:28:00Z">
                <w:pPr>
                  <w:pStyle w:val="a3"/>
                  <w:ind w:left="0"/>
                </w:pPr>
              </w:pPrChange>
            </w:pPr>
            <w:del w:id="2822" w:author="Ворожцова Наталья Андреевна" w:date="2017-12-25T17:04:00Z">
              <w:r w:rsidDel="009653B8">
                <w:rPr>
                  <w:rFonts w:ascii="Times New Roman" w:hAnsi="Times New Roman" w:cs="Times New Roman"/>
                  <w:sz w:val="24"/>
                  <w:szCs w:val="24"/>
                </w:rPr>
                <w:delText>- У</w:delText>
              </w:r>
              <w:r w:rsidRPr="001028B2" w:rsidDel="009653B8">
                <w:rPr>
                  <w:rFonts w:ascii="Times New Roman" w:hAnsi="Times New Roman" w:cs="Times New Roman"/>
                  <w:sz w:val="24"/>
                  <w:szCs w:val="24"/>
                </w:rPr>
                <w:delText xml:space="preserve">чет в ИРК – </w:delText>
              </w:r>
              <w:r w:rsidDel="009653B8">
                <w:rPr>
                  <w:rFonts w:ascii="Times New Roman" w:hAnsi="Times New Roman" w:cs="Times New Roman"/>
                  <w:sz w:val="24"/>
                  <w:szCs w:val="24"/>
                </w:rPr>
                <w:delText>АРМ;</w:delText>
              </w:r>
            </w:del>
          </w:p>
          <w:p w14:paraId="02B372DE" w14:textId="690894EB" w:rsidR="00260EA6" w:rsidRPr="007C3FE3" w:rsidDel="00C57CD5" w:rsidRDefault="00E95A19">
            <w:pPr>
              <w:rPr>
                <w:del w:id="2823" w:author="Ворожцова Наталья Андреевна" w:date="2017-12-25T17:05:00Z"/>
                <w:rFonts w:ascii="Times New Roman" w:hAnsi="Times New Roman" w:cs="Times New Roman"/>
                <w:sz w:val="24"/>
                <w:szCs w:val="24"/>
              </w:rPr>
              <w:pPrChange w:id="2824" w:author="Ворожцова Наталья Андреевна" w:date="2018-02-07T10:28:00Z">
                <w:pPr>
                  <w:pStyle w:val="a3"/>
                  <w:ind w:left="0"/>
                </w:pPr>
              </w:pPrChange>
            </w:pPr>
            <w:del w:id="2825" w:author="Ворожцова Наталья Андреевна" w:date="2017-12-25T17:05:00Z">
              <w:r w:rsidDel="00C57CD5">
                <w:rPr>
                  <w:rFonts w:ascii="Times New Roman" w:hAnsi="Times New Roman" w:cs="Times New Roman"/>
                  <w:sz w:val="24"/>
                  <w:szCs w:val="24"/>
                </w:rPr>
                <w:delText>- Б</w:delText>
              </w:r>
              <w:r w:rsidRPr="00941C82" w:rsidDel="00C57CD5">
                <w:rPr>
                  <w:rFonts w:ascii="Times New Roman" w:hAnsi="Times New Roman" w:cs="Times New Roman"/>
                  <w:sz w:val="24"/>
                  <w:szCs w:val="24"/>
                </w:rPr>
                <w:delText>аза геометрических параметров</w:delText>
              </w:r>
              <w:r w:rsidRPr="00167B30" w:rsidDel="00C57CD5">
                <w:rPr>
                  <w:rFonts w:ascii="Times New Roman" w:hAnsi="Times New Roman" w:cs="Times New Roman"/>
                  <w:sz w:val="24"/>
                  <w:szCs w:val="24"/>
                </w:rPr>
                <w:delText xml:space="preserve"> </w:delText>
              </w:r>
              <w:r w:rsidDel="00C57CD5">
                <w:rPr>
                  <w:rFonts w:ascii="Times New Roman" w:hAnsi="Times New Roman" w:cs="Times New Roman"/>
                  <w:sz w:val="24"/>
                  <w:szCs w:val="24"/>
                </w:rPr>
                <w:delText xml:space="preserve">в </w:delText>
              </w:r>
              <w:r w:rsidDel="00C57CD5">
                <w:rPr>
                  <w:rFonts w:ascii="Times New Roman" w:hAnsi="Times New Roman" w:cs="Times New Roman"/>
                  <w:sz w:val="24"/>
                  <w:szCs w:val="24"/>
                  <w:lang w:val="en-US"/>
                </w:rPr>
                <w:delText>Teamcenter</w:delText>
              </w:r>
              <w:r w:rsidDel="00C57CD5">
                <w:rPr>
                  <w:rFonts w:ascii="Times New Roman" w:hAnsi="Times New Roman" w:cs="Times New Roman"/>
                  <w:sz w:val="24"/>
                  <w:szCs w:val="24"/>
                </w:rPr>
                <w:delText xml:space="preserve"> </w:delText>
              </w:r>
            </w:del>
            <w:del w:id="2826" w:author="Ворожцова Наталья Андреевна" w:date="2017-12-25T17:04:00Z">
              <w:r w:rsidDel="009653B8">
                <w:rPr>
                  <w:rFonts w:ascii="Times New Roman" w:hAnsi="Times New Roman" w:cs="Times New Roman"/>
                  <w:sz w:val="24"/>
                  <w:szCs w:val="24"/>
                </w:rPr>
                <w:delText xml:space="preserve">библиотеки </w:delText>
              </w:r>
              <w:r w:rsidDel="009653B8">
                <w:rPr>
                  <w:rFonts w:ascii="Times New Roman" w:hAnsi="Times New Roman" w:cs="Times New Roman"/>
                  <w:sz w:val="24"/>
                  <w:szCs w:val="24"/>
                  <w:lang w:val="en-US"/>
                </w:rPr>
                <w:delText>MRL</w:delText>
              </w:r>
              <w:r w:rsidRPr="00167B30" w:rsidDel="009653B8">
                <w:rPr>
                  <w:rFonts w:ascii="Times New Roman" w:hAnsi="Times New Roman" w:cs="Times New Roman"/>
                  <w:sz w:val="24"/>
                  <w:szCs w:val="24"/>
                </w:rPr>
                <w:delText xml:space="preserve"> </w:delText>
              </w:r>
              <w:r w:rsidDel="009653B8">
                <w:rPr>
                  <w:rFonts w:ascii="Times New Roman" w:hAnsi="Times New Roman" w:cs="Times New Roman"/>
                  <w:sz w:val="24"/>
                  <w:szCs w:val="24"/>
                </w:rPr>
                <w:delText>от производителя инструмента</w:delText>
              </w:r>
              <w:r w:rsidRPr="00941C82" w:rsidDel="009653B8">
                <w:rPr>
                  <w:rFonts w:ascii="Times New Roman" w:hAnsi="Times New Roman" w:cs="Times New Roman"/>
                  <w:sz w:val="24"/>
                  <w:szCs w:val="24"/>
                </w:rPr>
                <w:delText>;</w:delText>
              </w:r>
              <w:r w:rsidDel="009653B8">
                <w:rPr>
                  <w:rFonts w:ascii="Times New Roman" w:hAnsi="Times New Roman" w:cs="Times New Roman"/>
                  <w:sz w:val="24"/>
                  <w:szCs w:val="24"/>
                </w:rPr>
                <w:delText xml:space="preserve"> </w:delText>
              </w:r>
            </w:del>
          </w:p>
          <w:p w14:paraId="02B372DF" w14:textId="4FE6016A" w:rsidR="00DE47AA" w:rsidRPr="004B473A" w:rsidRDefault="00E95A19">
            <w:pPr>
              <w:rPr>
                <w:rFonts w:ascii="Times New Roman" w:hAnsi="Times New Roman" w:cs="Times New Roman"/>
                <w:sz w:val="24"/>
                <w:szCs w:val="24"/>
              </w:rPr>
              <w:pPrChange w:id="2827" w:author="Ворожцова Наталья Андреевна" w:date="2018-02-07T10:28:00Z">
                <w:pPr>
                  <w:pStyle w:val="a3"/>
                  <w:ind w:left="0"/>
                </w:pPr>
              </w:pPrChange>
            </w:pPr>
            <w:del w:id="2828" w:author="Ворожцова Наталья Андреевна" w:date="2017-12-25T17:05:00Z">
              <w:r w:rsidDel="00C57CD5">
                <w:rPr>
                  <w:rFonts w:ascii="Times New Roman" w:hAnsi="Times New Roman" w:cs="Times New Roman"/>
                  <w:sz w:val="24"/>
                  <w:szCs w:val="24"/>
                </w:rPr>
                <w:delText>- Получение</w:delText>
              </w:r>
              <w:r w:rsidRPr="00C01305" w:rsidDel="00C57CD5">
                <w:rPr>
                  <w:rFonts w:ascii="Times New Roman" w:hAnsi="Times New Roman" w:cs="Times New Roman"/>
                  <w:sz w:val="24"/>
                  <w:szCs w:val="24"/>
                </w:rPr>
                <w:delText xml:space="preserve"> /сдача рабочими - </w:delText>
              </w:r>
            </w:del>
            <w:del w:id="2829" w:author="Ворожцова Наталья Андреевна" w:date="2017-12-25T17:04:00Z">
              <w:r w:rsidRPr="00C01305" w:rsidDel="009653B8">
                <w:rPr>
                  <w:rFonts w:ascii="Times New Roman" w:hAnsi="Times New Roman" w:cs="Times New Roman"/>
                  <w:sz w:val="24"/>
                  <w:szCs w:val="24"/>
                </w:rPr>
                <w:delText>в журнале</w:delText>
              </w:r>
              <w:r w:rsidDel="009653B8">
                <w:rPr>
                  <w:rFonts w:ascii="Times New Roman" w:hAnsi="Times New Roman" w:cs="Times New Roman"/>
                  <w:sz w:val="24"/>
                  <w:szCs w:val="24"/>
                </w:rPr>
                <w:delText xml:space="preserve"> с записью в программе по табельному номеру + по пропуску внедряется</w:delText>
              </w:r>
              <w:r w:rsidRPr="00C01305" w:rsidDel="009653B8">
                <w:rPr>
                  <w:rFonts w:ascii="Times New Roman" w:hAnsi="Times New Roman" w:cs="Times New Roman"/>
                  <w:sz w:val="24"/>
                  <w:szCs w:val="24"/>
                </w:rPr>
                <w:delText>;</w:delText>
              </w:r>
            </w:del>
          </w:p>
        </w:tc>
        <w:tc>
          <w:tcPr>
            <w:tcW w:w="709" w:type="dxa"/>
            <w:textDirection w:val="btLr"/>
            <w:vAlign w:val="center"/>
            <w:tcPrChange w:id="2830" w:author="Ворожцова Наталья Андреевна" w:date="2018-01-17T11:23:00Z">
              <w:tcPr>
                <w:tcW w:w="709" w:type="dxa"/>
                <w:textDirection w:val="btLr"/>
              </w:tcPr>
            </w:tcPrChange>
          </w:tcPr>
          <w:p w14:paraId="02B372E0"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Интеграция П</w:t>
            </w:r>
            <w:r>
              <w:rPr>
                <w:rFonts w:ascii="Times New Roman" w:hAnsi="Times New Roman" w:cs="Times New Roman"/>
                <w:sz w:val="24"/>
                <w:szCs w:val="24"/>
              </w:rPr>
              <w:t>П</w:t>
            </w:r>
          </w:p>
        </w:tc>
      </w:tr>
      <w:tr w:rsidR="005822A9" w14:paraId="02B372EE" w14:textId="77777777" w:rsidTr="00855035">
        <w:trPr>
          <w:cantSplit/>
          <w:trHeight w:val="1134"/>
          <w:jc w:val="center"/>
          <w:trPrChange w:id="2831" w:author="Ворожцова Наталья Андреевна" w:date="2018-01-17T11:23:00Z">
            <w:trPr>
              <w:cantSplit/>
              <w:trHeight w:val="1134"/>
            </w:trPr>
          </w:trPrChange>
        </w:trPr>
        <w:tc>
          <w:tcPr>
            <w:tcW w:w="421" w:type="dxa"/>
            <w:textDirection w:val="btLr"/>
            <w:tcPrChange w:id="2832" w:author="Ворожцова Наталья Андреевна" w:date="2018-01-17T11:23:00Z">
              <w:tcPr>
                <w:tcW w:w="421" w:type="dxa"/>
                <w:textDirection w:val="btLr"/>
              </w:tcPr>
            </w:tcPrChange>
          </w:tcPr>
          <w:p w14:paraId="02B372E2" w14:textId="77777777" w:rsidR="00260EA6" w:rsidRPr="009A7D6F" w:rsidRDefault="00E95A19" w:rsidP="00260EA6">
            <w:pPr>
              <w:ind w:left="113" w:right="113"/>
              <w:jc w:val="center"/>
              <w:rPr>
                <w:rFonts w:ascii="Times New Roman" w:hAnsi="Times New Roman" w:cs="Times New Roman"/>
                <w:sz w:val="24"/>
                <w:szCs w:val="24"/>
              </w:rPr>
            </w:pPr>
            <w:r>
              <w:rPr>
                <w:rStyle w:val="a7"/>
                <w:rFonts w:ascii="Times New Roman" w:hAnsi="Times New Roman" w:cs="Times New Roman"/>
                <w:color w:val="auto"/>
                <w:sz w:val="24"/>
                <w:szCs w:val="24"/>
                <w:u w:val="none"/>
              </w:rPr>
              <w:lastRenderedPageBreak/>
              <w:t>АО «</w:t>
            </w:r>
            <w:r w:rsidRPr="009A7D6F">
              <w:rPr>
                <w:rStyle w:val="a7"/>
                <w:rFonts w:ascii="Times New Roman" w:hAnsi="Times New Roman" w:cs="Times New Roman"/>
                <w:color w:val="auto"/>
                <w:sz w:val="24"/>
                <w:szCs w:val="24"/>
                <w:u w:val="none"/>
              </w:rPr>
              <w:t>К</w:t>
            </w:r>
            <w:r>
              <w:rPr>
                <w:rStyle w:val="a7"/>
                <w:rFonts w:ascii="Times New Roman" w:hAnsi="Times New Roman" w:cs="Times New Roman"/>
                <w:color w:val="auto"/>
                <w:sz w:val="24"/>
                <w:szCs w:val="24"/>
                <w:u w:val="none"/>
              </w:rPr>
              <w:t>ВЗ»</w:t>
            </w:r>
          </w:p>
        </w:tc>
        <w:tc>
          <w:tcPr>
            <w:tcW w:w="8363" w:type="dxa"/>
            <w:tcPrChange w:id="2833" w:author="Ворожцова Наталья Андреевна" w:date="2018-01-17T11:23:00Z">
              <w:tcPr>
                <w:tcW w:w="8363" w:type="dxa"/>
              </w:tcPr>
            </w:tcPrChange>
          </w:tcPr>
          <w:p w14:paraId="1CFCD920" w14:textId="0E357F9D" w:rsidR="00D55FFF" w:rsidRDefault="00D55FFF" w:rsidP="00D55FFF">
            <w:pPr>
              <w:pStyle w:val="a3"/>
              <w:ind w:left="0"/>
              <w:rPr>
                <w:ins w:id="2834" w:author="Ворожцова Наталья Андреевна" w:date="2017-12-25T17:05:00Z"/>
                <w:rFonts w:ascii="Times New Roman" w:hAnsi="Times New Roman" w:cs="Times New Roman"/>
                <w:sz w:val="24"/>
                <w:szCs w:val="24"/>
              </w:rPr>
            </w:pPr>
            <w:ins w:id="2835" w:author="Ворожцова Наталья Андреевна" w:date="2017-12-25T17:05:00Z">
              <w:r w:rsidRPr="00C651CF">
                <w:rPr>
                  <w:rFonts w:ascii="Times New Roman" w:hAnsi="Times New Roman" w:cs="Times New Roman"/>
                  <w:sz w:val="24"/>
                  <w:szCs w:val="24"/>
                </w:rPr>
                <w:t xml:space="preserve">1. Подбор </w:t>
              </w:r>
              <w:r>
                <w:rPr>
                  <w:rFonts w:ascii="Times New Roman" w:hAnsi="Times New Roman" w:cs="Times New Roman"/>
                  <w:sz w:val="24"/>
                  <w:szCs w:val="24"/>
                </w:rPr>
                <w:t>ТО –</w:t>
              </w:r>
            </w:ins>
            <w:ins w:id="2836" w:author="Ворожцова Наталья Андреевна" w:date="2017-12-25T17:11:00Z">
              <w:r w:rsidR="001C2617">
                <w:rPr>
                  <w:rFonts w:ascii="Times New Roman" w:hAnsi="Times New Roman" w:cs="Times New Roman"/>
                  <w:sz w:val="24"/>
                  <w:szCs w:val="24"/>
                </w:rPr>
                <w:t xml:space="preserve"> в </w:t>
              </w:r>
              <w:r w:rsidR="001C2617" w:rsidRPr="001028B2">
                <w:rPr>
                  <w:rFonts w:ascii="Times New Roman" w:hAnsi="Times New Roman" w:cs="Times New Roman"/>
                  <w:sz w:val="24"/>
                  <w:szCs w:val="24"/>
                  <w:lang w:val="en-US"/>
                </w:rPr>
                <w:t>Excel</w:t>
              </w:r>
              <w:r w:rsidR="001C2617">
                <w:rPr>
                  <w:rFonts w:ascii="Times New Roman" w:hAnsi="Times New Roman" w:cs="Times New Roman"/>
                  <w:sz w:val="24"/>
                  <w:szCs w:val="24"/>
                </w:rPr>
                <w:t xml:space="preserve"> БД</w:t>
              </w:r>
            </w:ins>
            <w:ins w:id="2837" w:author="Ворожцова Наталья Андреевна" w:date="2017-12-25T17:29:00Z">
              <w:r w:rsidR="005F461B">
                <w:rPr>
                  <w:rFonts w:ascii="Times New Roman" w:hAnsi="Times New Roman" w:cs="Times New Roman"/>
                  <w:sz w:val="24"/>
                  <w:szCs w:val="24"/>
                </w:rPr>
                <w:t xml:space="preserve"> со стойкостью</w:t>
              </w:r>
            </w:ins>
            <w:ins w:id="2838" w:author="Ворожцова Наталья Андреевна" w:date="2017-12-25T17:05:00Z">
              <w:r>
                <w:rPr>
                  <w:rFonts w:ascii="Times New Roman" w:hAnsi="Times New Roman" w:cs="Times New Roman"/>
                  <w:sz w:val="24"/>
                  <w:szCs w:val="24"/>
                </w:rPr>
                <w:t>.</w:t>
              </w:r>
            </w:ins>
          </w:p>
          <w:p w14:paraId="2B226E7A" w14:textId="2F8C3987" w:rsidR="00D55FFF" w:rsidRDefault="00D55FFF" w:rsidP="00D55FFF">
            <w:pPr>
              <w:pStyle w:val="a3"/>
              <w:ind w:left="0"/>
              <w:rPr>
                <w:ins w:id="2839" w:author="Ворожцова Наталья Андреевна" w:date="2017-12-25T17:05:00Z"/>
                <w:rFonts w:ascii="Times New Roman" w:hAnsi="Times New Roman" w:cs="Times New Roman"/>
                <w:sz w:val="24"/>
                <w:szCs w:val="24"/>
              </w:rPr>
            </w:pPr>
            <w:ins w:id="2840" w:author="Ворожцова Наталья Андреевна" w:date="2017-12-25T17:05:00Z">
              <w:r>
                <w:rPr>
                  <w:rFonts w:ascii="Times New Roman" w:hAnsi="Times New Roman" w:cs="Times New Roman"/>
                  <w:sz w:val="24"/>
                  <w:szCs w:val="24"/>
                </w:rPr>
                <w:t>2. Заказ нового обозначения</w:t>
              </w:r>
            </w:ins>
            <w:ins w:id="2841" w:author="Ворожцова Наталья Андреевна" w:date="2017-12-25T17:12:00Z">
              <w:r w:rsidR="001C2617">
                <w:rPr>
                  <w:rFonts w:ascii="Times New Roman" w:hAnsi="Times New Roman" w:cs="Times New Roman"/>
                  <w:sz w:val="24"/>
                  <w:szCs w:val="24"/>
                </w:rPr>
                <w:t xml:space="preserve"> -</w:t>
              </w:r>
              <w:r w:rsidR="001C2617" w:rsidRPr="001028B2">
                <w:rPr>
                  <w:rFonts w:ascii="Times New Roman" w:hAnsi="Times New Roman" w:cs="Times New Roman"/>
                  <w:sz w:val="24"/>
                  <w:szCs w:val="24"/>
                </w:rPr>
                <w:t xml:space="preserve"> </w:t>
              </w:r>
            </w:ins>
            <w:ins w:id="2842" w:author="Ворожцова Наталья Андреевна" w:date="2017-12-25T17:13:00Z">
              <w:r w:rsidR="001C2617" w:rsidRPr="00B9718E">
                <w:rPr>
                  <w:rFonts w:ascii="Times New Roman" w:hAnsi="Times New Roman" w:cs="Times New Roman"/>
                  <w:b/>
                  <w:sz w:val="24"/>
                  <w:szCs w:val="24"/>
                  <w:lang w:val="en-US"/>
                </w:rPr>
                <w:t>Word</w:t>
              </w:r>
            </w:ins>
            <w:ins w:id="2843" w:author="Ворожцова Наталья Андреевна" w:date="2017-12-25T17:05:00Z">
              <w:r>
                <w:rPr>
                  <w:rFonts w:ascii="Times New Roman" w:hAnsi="Times New Roman" w:cs="Times New Roman"/>
                  <w:sz w:val="24"/>
                  <w:szCs w:val="24"/>
                </w:rPr>
                <w:t>;</w:t>
              </w:r>
            </w:ins>
          </w:p>
          <w:p w14:paraId="62F50D98" w14:textId="1AD91306" w:rsidR="00D55FFF" w:rsidRDefault="00D55FFF" w:rsidP="00D55FFF">
            <w:pPr>
              <w:pStyle w:val="a3"/>
              <w:ind w:left="29"/>
              <w:rPr>
                <w:ins w:id="2844" w:author="Ворожцова Наталья Андреевна" w:date="2017-12-25T17:05:00Z"/>
                <w:rFonts w:ascii="Times New Roman" w:hAnsi="Times New Roman" w:cs="Times New Roman"/>
                <w:sz w:val="24"/>
                <w:szCs w:val="24"/>
              </w:rPr>
            </w:pPr>
            <w:ins w:id="2845" w:author="Ворожцова Наталья Андреевна" w:date="2017-12-25T17:05: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 </w:t>
              </w:r>
            </w:ins>
            <w:ins w:id="2846" w:author="Ворожцова Наталья Андреевна" w:date="2017-12-25T17:13:00Z">
              <w:r w:rsidR="001C2617">
                <w:rPr>
                  <w:rFonts w:ascii="Times New Roman" w:hAnsi="Times New Roman" w:cs="Times New Roman"/>
                  <w:sz w:val="24"/>
                  <w:szCs w:val="24"/>
                </w:rPr>
                <w:t>в бумаге</w:t>
              </w:r>
            </w:ins>
            <w:ins w:id="2847" w:author="Ворожцова Наталья Андреевна" w:date="2017-12-25T17:05:00Z">
              <w:r>
                <w:rPr>
                  <w:rFonts w:ascii="Times New Roman" w:hAnsi="Times New Roman" w:cs="Times New Roman"/>
                  <w:sz w:val="24"/>
                  <w:szCs w:val="24"/>
                </w:rPr>
                <w:t xml:space="preserve">. </w:t>
              </w:r>
            </w:ins>
          </w:p>
          <w:p w14:paraId="6E1760CD" w14:textId="1A969D19" w:rsidR="00D55FFF" w:rsidRPr="00C651CF" w:rsidRDefault="00D55FFF" w:rsidP="00D55FFF">
            <w:pPr>
              <w:pStyle w:val="a3"/>
              <w:ind w:left="29"/>
              <w:rPr>
                <w:ins w:id="2848" w:author="Ворожцова Наталья Андреевна" w:date="2017-12-25T17:05:00Z"/>
                <w:rFonts w:ascii="Times New Roman" w:hAnsi="Times New Roman" w:cs="Times New Roman"/>
                <w:sz w:val="24"/>
                <w:szCs w:val="24"/>
              </w:rPr>
            </w:pPr>
            <w:ins w:id="2849" w:author="Ворожцова Наталья Андреевна" w:date="2017-12-25T17:05: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r>
                <w:rPr>
                  <w:rFonts w:ascii="Times New Roman" w:hAnsi="Times New Roman" w:cs="Times New Roman"/>
                  <w:sz w:val="24"/>
                  <w:szCs w:val="24"/>
                </w:rPr>
                <w:t>–</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11E9777C" w14:textId="6CC2561E" w:rsidR="00D55FFF" w:rsidRPr="00C651CF" w:rsidRDefault="00D55FFF" w:rsidP="00D55FFF">
            <w:pPr>
              <w:pStyle w:val="a3"/>
              <w:ind w:left="29"/>
              <w:rPr>
                <w:ins w:id="2850" w:author="Ворожцова Наталья Андреевна" w:date="2017-12-25T17:05:00Z"/>
                <w:rFonts w:ascii="Times New Roman" w:hAnsi="Times New Roman" w:cs="Times New Roman"/>
                <w:sz w:val="24"/>
                <w:szCs w:val="24"/>
              </w:rPr>
            </w:pPr>
            <w:ins w:id="2851" w:author="Ворожцова Наталья Андреевна" w:date="2017-12-25T17:05: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ВО</w:t>
              </w:r>
            </w:ins>
            <w:ins w:id="2852" w:author="Ворожцова Наталья Андреевна" w:date="2017-12-25T17:14:00Z">
              <w:r w:rsidR="001C2617">
                <w:rPr>
                  <w:rFonts w:ascii="Times New Roman" w:hAnsi="Times New Roman" w:cs="Times New Roman"/>
                  <w:sz w:val="24"/>
                  <w:szCs w:val="24"/>
                </w:rPr>
                <w:t xml:space="preserve"> </w:t>
              </w:r>
              <w:r w:rsidR="001C2617">
                <w:rPr>
                  <w:rFonts w:ascii="Times New Roman" w:hAnsi="Times New Roman" w:cs="Times New Roman"/>
                  <w:b/>
                  <w:sz w:val="24"/>
                  <w:szCs w:val="24"/>
                </w:rPr>
                <w:t xml:space="preserve">- </w:t>
              </w:r>
              <w:r w:rsidR="001C2617" w:rsidRPr="001B2B01">
                <w:rPr>
                  <w:rFonts w:ascii="Times New Roman" w:hAnsi="Times New Roman" w:cs="Times New Roman"/>
                  <w:b/>
                  <w:sz w:val="24"/>
                  <w:szCs w:val="24"/>
                  <w:lang w:val="en-US"/>
                </w:rPr>
                <w:t>NX</w:t>
              </w:r>
            </w:ins>
            <w:ins w:id="2853" w:author="Ворожцова Наталья Андреевна" w:date="2017-12-25T17:05:00Z">
              <w:r w:rsidRPr="00C651CF">
                <w:rPr>
                  <w:rFonts w:ascii="Times New Roman" w:hAnsi="Times New Roman" w:cs="Times New Roman"/>
                  <w:sz w:val="24"/>
                  <w:szCs w:val="24"/>
                </w:rPr>
                <w:t>;</w:t>
              </w:r>
            </w:ins>
          </w:p>
          <w:p w14:paraId="44998FD0" w14:textId="77777777" w:rsidR="00D55FFF" w:rsidRDefault="00D55FFF" w:rsidP="00D55FFF">
            <w:pPr>
              <w:pStyle w:val="a3"/>
              <w:ind w:left="29"/>
              <w:rPr>
                <w:ins w:id="2854" w:author="Ворожцова Наталья Андреевна" w:date="2017-12-25T17:05:00Z"/>
                <w:rFonts w:ascii="Times New Roman" w:hAnsi="Times New Roman" w:cs="Times New Roman"/>
                <w:sz w:val="24"/>
                <w:szCs w:val="24"/>
              </w:rPr>
            </w:pPr>
            <w:ins w:id="2855" w:author="Ворожцова Наталья Андреевна" w:date="2017-12-25T17:05: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522EE824" w14:textId="77777777" w:rsidR="00D55FFF" w:rsidRPr="00C651CF" w:rsidRDefault="00D55FFF" w:rsidP="00D55FFF">
            <w:pPr>
              <w:pStyle w:val="a3"/>
              <w:ind w:left="29"/>
              <w:rPr>
                <w:ins w:id="2856" w:author="Ворожцова Наталья Андреевна" w:date="2017-12-25T17:05:00Z"/>
                <w:rFonts w:ascii="Times New Roman" w:hAnsi="Times New Roman" w:cs="Times New Roman"/>
                <w:sz w:val="24"/>
                <w:szCs w:val="24"/>
              </w:rPr>
            </w:pPr>
            <w:ins w:id="2857" w:author="Ворожцова Наталья Андреевна" w:date="2017-12-25T17:05: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r w:rsidRPr="00C651CF">
                <w:rPr>
                  <w:rFonts w:ascii="Times New Roman" w:hAnsi="Times New Roman" w:cs="Times New Roman"/>
                  <w:b/>
                  <w:sz w:val="24"/>
                  <w:szCs w:val="24"/>
                </w:rPr>
                <w:t xml:space="preserve"> </w:t>
              </w:r>
              <w:r>
                <w:rPr>
                  <w:rFonts w:ascii="Times New Roman" w:hAnsi="Times New Roman" w:cs="Times New Roman"/>
                  <w:b/>
                  <w:sz w:val="24"/>
                  <w:szCs w:val="24"/>
                  <w:lang w:val="en-US"/>
                </w:rPr>
                <w:t>NX</w:t>
              </w:r>
              <w:r w:rsidRPr="00C651CF">
                <w:rPr>
                  <w:rFonts w:ascii="Times New Roman" w:hAnsi="Times New Roman" w:cs="Times New Roman"/>
                  <w:sz w:val="24"/>
                  <w:szCs w:val="24"/>
                </w:rPr>
                <w:t xml:space="preserve">; </w:t>
              </w:r>
            </w:ins>
          </w:p>
          <w:p w14:paraId="6C8C9527" w14:textId="5C32AC0C" w:rsidR="00D55FFF" w:rsidRPr="001C2617" w:rsidRDefault="00D55FFF">
            <w:pPr>
              <w:pStyle w:val="a3"/>
              <w:ind w:left="0"/>
              <w:rPr>
                <w:ins w:id="2858" w:author="Ворожцова Наталья Андреевна" w:date="2017-12-25T17:05:00Z"/>
                <w:rFonts w:ascii="Times New Roman" w:hAnsi="Times New Roman" w:cs="Times New Roman"/>
                <w:sz w:val="24"/>
                <w:szCs w:val="24"/>
                <w:rPrChange w:id="2859" w:author="Ворожцова Наталья Андреевна" w:date="2017-12-25T17:15:00Z">
                  <w:rPr>
                    <w:ins w:id="2860" w:author="Ворожцова Наталья Андреевна" w:date="2017-12-25T17:05:00Z"/>
                  </w:rPr>
                </w:rPrChange>
              </w:rPr>
              <w:pPrChange w:id="2861" w:author="Ворожцова Наталья Андреевна" w:date="2017-12-25T17:15:00Z">
                <w:pPr>
                  <w:pStyle w:val="a3"/>
                  <w:ind w:left="29"/>
                </w:pPr>
              </w:pPrChange>
            </w:pPr>
            <w:ins w:id="2862" w:author="Ворожцова Наталья Андреевна" w:date="2017-12-25T17:05:00Z">
              <w:r>
                <w:rPr>
                  <w:rFonts w:ascii="Times New Roman" w:hAnsi="Times New Roman" w:cs="Times New Roman"/>
                  <w:sz w:val="24"/>
                  <w:szCs w:val="24"/>
                </w:rPr>
                <w:t xml:space="preserve">8. </w:t>
              </w:r>
              <w:r>
                <w:rPr>
                  <w:rFonts w:ascii="Times New Roman" w:hAnsi="Times New Roman" w:cs="Times New Roman"/>
                  <w:bCs/>
                  <w:sz w:val="24"/>
                  <w:szCs w:val="24"/>
                </w:rPr>
                <w:t xml:space="preserve">Редактор ТП с автоматическим </w:t>
              </w:r>
              <w:r w:rsidRPr="007709D1">
                <w:rPr>
                  <w:rFonts w:ascii="Times New Roman" w:hAnsi="Times New Roman" w:cs="Times New Roman"/>
                  <w:bCs/>
                  <w:sz w:val="24"/>
                  <w:szCs w:val="24"/>
                </w:rPr>
                <w:t>подбором</w:t>
              </w:r>
            </w:ins>
            <w:ins w:id="2863" w:author="Ворожцова Наталья Андреевна" w:date="2017-12-25T17:15:00Z">
              <w:r w:rsidR="001C2617" w:rsidRPr="007709D1">
                <w:rPr>
                  <w:rFonts w:ascii="Times New Roman" w:hAnsi="Times New Roman" w:cs="Times New Roman"/>
                  <w:bCs/>
                  <w:sz w:val="24"/>
                  <w:szCs w:val="24"/>
                </w:rPr>
                <w:t xml:space="preserve"> </w:t>
              </w:r>
              <w:r w:rsidR="001C2617" w:rsidRPr="007709D1">
                <w:rPr>
                  <w:rFonts w:ascii="Times New Roman" w:hAnsi="Times New Roman" w:cs="Times New Roman"/>
                  <w:spacing w:val="15"/>
                  <w:sz w:val="24"/>
                  <w:szCs w:val="24"/>
                  <w:rPrChange w:id="2864" w:author="Ворожцова Наталья Андреевна" w:date="2018-02-07T10:52:00Z">
                    <w:rPr>
                      <w:rFonts w:ascii="Times New Roman" w:hAnsi="Times New Roman" w:cs="Times New Roman"/>
                      <w:color w:val="000000"/>
                      <w:spacing w:val="15"/>
                      <w:sz w:val="24"/>
                      <w:szCs w:val="24"/>
                    </w:rPr>
                  </w:rPrChange>
                </w:rPr>
                <w:fldChar w:fldCharType="begin"/>
              </w:r>
              <w:r w:rsidR="001C2617" w:rsidRPr="007709D1">
                <w:rPr>
                  <w:rFonts w:ascii="Times New Roman" w:hAnsi="Times New Roman" w:cs="Times New Roman"/>
                  <w:spacing w:val="15"/>
                  <w:sz w:val="24"/>
                  <w:szCs w:val="24"/>
                  <w:rPrChange w:id="2865" w:author="Ворожцова Наталья Андреевна" w:date="2018-02-07T10:52:00Z">
                    <w:rPr>
                      <w:rFonts w:ascii="Times New Roman" w:hAnsi="Times New Roman" w:cs="Times New Roman"/>
                      <w:color w:val="000000"/>
                      <w:spacing w:val="15"/>
                      <w:sz w:val="24"/>
                      <w:szCs w:val="24"/>
                    </w:rPr>
                  </w:rPrChange>
                </w:rPr>
                <w:instrText xml:space="preserve"> HYPERLINK "http://www.intermech.ru/techcard.htm" </w:instrText>
              </w:r>
              <w:r w:rsidR="001C2617" w:rsidRPr="007709D1">
                <w:rPr>
                  <w:rFonts w:ascii="Times New Roman" w:hAnsi="Times New Roman" w:cs="Times New Roman"/>
                  <w:spacing w:val="15"/>
                  <w:sz w:val="24"/>
                  <w:szCs w:val="24"/>
                  <w:rPrChange w:id="2866" w:author="Ворожцова Наталья Андреевна" w:date="2018-02-07T10:52:00Z">
                    <w:rPr>
                      <w:rFonts w:ascii="Times New Roman" w:hAnsi="Times New Roman" w:cs="Times New Roman"/>
                      <w:color w:val="000000"/>
                      <w:spacing w:val="15"/>
                      <w:sz w:val="24"/>
                      <w:szCs w:val="24"/>
                    </w:rPr>
                  </w:rPrChange>
                </w:rPr>
                <w:fldChar w:fldCharType="separate"/>
              </w:r>
              <w:r w:rsidR="001C2617" w:rsidRPr="007709D1">
                <w:rPr>
                  <w:rStyle w:val="a7"/>
                  <w:rFonts w:ascii="Times New Roman" w:hAnsi="Times New Roman" w:cs="Times New Roman"/>
                  <w:color w:val="auto"/>
                  <w:spacing w:val="15"/>
                  <w:sz w:val="24"/>
                  <w:szCs w:val="24"/>
                  <w:u w:val="none"/>
                  <w:rPrChange w:id="2867" w:author="Ворожцова Наталья Андреевна" w:date="2018-02-07T10:52:00Z">
                    <w:rPr>
                      <w:rStyle w:val="a7"/>
                      <w:rFonts w:ascii="Times New Roman" w:hAnsi="Times New Roman" w:cs="Times New Roman"/>
                      <w:spacing w:val="15"/>
                      <w:sz w:val="24"/>
                      <w:szCs w:val="24"/>
                      <w:u w:val="none"/>
                    </w:rPr>
                  </w:rPrChange>
                </w:rPr>
                <w:t>TECHCARD</w:t>
              </w:r>
              <w:r w:rsidR="001C2617" w:rsidRPr="007709D1">
                <w:rPr>
                  <w:rFonts w:ascii="Times New Roman" w:hAnsi="Times New Roman" w:cs="Times New Roman"/>
                  <w:spacing w:val="15"/>
                  <w:sz w:val="24"/>
                  <w:szCs w:val="24"/>
                  <w:rPrChange w:id="2868" w:author="Ворожцова Наталья Андреевна" w:date="2018-02-07T10:52:00Z">
                    <w:rPr>
                      <w:rFonts w:ascii="Times New Roman" w:hAnsi="Times New Roman" w:cs="Times New Roman"/>
                      <w:color w:val="000000"/>
                      <w:spacing w:val="15"/>
                      <w:sz w:val="24"/>
                      <w:szCs w:val="24"/>
                    </w:rPr>
                  </w:rPrChange>
                </w:rPr>
                <w:fldChar w:fldCharType="end"/>
              </w:r>
              <w:r w:rsidR="001C2617" w:rsidRPr="007709D1">
                <w:rPr>
                  <w:rFonts w:ascii="Times New Roman" w:hAnsi="Times New Roman" w:cs="Times New Roman"/>
                  <w:sz w:val="24"/>
                  <w:szCs w:val="24"/>
                </w:rPr>
                <w:t xml:space="preserve">, сейчас разрабатывают сами ПО, так как доработки </w:t>
              </w:r>
            </w:ins>
            <w:ins w:id="2869" w:author="Ворожцова Наталья Андреевна" w:date="2018-01-18T15:59:00Z">
              <w:r w:rsidR="008F434E" w:rsidRPr="007709D1">
                <w:rPr>
                  <w:rFonts w:ascii="Times New Roman" w:hAnsi="Times New Roman" w:cs="Times New Roman"/>
                  <w:spacing w:val="15"/>
                  <w:sz w:val="24"/>
                  <w:szCs w:val="24"/>
                  <w:rPrChange w:id="2870" w:author="Ворожцова Наталья Андреевна" w:date="2018-02-07T10:52:00Z">
                    <w:rPr>
                      <w:rFonts w:ascii="Times New Roman" w:hAnsi="Times New Roman" w:cs="Times New Roman"/>
                      <w:color w:val="000000"/>
                      <w:spacing w:val="15"/>
                      <w:sz w:val="24"/>
                      <w:szCs w:val="24"/>
                    </w:rPr>
                  </w:rPrChange>
                </w:rPr>
                <w:fldChar w:fldCharType="begin"/>
              </w:r>
              <w:r w:rsidR="008F434E" w:rsidRPr="007709D1">
                <w:rPr>
                  <w:rFonts w:ascii="Times New Roman" w:hAnsi="Times New Roman" w:cs="Times New Roman"/>
                  <w:spacing w:val="15"/>
                  <w:sz w:val="24"/>
                  <w:szCs w:val="24"/>
                  <w:rPrChange w:id="2871" w:author="Ворожцова Наталья Андреевна" w:date="2018-02-07T10:52:00Z">
                    <w:rPr>
                      <w:rFonts w:ascii="Times New Roman" w:hAnsi="Times New Roman" w:cs="Times New Roman"/>
                      <w:color w:val="000000"/>
                      <w:spacing w:val="15"/>
                      <w:sz w:val="24"/>
                      <w:szCs w:val="24"/>
                    </w:rPr>
                  </w:rPrChange>
                </w:rPr>
                <w:instrText xml:space="preserve"> HYPERLINK "http://www.intermech.ru/techcard.htm" </w:instrText>
              </w:r>
              <w:r w:rsidR="008F434E" w:rsidRPr="007709D1">
                <w:rPr>
                  <w:rFonts w:ascii="Times New Roman" w:hAnsi="Times New Roman" w:cs="Times New Roman"/>
                  <w:spacing w:val="15"/>
                  <w:sz w:val="24"/>
                  <w:szCs w:val="24"/>
                  <w:rPrChange w:id="2872" w:author="Ворожцова Наталья Андреевна" w:date="2018-02-07T10:52:00Z">
                    <w:rPr>
                      <w:rFonts w:ascii="Times New Roman" w:hAnsi="Times New Roman" w:cs="Times New Roman"/>
                      <w:color w:val="000000"/>
                      <w:spacing w:val="15"/>
                      <w:sz w:val="24"/>
                      <w:szCs w:val="24"/>
                    </w:rPr>
                  </w:rPrChange>
                </w:rPr>
                <w:fldChar w:fldCharType="separate"/>
              </w:r>
              <w:r w:rsidR="008F434E" w:rsidRPr="007709D1">
                <w:rPr>
                  <w:rStyle w:val="a7"/>
                  <w:rFonts w:ascii="Times New Roman" w:hAnsi="Times New Roman" w:cs="Times New Roman"/>
                  <w:color w:val="auto"/>
                  <w:spacing w:val="15"/>
                  <w:sz w:val="24"/>
                  <w:szCs w:val="24"/>
                  <w:u w:val="none"/>
                  <w:rPrChange w:id="2873" w:author="Ворожцова Наталья Андреевна" w:date="2018-02-07T10:52:00Z">
                    <w:rPr>
                      <w:rStyle w:val="a7"/>
                      <w:rFonts w:ascii="Times New Roman" w:hAnsi="Times New Roman" w:cs="Times New Roman"/>
                      <w:spacing w:val="15"/>
                      <w:sz w:val="24"/>
                      <w:szCs w:val="24"/>
                      <w:u w:val="none"/>
                    </w:rPr>
                  </w:rPrChange>
                </w:rPr>
                <w:t>TECHCARD</w:t>
              </w:r>
              <w:r w:rsidR="008F434E" w:rsidRPr="007709D1">
                <w:rPr>
                  <w:rFonts w:ascii="Times New Roman" w:hAnsi="Times New Roman" w:cs="Times New Roman"/>
                  <w:spacing w:val="15"/>
                  <w:sz w:val="24"/>
                  <w:szCs w:val="24"/>
                  <w:rPrChange w:id="2874" w:author="Ворожцова Наталья Андреевна" w:date="2018-02-07T10:52:00Z">
                    <w:rPr>
                      <w:rFonts w:ascii="Times New Roman" w:hAnsi="Times New Roman" w:cs="Times New Roman"/>
                      <w:color w:val="000000"/>
                      <w:spacing w:val="15"/>
                      <w:sz w:val="24"/>
                      <w:szCs w:val="24"/>
                    </w:rPr>
                  </w:rPrChange>
                </w:rPr>
                <w:fldChar w:fldCharType="end"/>
              </w:r>
              <w:r w:rsidR="008F434E" w:rsidRPr="007709D1">
                <w:rPr>
                  <w:rFonts w:ascii="Times New Roman" w:hAnsi="Times New Roman" w:cs="Times New Roman"/>
                  <w:sz w:val="24"/>
                  <w:szCs w:val="24"/>
                </w:rPr>
                <w:t xml:space="preserve"> </w:t>
              </w:r>
            </w:ins>
            <w:ins w:id="2875" w:author="Ворожцова Наталья Андреевна" w:date="2017-12-25T17:15:00Z">
              <w:r w:rsidR="001C2617">
                <w:rPr>
                  <w:rFonts w:ascii="Times New Roman" w:hAnsi="Times New Roman" w:cs="Times New Roman"/>
                  <w:sz w:val="24"/>
                  <w:szCs w:val="24"/>
                </w:rPr>
                <w:t>стоят дорого.</w:t>
              </w:r>
            </w:ins>
          </w:p>
          <w:p w14:paraId="6842DE78" w14:textId="77B27C8E" w:rsidR="00D55FFF" w:rsidRPr="00C651CF" w:rsidRDefault="00D55FFF" w:rsidP="00D55FFF">
            <w:pPr>
              <w:pStyle w:val="a3"/>
              <w:ind w:left="29"/>
              <w:rPr>
                <w:ins w:id="2876" w:author="Ворожцова Наталья Андреевна" w:date="2017-12-25T17:05:00Z"/>
                <w:rFonts w:ascii="Times New Roman" w:hAnsi="Times New Roman" w:cs="Times New Roman"/>
                <w:bCs/>
                <w:sz w:val="24"/>
                <w:szCs w:val="24"/>
              </w:rPr>
            </w:pPr>
            <w:ins w:id="2877" w:author="Ворожцова Наталья Андреевна" w:date="2017-12-25T17:05:00Z">
              <w:r>
                <w:rPr>
                  <w:rFonts w:ascii="Times New Roman" w:hAnsi="Times New Roman" w:cs="Times New Roman"/>
                  <w:sz w:val="24"/>
                  <w:szCs w:val="24"/>
                </w:rPr>
                <w:t xml:space="preserve">9. </w:t>
              </w:r>
              <w:r w:rsidRPr="001C2617">
                <w:rPr>
                  <w:rFonts w:ascii="Times New Roman" w:hAnsi="Times New Roman" w:cs="Times New Roman"/>
                  <w:sz w:val="24"/>
                  <w:szCs w:val="24"/>
                </w:rPr>
                <w:t xml:space="preserve">Параметрического поиска в NX </w:t>
              </w:r>
              <w:r w:rsidRPr="001C2617">
                <w:rPr>
                  <w:rFonts w:ascii="Times New Roman" w:hAnsi="Times New Roman" w:cs="Times New Roman"/>
                  <w:sz w:val="24"/>
                  <w:szCs w:val="24"/>
                  <w:rPrChange w:id="2878" w:author="Ворожцова Наталья Андреевна" w:date="2017-12-25T17:16:00Z">
                    <w:rPr>
                      <w:rFonts w:ascii="Times New Roman" w:hAnsi="Times New Roman" w:cs="Times New Roman"/>
                      <w:color w:val="FF0000"/>
                      <w:sz w:val="24"/>
                      <w:szCs w:val="24"/>
                    </w:rPr>
                  </w:rPrChange>
                </w:rPr>
                <w:t>-</w:t>
              </w:r>
            </w:ins>
            <w:ins w:id="2879" w:author="Ворожцова Наталья Андреевна" w:date="2017-12-25T17:16:00Z">
              <w:r w:rsidR="001C2617" w:rsidRPr="001C2617">
                <w:rPr>
                  <w:rFonts w:ascii="Times New Roman" w:hAnsi="Times New Roman" w:cs="Times New Roman"/>
                  <w:bCs/>
                  <w:sz w:val="24"/>
                  <w:szCs w:val="24"/>
                  <w:rPrChange w:id="2880" w:author="Ворожцова Наталья Андреевна" w:date="2017-12-25T17:16:00Z">
                    <w:rPr>
                      <w:rFonts w:ascii="Times New Roman" w:hAnsi="Times New Roman" w:cs="Times New Roman"/>
                      <w:bCs/>
                      <w:color w:val="FF0000"/>
                      <w:sz w:val="24"/>
                      <w:szCs w:val="24"/>
                    </w:rPr>
                  </w:rPrChange>
                </w:rPr>
                <w:t xml:space="preserve"> нет</w:t>
              </w:r>
            </w:ins>
            <w:ins w:id="2881" w:author="Ворожцова Наталья Андреевна" w:date="2017-12-25T17:05:00Z">
              <w:r w:rsidRPr="001C2617">
                <w:rPr>
                  <w:rFonts w:ascii="Times New Roman" w:hAnsi="Times New Roman" w:cs="Times New Roman"/>
                  <w:sz w:val="24"/>
                  <w:szCs w:val="24"/>
                </w:rPr>
                <w:t>.</w:t>
              </w:r>
            </w:ins>
          </w:p>
          <w:p w14:paraId="685D919C" w14:textId="718FEB9D" w:rsidR="00D55FFF" w:rsidRPr="00C651CF" w:rsidRDefault="00D55FFF" w:rsidP="00D55FFF">
            <w:pPr>
              <w:pStyle w:val="a3"/>
              <w:ind w:left="0"/>
              <w:rPr>
                <w:ins w:id="2882" w:author="Ворожцова Наталья Андреевна" w:date="2017-12-25T17:05:00Z"/>
                <w:rFonts w:ascii="Times New Roman" w:hAnsi="Times New Roman" w:cs="Times New Roman"/>
                <w:b/>
                <w:sz w:val="24"/>
                <w:szCs w:val="24"/>
              </w:rPr>
            </w:pPr>
            <w:ins w:id="2883" w:author="Ворожцова Наталья Андреевна" w:date="2017-12-25T17:05: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ins>
            <w:ins w:id="2884" w:author="Ворожцова Наталья Андреевна" w:date="2017-12-25T17:15:00Z">
              <w:r w:rsidR="001C2617">
                <w:rPr>
                  <w:rFonts w:ascii="Times New Roman" w:hAnsi="Times New Roman" w:cs="Times New Roman"/>
                  <w:b/>
                  <w:sz w:val="24"/>
                  <w:szCs w:val="24"/>
                </w:rPr>
                <w:t>1С</w:t>
              </w:r>
            </w:ins>
            <w:ins w:id="2885" w:author="Ворожцова Наталья Андреевна" w:date="2017-12-25T17:05:00Z">
              <w:r>
                <w:rPr>
                  <w:rFonts w:ascii="Times New Roman" w:hAnsi="Times New Roman" w:cs="Times New Roman"/>
                  <w:b/>
                  <w:sz w:val="24"/>
                  <w:szCs w:val="24"/>
                </w:rPr>
                <w:t xml:space="preserve">. </w:t>
              </w:r>
              <w:r>
                <w:rPr>
                  <w:rFonts w:ascii="Times New Roman" w:hAnsi="Times New Roman" w:cs="Times New Roman"/>
                  <w:sz w:val="24"/>
                  <w:szCs w:val="24"/>
                </w:rPr>
                <w:t xml:space="preserve">Каждому обозначению оснастки присваивают </w:t>
              </w:r>
              <w:r>
                <w:rPr>
                  <w:rFonts w:ascii="Times New Roman" w:hAnsi="Times New Roman" w:cs="Times New Roman"/>
                  <w:sz w:val="24"/>
                  <w:szCs w:val="24"/>
                  <w:lang w:val="en-US"/>
                </w:rPr>
                <w:t>ID</w:t>
              </w:r>
              <w:r>
                <w:rPr>
                  <w:rFonts w:ascii="Times New Roman" w:hAnsi="Times New Roman" w:cs="Times New Roman"/>
                  <w:sz w:val="24"/>
                  <w:szCs w:val="24"/>
                </w:rPr>
                <w:t>-код.</w:t>
              </w:r>
            </w:ins>
          </w:p>
          <w:p w14:paraId="68A7FCB7" w14:textId="0558A406" w:rsidR="00D55FFF" w:rsidRDefault="00D55FFF" w:rsidP="00D55FFF">
            <w:pPr>
              <w:rPr>
                <w:ins w:id="2886" w:author="Ворожцова Наталья Андреевна" w:date="2017-12-25T17:05:00Z"/>
                <w:rFonts w:ascii="Times New Roman" w:hAnsi="Times New Roman" w:cs="Times New Roman"/>
                <w:sz w:val="24"/>
                <w:szCs w:val="24"/>
              </w:rPr>
            </w:pPr>
            <w:ins w:id="2887" w:author="Ворожцова Наталья Андреевна" w:date="2017-12-25T17:05: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w:t>
              </w:r>
            </w:ins>
            <w:ins w:id="2888" w:author="Ворожцова Наталья Андреевна" w:date="2017-12-25T17:16:00Z">
              <w:r w:rsidR="001C2617">
                <w:rPr>
                  <w:rFonts w:ascii="Times New Roman" w:hAnsi="Times New Roman" w:cs="Times New Roman"/>
                  <w:sz w:val="24"/>
                  <w:szCs w:val="24"/>
                </w:rPr>
                <w:t>–</w:t>
              </w:r>
            </w:ins>
            <w:ins w:id="2889" w:author="Ворожцова Наталья Андреевна" w:date="2017-12-25T17:05:00Z">
              <w:r>
                <w:rPr>
                  <w:rFonts w:ascii="Times New Roman" w:hAnsi="Times New Roman" w:cs="Times New Roman"/>
                  <w:sz w:val="24"/>
                  <w:szCs w:val="24"/>
                </w:rPr>
                <w:t xml:space="preserve"> </w:t>
              </w:r>
            </w:ins>
            <w:ins w:id="2890" w:author="Ворожцова Наталья Андреевна" w:date="2017-12-25T17:16:00Z">
              <w:r w:rsidR="001C2617">
                <w:rPr>
                  <w:rFonts w:ascii="Times New Roman" w:hAnsi="Times New Roman" w:cs="Times New Roman"/>
                  <w:b/>
                  <w:sz w:val="24"/>
                  <w:szCs w:val="24"/>
                </w:rPr>
                <w:t>1С</w:t>
              </w:r>
            </w:ins>
            <w:ins w:id="2891" w:author="Ворожцова Наталья Андреевна" w:date="2017-12-25T17:05:00Z">
              <w:r>
                <w:rPr>
                  <w:rFonts w:ascii="Times New Roman" w:hAnsi="Times New Roman" w:cs="Times New Roman"/>
                  <w:sz w:val="24"/>
                  <w:szCs w:val="24"/>
                </w:rPr>
                <w:t xml:space="preserve"> + журнал;</w:t>
              </w:r>
            </w:ins>
          </w:p>
          <w:p w14:paraId="0F96D9AA" w14:textId="642BAA9B" w:rsidR="00D55FFF" w:rsidRDefault="00D55FFF">
            <w:pPr>
              <w:pStyle w:val="a3"/>
              <w:ind w:left="0"/>
              <w:rPr>
                <w:ins w:id="2892" w:author="Ворожцова Наталья Андреевна" w:date="2017-12-25T17:05:00Z"/>
                <w:rFonts w:ascii="Times New Roman" w:hAnsi="Times New Roman" w:cs="Times New Roman"/>
                <w:sz w:val="24"/>
                <w:szCs w:val="24"/>
              </w:rPr>
              <w:pPrChange w:id="2893" w:author="Ворожцова Наталья Андреевна" w:date="2017-12-25T17:17:00Z">
                <w:pPr/>
              </w:pPrChange>
            </w:pPr>
            <w:ins w:id="2894" w:author="Ворожцова Наталья Андреевна" w:date="2017-12-25T17:05:00Z">
              <w:r w:rsidRPr="00C651CF">
                <w:rPr>
                  <w:rFonts w:ascii="Times New Roman" w:hAnsi="Times New Roman" w:cs="Times New Roman"/>
                  <w:sz w:val="24"/>
                  <w:szCs w:val="24"/>
                </w:rPr>
                <w:t>12. Хранение</w:t>
              </w:r>
            </w:ins>
            <w:ins w:id="2895" w:author="Ворожцова Наталья Андреевна" w:date="2017-12-25T17:17:00Z">
              <w:r w:rsidR="001C2617">
                <w:rPr>
                  <w:rFonts w:ascii="Times New Roman" w:hAnsi="Times New Roman" w:cs="Times New Roman"/>
                  <w:sz w:val="24"/>
                  <w:szCs w:val="24"/>
                </w:rPr>
                <w:t xml:space="preserve"> одном цехе стеллажи системы </w:t>
              </w:r>
              <w:r w:rsidR="001C2617">
                <w:rPr>
                  <w:rFonts w:ascii="Times New Roman" w:hAnsi="Times New Roman" w:cs="Times New Roman"/>
                  <w:sz w:val="24"/>
                  <w:szCs w:val="24"/>
                  <w:lang w:val="en-US"/>
                </w:rPr>
                <w:t>Kardex</w:t>
              </w:r>
              <w:r w:rsidR="001C2617">
                <w:rPr>
                  <w:rFonts w:ascii="Times New Roman" w:hAnsi="Times New Roman" w:cs="Times New Roman"/>
                  <w:sz w:val="24"/>
                  <w:szCs w:val="24"/>
                </w:rPr>
                <w:t xml:space="preserve"> + внутреннее штрихкодирование оснастки (штрихкод наклеивается на полиэтиленовый пакет);</w:t>
              </w:r>
            </w:ins>
          </w:p>
          <w:p w14:paraId="292918CA" w14:textId="100BAB96" w:rsidR="00D55FFF" w:rsidRDefault="00D55FFF" w:rsidP="00D55FFF">
            <w:pPr>
              <w:rPr>
                <w:ins w:id="2896" w:author="Ворожцова Наталья Андреевна" w:date="2017-12-25T17:05:00Z"/>
                <w:rFonts w:ascii="Times New Roman" w:hAnsi="Times New Roman" w:cs="Times New Roman"/>
                <w:sz w:val="24"/>
                <w:szCs w:val="24"/>
              </w:rPr>
            </w:pPr>
            <w:ins w:id="2897" w:author="Ворожцова Наталья Андреевна" w:date="2017-12-25T17:05:00Z">
              <w:r w:rsidRPr="00C651CF">
                <w:rPr>
                  <w:rFonts w:ascii="Times New Roman" w:hAnsi="Times New Roman" w:cs="Times New Roman"/>
                  <w:sz w:val="24"/>
                  <w:szCs w:val="24"/>
                </w:rPr>
                <w:t xml:space="preserve">13. Оптимизации мест хранения </w:t>
              </w:r>
            </w:ins>
            <w:ins w:id="2898" w:author="Ворожцова Наталья Андреевна" w:date="2017-12-25T17:17:00Z">
              <w:r w:rsidR="00F03FAD">
                <w:rPr>
                  <w:rFonts w:ascii="Times New Roman" w:hAnsi="Times New Roman" w:cs="Times New Roman"/>
                  <w:sz w:val="24"/>
                  <w:szCs w:val="24"/>
                </w:rPr>
                <w:t>–</w:t>
              </w:r>
            </w:ins>
            <w:ins w:id="2899" w:author="Ворожцова Наталья Андреевна" w:date="2017-12-25T17:05:00Z">
              <w:r w:rsidRPr="00C651CF">
                <w:rPr>
                  <w:rFonts w:ascii="Times New Roman" w:hAnsi="Times New Roman" w:cs="Times New Roman"/>
                  <w:sz w:val="24"/>
                  <w:szCs w:val="24"/>
                </w:rPr>
                <w:t xml:space="preserve"> </w:t>
              </w:r>
            </w:ins>
            <w:ins w:id="2900" w:author="Ворожцова Наталья Андреевна" w:date="2017-12-25T17:17:00Z">
              <w:r w:rsidR="00F03FAD">
                <w:rPr>
                  <w:rFonts w:ascii="Times New Roman" w:hAnsi="Times New Roman" w:cs="Times New Roman"/>
                  <w:sz w:val="24"/>
                  <w:szCs w:val="24"/>
                </w:rPr>
                <w:t>1С</w:t>
              </w:r>
            </w:ins>
            <w:ins w:id="2901" w:author="Ворожцова Наталья Андреевна" w:date="2017-12-25T17:05:00Z">
              <w:r w:rsidRPr="00C651CF">
                <w:rPr>
                  <w:rFonts w:ascii="Times New Roman" w:hAnsi="Times New Roman" w:cs="Times New Roman"/>
                  <w:sz w:val="24"/>
                  <w:szCs w:val="24"/>
                </w:rPr>
                <w:t xml:space="preserve">. </w:t>
              </w:r>
            </w:ins>
          </w:p>
          <w:p w14:paraId="28A8C28B" w14:textId="23A3E5F6" w:rsidR="00D55FFF" w:rsidRDefault="00D55FFF" w:rsidP="00D55FFF">
            <w:pPr>
              <w:rPr>
                <w:ins w:id="2902" w:author="Ворожцова Наталья Андреевна" w:date="2017-12-25T17:05:00Z"/>
                <w:rFonts w:ascii="Times New Roman" w:hAnsi="Times New Roman" w:cs="Times New Roman"/>
                <w:sz w:val="24"/>
                <w:szCs w:val="24"/>
              </w:rPr>
            </w:pPr>
            <w:ins w:id="2903" w:author="Ворожцова Наталья Андреевна" w:date="2017-12-25T17:05:00Z">
              <w:r w:rsidRPr="00C651CF">
                <w:rPr>
                  <w:rFonts w:ascii="Times New Roman" w:hAnsi="Times New Roman" w:cs="Times New Roman"/>
                  <w:sz w:val="24"/>
                  <w:szCs w:val="24"/>
                </w:rPr>
                <w:t xml:space="preserve">14.Оптимизация закупок – </w:t>
              </w:r>
            </w:ins>
            <w:ins w:id="2904" w:author="Ворожцова Наталья Андреевна" w:date="2017-12-25T17:17:00Z">
              <w:r w:rsidR="00F03FAD">
                <w:rPr>
                  <w:rFonts w:ascii="Times New Roman" w:hAnsi="Times New Roman" w:cs="Times New Roman"/>
                  <w:b/>
                  <w:sz w:val="24"/>
                  <w:szCs w:val="24"/>
                </w:rPr>
                <w:t>1С</w:t>
              </w:r>
            </w:ins>
            <w:ins w:id="2905" w:author="Ворожцова Наталья Андреевна" w:date="2017-12-25T17:05:00Z">
              <w:r w:rsidRPr="00C651CF">
                <w:rPr>
                  <w:rFonts w:ascii="Times New Roman" w:hAnsi="Times New Roman" w:cs="Times New Roman"/>
                  <w:sz w:val="24"/>
                  <w:szCs w:val="24"/>
                </w:rPr>
                <w:t xml:space="preserve">. </w:t>
              </w:r>
            </w:ins>
          </w:p>
          <w:p w14:paraId="02B372E3" w14:textId="31A6B2DA" w:rsidR="00260EA6" w:rsidDel="001C2617" w:rsidRDefault="00D55FFF">
            <w:pPr>
              <w:rPr>
                <w:del w:id="2906" w:author="Ворожцова Наталья Андреевна" w:date="2017-12-25T17:12:00Z"/>
                <w:rFonts w:ascii="Times New Roman" w:hAnsi="Times New Roman" w:cs="Times New Roman"/>
                <w:sz w:val="24"/>
                <w:szCs w:val="24"/>
              </w:rPr>
              <w:pPrChange w:id="2907" w:author="Ворожцова Наталья Андреевна" w:date="2018-02-07T10:28:00Z">
                <w:pPr>
                  <w:pStyle w:val="a3"/>
                  <w:ind w:left="0"/>
                </w:pPr>
              </w:pPrChange>
            </w:pPr>
            <w:ins w:id="2908" w:author="Ворожцова Наталья Андреевна" w:date="2017-12-25T17:05:00Z">
              <w:r w:rsidRPr="00C651CF">
                <w:rPr>
                  <w:rFonts w:ascii="Times New Roman" w:hAnsi="Times New Roman" w:cs="Times New Roman"/>
                  <w:sz w:val="24"/>
                  <w:szCs w:val="24"/>
                </w:rPr>
                <w:t>15. Получение/сдача ТО</w:t>
              </w:r>
              <w:r>
                <w:rPr>
                  <w:rFonts w:ascii="Times New Roman" w:hAnsi="Times New Roman" w:cs="Times New Roman"/>
                  <w:sz w:val="24"/>
                  <w:szCs w:val="24"/>
                </w:rPr>
                <w:t xml:space="preserve"> </w:t>
              </w:r>
            </w:ins>
            <w:ins w:id="2909" w:author="Ворожцова Наталья Андреевна" w:date="2017-12-25T17:17:00Z">
              <w:r w:rsidR="00F03FAD">
                <w:rPr>
                  <w:rFonts w:ascii="Times New Roman" w:hAnsi="Times New Roman" w:cs="Times New Roman"/>
                  <w:sz w:val="24"/>
                  <w:szCs w:val="24"/>
                </w:rPr>
                <w:t>по пропуску.</w:t>
              </w:r>
            </w:ins>
            <w:del w:id="2910" w:author="Ворожцова Наталья Андреевна" w:date="2017-12-25T17:11:00Z">
              <w:r w:rsidR="00E95A19" w:rsidDel="001C2617">
                <w:rPr>
                  <w:rFonts w:ascii="Times New Roman" w:hAnsi="Times New Roman" w:cs="Times New Roman"/>
                  <w:sz w:val="24"/>
                  <w:szCs w:val="24"/>
                </w:rPr>
                <w:delText xml:space="preserve">- </w:delText>
              </w:r>
            </w:del>
            <w:del w:id="2911" w:author="Ворожцова Наталья Андреевна" w:date="2017-12-25T17:12:00Z">
              <w:r w:rsidR="00E95A19" w:rsidDel="001C2617">
                <w:rPr>
                  <w:rFonts w:ascii="Times New Roman" w:hAnsi="Times New Roman" w:cs="Times New Roman"/>
                  <w:sz w:val="24"/>
                  <w:szCs w:val="24"/>
                </w:rPr>
                <w:delText>Подбор</w:delText>
              </w:r>
              <w:r w:rsidR="00E95A19" w:rsidRPr="001028B2" w:rsidDel="001C2617">
                <w:rPr>
                  <w:rFonts w:ascii="Times New Roman" w:hAnsi="Times New Roman" w:cs="Times New Roman"/>
                  <w:sz w:val="24"/>
                  <w:szCs w:val="24"/>
                </w:rPr>
                <w:delText xml:space="preserve"> -  </w:delText>
              </w:r>
            </w:del>
            <w:del w:id="2912" w:author="Ворожцова Наталья Андреевна" w:date="2017-12-25T17:11:00Z">
              <w:r w:rsidR="00E95A19" w:rsidDel="001C2617">
                <w:rPr>
                  <w:rFonts w:ascii="Times New Roman" w:hAnsi="Times New Roman" w:cs="Times New Roman"/>
                  <w:sz w:val="24"/>
                  <w:szCs w:val="24"/>
                </w:rPr>
                <w:delText xml:space="preserve">в </w:delText>
              </w:r>
              <w:r w:rsidR="00E95A19" w:rsidRPr="001028B2" w:rsidDel="001C2617">
                <w:rPr>
                  <w:rFonts w:ascii="Times New Roman" w:hAnsi="Times New Roman" w:cs="Times New Roman"/>
                  <w:sz w:val="24"/>
                  <w:szCs w:val="24"/>
                  <w:lang w:val="en-US"/>
                </w:rPr>
                <w:delText>Excel</w:delText>
              </w:r>
              <w:r w:rsidR="00E95A19" w:rsidDel="001C2617">
                <w:rPr>
                  <w:rFonts w:ascii="Times New Roman" w:hAnsi="Times New Roman" w:cs="Times New Roman"/>
                  <w:sz w:val="24"/>
                  <w:szCs w:val="24"/>
                </w:rPr>
                <w:delText xml:space="preserve"> БД</w:delText>
              </w:r>
            </w:del>
            <w:del w:id="2913" w:author="Ворожцова Наталья Андреевна" w:date="2017-12-25T17:12:00Z">
              <w:r w:rsidR="00E95A19" w:rsidDel="001C2617">
                <w:rPr>
                  <w:rFonts w:ascii="Times New Roman" w:hAnsi="Times New Roman" w:cs="Times New Roman"/>
                  <w:sz w:val="24"/>
                  <w:szCs w:val="24"/>
                </w:rPr>
                <w:delText>;</w:delText>
              </w:r>
            </w:del>
          </w:p>
          <w:p w14:paraId="02B372E4" w14:textId="696E8A3C" w:rsidR="00260EA6" w:rsidRPr="00D20FC1" w:rsidDel="00F03FAD" w:rsidRDefault="00E95A19">
            <w:pPr>
              <w:rPr>
                <w:del w:id="2914" w:author="Ворожцова Наталья Андреевна" w:date="2017-12-25T17:18:00Z"/>
                <w:rFonts w:ascii="Times New Roman" w:hAnsi="Times New Roman" w:cs="Times New Roman"/>
                <w:sz w:val="24"/>
                <w:szCs w:val="24"/>
              </w:rPr>
              <w:pPrChange w:id="2915" w:author="Ворожцова Наталья Андреевна" w:date="2018-02-07T10:28:00Z">
                <w:pPr>
                  <w:pStyle w:val="a3"/>
                  <w:ind w:left="0"/>
                </w:pPr>
              </w:pPrChange>
            </w:pPr>
            <w:del w:id="2916" w:author="Ворожцова Наталья Андреевна" w:date="2017-12-25T17:18:00Z">
              <w:r w:rsidDel="00F03FAD">
                <w:rPr>
                  <w:rFonts w:ascii="Times New Roman" w:hAnsi="Times New Roman" w:cs="Times New Roman"/>
                  <w:sz w:val="24"/>
                  <w:szCs w:val="24"/>
                </w:rPr>
                <w:delText>- Создание ТП – в</w:delText>
              </w:r>
            </w:del>
            <w:del w:id="2917" w:author="Ворожцова Наталья Андреевна" w:date="2017-12-22T09:37:00Z">
              <w:r w:rsidDel="00DE47AA">
                <w:rPr>
                  <w:rFonts w:ascii="Times New Roman" w:hAnsi="Times New Roman" w:cs="Times New Roman"/>
                  <w:sz w:val="24"/>
                  <w:szCs w:val="24"/>
                </w:rPr>
                <w:delText xml:space="preserve"> ТЕХ</w:delText>
              </w:r>
              <w:r w:rsidDel="00DE47AA">
                <w:rPr>
                  <w:rFonts w:ascii="Times New Roman" w:hAnsi="Times New Roman" w:cs="Times New Roman"/>
                  <w:sz w:val="24"/>
                  <w:szCs w:val="24"/>
                  <w:lang w:val="en-US"/>
                </w:rPr>
                <w:delText>CAD</w:delText>
              </w:r>
            </w:del>
            <w:del w:id="2918" w:author="Ворожцова Наталья Андреевна" w:date="2017-12-25T17:14:00Z">
              <w:r w:rsidDel="001C2617">
                <w:rPr>
                  <w:rFonts w:ascii="Times New Roman" w:hAnsi="Times New Roman" w:cs="Times New Roman"/>
                  <w:sz w:val="24"/>
                  <w:szCs w:val="24"/>
                </w:rPr>
                <w:delText>, сейчас разрабатывают сами ПО, так как доработки ТЕХ</w:delText>
              </w:r>
              <w:r w:rsidDel="001C2617">
                <w:rPr>
                  <w:rFonts w:ascii="Times New Roman" w:hAnsi="Times New Roman" w:cs="Times New Roman"/>
                  <w:sz w:val="24"/>
                  <w:szCs w:val="24"/>
                  <w:lang w:val="en-US"/>
                </w:rPr>
                <w:delText>CAD</w:delText>
              </w:r>
              <w:r w:rsidDel="001C2617">
                <w:rPr>
                  <w:rFonts w:ascii="Times New Roman" w:hAnsi="Times New Roman" w:cs="Times New Roman"/>
                  <w:sz w:val="24"/>
                  <w:szCs w:val="24"/>
                </w:rPr>
                <w:delText xml:space="preserve"> стоят дорого.</w:delText>
              </w:r>
            </w:del>
          </w:p>
          <w:p w14:paraId="02B372E5" w14:textId="4D87542B" w:rsidR="00260EA6" w:rsidDel="00F03FAD" w:rsidRDefault="00E95A19">
            <w:pPr>
              <w:rPr>
                <w:del w:id="2919" w:author="Ворожцова Наталья Андреевна" w:date="2017-12-25T17:18:00Z"/>
                <w:rFonts w:ascii="Times New Roman" w:hAnsi="Times New Roman" w:cs="Times New Roman"/>
                <w:sz w:val="24"/>
                <w:szCs w:val="24"/>
              </w:rPr>
              <w:pPrChange w:id="2920" w:author="Ворожцова Наталья Андреевна" w:date="2018-02-07T10:28:00Z">
                <w:pPr>
                  <w:pStyle w:val="a3"/>
                  <w:ind w:left="0"/>
                  <w:jc w:val="both"/>
                </w:pPr>
              </w:pPrChange>
            </w:pPr>
            <w:del w:id="2921" w:author="Ворожцова Наталья Андреевна" w:date="2017-12-25T17:18:00Z">
              <w:r w:rsidDel="00F03FAD">
                <w:rPr>
                  <w:rFonts w:ascii="Times New Roman" w:hAnsi="Times New Roman" w:cs="Times New Roman"/>
                  <w:sz w:val="24"/>
                  <w:szCs w:val="24"/>
                </w:rPr>
                <w:delText>- Заказ новой – 1С;</w:delText>
              </w:r>
            </w:del>
          </w:p>
          <w:p w14:paraId="02B372E6" w14:textId="3B541550" w:rsidR="00260EA6" w:rsidDel="00F03FAD" w:rsidRDefault="00E95A19">
            <w:pPr>
              <w:rPr>
                <w:del w:id="2922" w:author="Ворожцова Наталья Андреевна" w:date="2017-12-25T17:18:00Z"/>
                <w:rFonts w:ascii="Times New Roman" w:hAnsi="Times New Roman" w:cs="Times New Roman"/>
                <w:sz w:val="24"/>
                <w:szCs w:val="24"/>
              </w:rPr>
              <w:pPrChange w:id="2923" w:author="Ворожцова Наталья Андреевна" w:date="2018-02-07T10:28:00Z">
                <w:pPr>
                  <w:pStyle w:val="a3"/>
                  <w:ind w:left="0"/>
                </w:pPr>
              </w:pPrChange>
            </w:pPr>
            <w:del w:id="2924" w:author="Ворожцова Наталья Андреевна" w:date="2017-12-25T17:18:00Z">
              <w:r w:rsidDel="00F03FAD">
                <w:rPr>
                  <w:rFonts w:ascii="Times New Roman" w:hAnsi="Times New Roman" w:cs="Times New Roman"/>
                  <w:sz w:val="24"/>
                  <w:szCs w:val="24"/>
                </w:rPr>
                <w:delText xml:space="preserve">- Согласование заказов – </w:delText>
              </w:r>
              <w:r w:rsidRPr="00B9718E" w:rsidDel="00F03FAD">
                <w:rPr>
                  <w:rFonts w:ascii="Times New Roman" w:hAnsi="Times New Roman" w:cs="Times New Roman"/>
                  <w:b/>
                  <w:sz w:val="24"/>
                  <w:szCs w:val="24"/>
                  <w:lang w:val="en-US"/>
                </w:rPr>
                <w:delText>Word</w:delText>
              </w:r>
              <w:r w:rsidDel="00F03FAD">
                <w:rPr>
                  <w:rFonts w:ascii="Times New Roman" w:hAnsi="Times New Roman" w:cs="Times New Roman"/>
                  <w:sz w:val="24"/>
                  <w:szCs w:val="24"/>
                </w:rPr>
                <w:delText>;</w:delText>
              </w:r>
            </w:del>
          </w:p>
          <w:p w14:paraId="02B372E7" w14:textId="6B4B635B" w:rsidR="00260EA6" w:rsidDel="00F03FAD" w:rsidRDefault="00E95A19">
            <w:pPr>
              <w:rPr>
                <w:del w:id="2925" w:author="Ворожцова Наталья Андреевна" w:date="2017-12-25T17:18:00Z"/>
                <w:rFonts w:ascii="Times New Roman" w:hAnsi="Times New Roman" w:cs="Times New Roman"/>
                <w:sz w:val="24"/>
                <w:szCs w:val="24"/>
              </w:rPr>
              <w:pPrChange w:id="2926" w:author="Ворожцова Наталья Андреевна" w:date="2018-02-07T10:28:00Z">
                <w:pPr>
                  <w:pStyle w:val="a3"/>
                  <w:ind w:left="0"/>
                </w:pPr>
              </w:pPrChange>
            </w:pPr>
            <w:del w:id="2927" w:author="Ворожцова Наталья Андреевна" w:date="2017-12-25T17:18:00Z">
              <w:r w:rsidDel="00F03FAD">
                <w:rPr>
                  <w:rFonts w:ascii="Times New Roman" w:hAnsi="Times New Roman" w:cs="Times New Roman"/>
                  <w:sz w:val="24"/>
                  <w:szCs w:val="24"/>
                </w:rPr>
                <w:delText>- П</w:delText>
              </w:r>
              <w:r w:rsidRPr="001028B2" w:rsidDel="00F03FAD">
                <w:rPr>
                  <w:rFonts w:ascii="Times New Roman" w:hAnsi="Times New Roman" w:cs="Times New Roman"/>
                  <w:sz w:val="24"/>
                  <w:szCs w:val="24"/>
                </w:rPr>
                <w:delText>роектирование –</w:delText>
              </w:r>
              <w:r w:rsidRPr="001028B2" w:rsidDel="00F03FAD">
                <w:rPr>
                  <w:rFonts w:ascii="Times New Roman" w:hAnsi="Times New Roman" w:cs="Times New Roman"/>
                  <w:sz w:val="24"/>
                  <w:szCs w:val="24"/>
                  <w:lang w:val="en-US"/>
                </w:rPr>
                <w:delText>NX</w:delText>
              </w:r>
              <w:r w:rsidRPr="001028B2" w:rsidDel="00F03FAD">
                <w:rPr>
                  <w:rFonts w:ascii="Times New Roman" w:hAnsi="Times New Roman" w:cs="Times New Roman"/>
                  <w:sz w:val="24"/>
                  <w:szCs w:val="24"/>
                </w:rPr>
                <w:delText xml:space="preserve">; </w:delText>
              </w:r>
            </w:del>
          </w:p>
          <w:p w14:paraId="02B372E8" w14:textId="5109B825" w:rsidR="00260EA6" w:rsidRPr="001028B2" w:rsidDel="00F03FAD" w:rsidRDefault="00E95A19">
            <w:pPr>
              <w:rPr>
                <w:del w:id="2928" w:author="Ворожцова Наталья Андреевна" w:date="2017-12-25T17:18:00Z"/>
                <w:rFonts w:ascii="Times New Roman" w:hAnsi="Times New Roman" w:cs="Times New Roman"/>
                <w:sz w:val="24"/>
                <w:szCs w:val="24"/>
              </w:rPr>
              <w:pPrChange w:id="2929" w:author="Ворожцова Наталья Андреевна" w:date="2018-02-07T10:28:00Z">
                <w:pPr>
                  <w:pStyle w:val="a3"/>
                  <w:ind w:left="0"/>
                </w:pPr>
              </w:pPrChange>
            </w:pPr>
            <w:del w:id="2930" w:author="Ворожцова Наталья Андреевна" w:date="2017-12-25T17:18:00Z">
              <w:r w:rsidDel="00F03FAD">
                <w:rPr>
                  <w:rFonts w:ascii="Times New Roman" w:hAnsi="Times New Roman" w:cs="Times New Roman"/>
                  <w:sz w:val="24"/>
                  <w:szCs w:val="24"/>
                </w:rPr>
                <w:delText>- П</w:delText>
              </w:r>
              <w:r w:rsidRPr="001028B2" w:rsidDel="00F03FAD">
                <w:rPr>
                  <w:rFonts w:ascii="Times New Roman" w:hAnsi="Times New Roman" w:cs="Times New Roman"/>
                  <w:sz w:val="24"/>
                  <w:szCs w:val="24"/>
                </w:rPr>
                <w:delText xml:space="preserve">риобретение отделом закупок -  </w:delText>
              </w:r>
              <w:r w:rsidDel="00F03FAD">
                <w:rPr>
                  <w:rFonts w:ascii="Times New Roman" w:hAnsi="Times New Roman" w:cs="Times New Roman"/>
                  <w:sz w:val="24"/>
                  <w:szCs w:val="24"/>
                </w:rPr>
                <w:delText>1С</w:delText>
              </w:r>
              <w:r w:rsidRPr="001028B2" w:rsidDel="00F03FAD">
                <w:rPr>
                  <w:rFonts w:ascii="Times New Roman" w:hAnsi="Times New Roman" w:cs="Times New Roman"/>
                  <w:sz w:val="24"/>
                  <w:szCs w:val="24"/>
                </w:rPr>
                <w:delText>;</w:delText>
              </w:r>
            </w:del>
          </w:p>
          <w:p w14:paraId="02B372E9" w14:textId="40A84B8E" w:rsidR="00260EA6" w:rsidRPr="00235FF5" w:rsidDel="00F03FAD" w:rsidRDefault="00E95A19">
            <w:pPr>
              <w:rPr>
                <w:del w:id="2931" w:author="Ворожцова Наталья Андреевна" w:date="2017-12-25T17:18:00Z"/>
                <w:rFonts w:ascii="Times New Roman" w:hAnsi="Times New Roman" w:cs="Times New Roman"/>
                <w:b/>
                <w:sz w:val="24"/>
                <w:szCs w:val="24"/>
              </w:rPr>
              <w:pPrChange w:id="2932" w:author="Ворожцова Наталья Андреевна" w:date="2018-02-07T10:28:00Z">
                <w:pPr>
                  <w:pStyle w:val="a3"/>
                  <w:ind w:left="0"/>
                </w:pPr>
              </w:pPrChange>
            </w:pPr>
            <w:del w:id="2933" w:author="Ворожцова Наталья Андреевна" w:date="2017-12-25T17:18:00Z">
              <w:r w:rsidDel="00F03FAD">
                <w:rPr>
                  <w:rFonts w:ascii="Times New Roman" w:hAnsi="Times New Roman" w:cs="Times New Roman"/>
                  <w:sz w:val="24"/>
                  <w:szCs w:val="24"/>
                </w:rPr>
                <w:delText>- Учет в бухгалтерии – 1С;</w:delText>
              </w:r>
            </w:del>
          </w:p>
          <w:p w14:paraId="02B372EA" w14:textId="47FA9A02" w:rsidR="00260EA6" w:rsidDel="00F03FAD" w:rsidRDefault="00E95A19">
            <w:pPr>
              <w:rPr>
                <w:del w:id="2934" w:author="Ворожцова Наталья Андреевна" w:date="2017-12-25T17:18:00Z"/>
                <w:rFonts w:ascii="Times New Roman" w:hAnsi="Times New Roman" w:cs="Times New Roman"/>
                <w:sz w:val="24"/>
                <w:szCs w:val="24"/>
              </w:rPr>
              <w:pPrChange w:id="2935" w:author="Ворожцова Наталья Андреевна" w:date="2018-02-07T10:28:00Z">
                <w:pPr>
                  <w:pStyle w:val="a3"/>
                  <w:ind w:left="0"/>
                </w:pPr>
              </w:pPrChange>
            </w:pPr>
            <w:del w:id="2936" w:author="Ворожцова Наталья Андреевна" w:date="2017-12-25T17:18:00Z">
              <w:r w:rsidDel="00F03FAD">
                <w:rPr>
                  <w:rFonts w:ascii="Times New Roman" w:hAnsi="Times New Roman" w:cs="Times New Roman"/>
                  <w:sz w:val="24"/>
                  <w:szCs w:val="24"/>
                </w:rPr>
                <w:delText>- У</w:delText>
              </w:r>
              <w:r w:rsidRPr="001028B2" w:rsidDel="00F03FAD">
                <w:rPr>
                  <w:rFonts w:ascii="Times New Roman" w:hAnsi="Times New Roman" w:cs="Times New Roman"/>
                  <w:sz w:val="24"/>
                  <w:szCs w:val="24"/>
                </w:rPr>
                <w:delText xml:space="preserve">чет в ИРК – </w:delText>
              </w:r>
              <w:r w:rsidDel="00F03FAD">
                <w:rPr>
                  <w:rFonts w:ascii="Times New Roman" w:hAnsi="Times New Roman" w:cs="Times New Roman"/>
                  <w:sz w:val="24"/>
                  <w:szCs w:val="24"/>
                </w:rPr>
                <w:delText>1С;</w:delText>
              </w:r>
            </w:del>
          </w:p>
          <w:p w14:paraId="02B372EB" w14:textId="62FED2D2" w:rsidR="00260EA6" w:rsidDel="00F03FAD" w:rsidRDefault="00E95A19">
            <w:pPr>
              <w:rPr>
                <w:del w:id="2937" w:author="Ворожцова Наталья Андреевна" w:date="2017-12-25T17:18:00Z"/>
                <w:rFonts w:ascii="Times New Roman" w:hAnsi="Times New Roman" w:cs="Times New Roman"/>
                <w:sz w:val="24"/>
                <w:szCs w:val="24"/>
              </w:rPr>
              <w:pPrChange w:id="2938" w:author="Ворожцова Наталья Андреевна" w:date="2018-02-07T10:28:00Z">
                <w:pPr>
                  <w:pStyle w:val="a3"/>
                  <w:ind w:left="0"/>
                </w:pPr>
              </w:pPrChange>
            </w:pPr>
            <w:del w:id="2939" w:author="Ворожцова Наталья Андреевна" w:date="2017-12-25T17:18:00Z">
              <w:r w:rsidDel="00F03FAD">
                <w:rPr>
                  <w:rFonts w:ascii="Times New Roman" w:hAnsi="Times New Roman" w:cs="Times New Roman"/>
                  <w:sz w:val="24"/>
                  <w:szCs w:val="24"/>
                </w:rPr>
                <w:delText>- Б</w:delText>
              </w:r>
              <w:r w:rsidRPr="00941C82" w:rsidDel="00F03FAD">
                <w:rPr>
                  <w:rFonts w:ascii="Times New Roman" w:hAnsi="Times New Roman" w:cs="Times New Roman"/>
                  <w:sz w:val="24"/>
                  <w:szCs w:val="24"/>
                </w:rPr>
                <w:delText>аза геометрических параметров</w:delText>
              </w:r>
              <w:r w:rsidDel="00F03FAD">
                <w:rPr>
                  <w:rFonts w:ascii="Times New Roman" w:hAnsi="Times New Roman" w:cs="Times New Roman"/>
                  <w:sz w:val="24"/>
                  <w:szCs w:val="24"/>
                </w:rPr>
                <w:delText xml:space="preserve"> и стойкости РИ в Excel</w:delText>
              </w:r>
              <w:r w:rsidRPr="00941C82" w:rsidDel="00F03FAD">
                <w:rPr>
                  <w:rFonts w:ascii="Times New Roman" w:hAnsi="Times New Roman" w:cs="Times New Roman"/>
                  <w:sz w:val="24"/>
                  <w:szCs w:val="24"/>
                </w:rPr>
                <w:delText>; если есть 3</w:delText>
              </w:r>
              <w:r w:rsidRPr="00941C82" w:rsidDel="00F03FAD">
                <w:rPr>
                  <w:rFonts w:ascii="Times New Roman" w:hAnsi="Times New Roman" w:cs="Times New Roman"/>
                  <w:sz w:val="24"/>
                  <w:szCs w:val="24"/>
                  <w:lang w:val="en-US"/>
                </w:rPr>
                <w:delText>D</w:delText>
              </w:r>
              <w:r w:rsidRPr="00941C82" w:rsidDel="00F03FAD">
                <w:rPr>
                  <w:rFonts w:ascii="Times New Roman" w:hAnsi="Times New Roman" w:cs="Times New Roman"/>
                  <w:sz w:val="24"/>
                  <w:szCs w:val="24"/>
                </w:rPr>
                <w:delText>-модель детали</w:delText>
              </w:r>
              <w:r w:rsidDel="00F03FAD">
                <w:rPr>
                  <w:rFonts w:ascii="Times New Roman" w:hAnsi="Times New Roman" w:cs="Times New Roman"/>
                  <w:sz w:val="24"/>
                  <w:szCs w:val="24"/>
                </w:rPr>
                <w:delText xml:space="preserve">, то </w:delText>
              </w:r>
              <w:r w:rsidRPr="00941C82" w:rsidDel="00F03FAD">
                <w:rPr>
                  <w:rFonts w:ascii="Times New Roman" w:hAnsi="Times New Roman" w:cs="Times New Roman"/>
                  <w:sz w:val="24"/>
                  <w:szCs w:val="24"/>
                </w:rPr>
                <w:delText>есть 3</w:delText>
              </w:r>
              <w:r w:rsidRPr="00941C82" w:rsidDel="00F03FAD">
                <w:rPr>
                  <w:rFonts w:ascii="Times New Roman" w:hAnsi="Times New Roman" w:cs="Times New Roman"/>
                  <w:sz w:val="24"/>
                  <w:szCs w:val="24"/>
                  <w:lang w:val="en-US"/>
                </w:rPr>
                <w:delText>D</w:delText>
              </w:r>
              <w:r w:rsidRPr="00941C82" w:rsidDel="00F03FAD">
                <w:rPr>
                  <w:rFonts w:ascii="Times New Roman" w:hAnsi="Times New Roman" w:cs="Times New Roman"/>
                  <w:sz w:val="24"/>
                  <w:szCs w:val="24"/>
                </w:rPr>
                <w:delText xml:space="preserve">-модели </w:delText>
              </w:r>
              <w:r w:rsidDel="00F03FAD">
                <w:rPr>
                  <w:rFonts w:ascii="Times New Roman" w:hAnsi="Times New Roman" w:cs="Times New Roman"/>
                  <w:sz w:val="24"/>
                  <w:szCs w:val="24"/>
                </w:rPr>
                <w:delText>оснастки,</w:delText>
              </w:r>
              <w:r w:rsidRPr="00941C82" w:rsidDel="00F03FAD">
                <w:rPr>
                  <w:rFonts w:ascii="Times New Roman" w:hAnsi="Times New Roman" w:cs="Times New Roman"/>
                  <w:sz w:val="24"/>
                  <w:szCs w:val="24"/>
                </w:rPr>
                <w:delText xml:space="preserve"> </w:delText>
              </w:r>
            </w:del>
          </w:p>
          <w:p w14:paraId="02B372EC" w14:textId="40A57ADD" w:rsidR="00DE47AA" w:rsidRPr="00AB1DBF" w:rsidRDefault="00E95A19">
            <w:pPr>
              <w:rPr>
                <w:rFonts w:ascii="Times New Roman" w:hAnsi="Times New Roman" w:cs="Times New Roman"/>
                <w:sz w:val="24"/>
                <w:szCs w:val="24"/>
              </w:rPr>
              <w:pPrChange w:id="2940" w:author="Ворожцова Наталья Андреевна" w:date="2018-02-07T10:28:00Z">
                <w:pPr>
                  <w:pStyle w:val="a3"/>
                  <w:ind w:left="0"/>
                </w:pPr>
              </w:pPrChange>
            </w:pPr>
            <w:del w:id="2941" w:author="Ворожцова Наталья Андреевна" w:date="2017-12-25T17:18:00Z">
              <w:r w:rsidDel="00F03FAD">
                <w:rPr>
                  <w:rFonts w:ascii="Times New Roman" w:hAnsi="Times New Roman" w:cs="Times New Roman"/>
                  <w:sz w:val="24"/>
                  <w:szCs w:val="24"/>
                </w:rPr>
                <w:delText>- Получение</w:delText>
              </w:r>
              <w:r w:rsidRPr="00C01305" w:rsidDel="00F03FAD">
                <w:rPr>
                  <w:rFonts w:ascii="Times New Roman" w:hAnsi="Times New Roman" w:cs="Times New Roman"/>
                  <w:sz w:val="24"/>
                  <w:szCs w:val="24"/>
                </w:rPr>
                <w:delText xml:space="preserve">/сдача рабочими - </w:delText>
              </w:r>
              <w:r w:rsidDel="00F03FAD">
                <w:rPr>
                  <w:rFonts w:ascii="Times New Roman" w:hAnsi="Times New Roman" w:cs="Times New Roman"/>
                  <w:sz w:val="24"/>
                  <w:szCs w:val="24"/>
                </w:rPr>
                <w:delText>1С</w:delText>
              </w:r>
              <w:r w:rsidRPr="00C01305" w:rsidDel="00F03FAD">
                <w:rPr>
                  <w:rFonts w:ascii="Times New Roman" w:hAnsi="Times New Roman" w:cs="Times New Roman"/>
                  <w:sz w:val="24"/>
                  <w:szCs w:val="24"/>
                </w:rPr>
                <w:delText>;</w:delText>
              </w:r>
              <w:r w:rsidDel="00F03FAD">
                <w:rPr>
                  <w:rFonts w:ascii="Times New Roman" w:hAnsi="Times New Roman" w:cs="Times New Roman"/>
                  <w:sz w:val="24"/>
                  <w:szCs w:val="24"/>
                </w:rPr>
                <w:delText xml:space="preserve"> одном цехе стеллажи системы </w:delText>
              </w:r>
              <w:r w:rsidDel="00F03FAD">
                <w:rPr>
                  <w:rFonts w:ascii="Times New Roman" w:hAnsi="Times New Roman" w:cs="Times New Roman"/>
                  <w:sz w:val="24"/>
                  <w:szCs w:val="24"/>
                  <w:lang w:val="en-US"/>
                </w:rPr>
                <w:delText>Kardex</w:delText>
              </w:r>
              <w:r w:rsidDel="00F03FAD">
                <w:rPr>
                  <w:rFonts w:ascii="Times New Roman" w:hAnsi="Times New Roman" w:cs="Times New Roman"/>
                  <w:sz w:val="24"/>
                  <w:szCs w:val="24"/>
                </w:rPr>
                <w:delText xml:space="preserve"> + внутреннее штрихкодирование оснастки (штрихкод наклеивается на полиэтиленовый пакет);</w:delText>
              </w:r>
            </w:del>
          </w:p>
        </w:tc>
        <w:tc>
          <w:tcPr>
            <w:tcW w:w="709" w:type="dxa"/>
            <w:textDirection w:val="btLr"/>
            <w:vAlign w:val="center"/>
            <w:tcPrChange w:id="2942" w:author="Ворожцова Наталья Андреевна" w:date="2018-01-17T11:23:00Z">
              <w:tcPr>
                <w:tcW w:w="709" w:type="dxa"/>
                <w:textDirection w:val="btLr"/>
              </w:tcPr>
            </w:tcPrChange>
          </w:tcPr>
          <w:p w14:paraId="02B372ED"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Нет связи между П</w:t>
            </w:r>
            <w:r>
              <w:rPr>
                <w:rFonts w:ascii="Times New Roman" w:hAnsi="Times New Roman" w:cs="Times New Roman"/>
                <w:sz w:val="24"/>
                <w:szCs w:val="24"/>
              </w:rPr>
              <w:t>П</w:t>
            </w:r>
          </w:p>
        </w:tc>
      </w:tr>
      <w:tr w:rsidR="005822A9" w14:paraId="02B372FA" w14:textId="77777777" w:rsidTr="00855035">
        <w:trPr>
          <w:cantSplit/>
          <w:trHeight w:val="1134"/>
          <w:jc w:val="center"/>
          <w:trPrChange w:id="2943" w:author="Ворожцова Наталья Андреевна" w:date="2018-01-17T11:23:00Z">
            <w:trPr>
              <w:cantSplit/>
              <w:trHeight w:val="1134"/>
            </w:trPr>
          </w:trPrChange>
        </w:trPr>
        <w:tc>
          <w:tcPr>
            <w:tcW w:w="421" w:type="dxa"/>
            <w:textDirection w:val="btLr"/>
            <w:tcPrChange w:id="2944" w:author="Ворожцова Наталья Андреевна" w:date="2018-01-17T11:23:00Z">
              <w:tcPr>
                <w:tcW w:w="421" w:type="dxa"/>
                <w:textDirection w:val="btLr"/>
              </w:tcPr>
            </w:tcPrChange>
          </w:tcPr>
          <w:p w14:paraId="02B372EF" w14:textId="77777777" w:rsidR="00260EA6" w:rsidRPr="00B0567E" w:rsidRDefault="00E95A19" w:rsidP="00260EA6">
            <w:pPr>
              <w:pStyle w:val="a3"/>
              <w:ind w:left="113" w:right="113"/>
              <w:jc w:val="center"/>
              <w:rPr>
                <w:rFonts w:ascii="Times New Roman" w:hAnsi="Times New Roman" w:cs="Times New Roman"/>
                <w:b/>
                <w:sz w:val="24"/>
                <w:szCs w:val="24"/>
              </w:rPr>
            </w:pPr>
            <w:r w:rsidRPr="00B0567E">
              <w:rPr>
                <w:rStyle w:val="a7"/>
                <w:rFonts w:ascii="Times New Roman" w:hAnsi="Times New Roman" w:cs="Times New Roman"/>
                <w:b/>
                <w:color w:val="auto"/>
                <w:sz w:val="24"/>
                <w:szCs w:val="24"/>
                <w:u w:val="none"/>
              </w:rPr>
              <w:t>АО «Роствертол»</w:t>
            </w:r>
          </w:p>
        </w:tc>
        <w:tc>
          <w:tcPr>
            <w:tcW w:w="8363" w:type="dxa"/>
            <w:tcPrChange w:id="2945" w:author="Ворожцова Наталья Андреевна" w:date="2018-01-17T11:23:00Z">
              <w:tcPr>
                <w:tcW w:w="8363" w:type="dxa"/>
              </w:tcPr>
            </w:tcPrChange>
          </w:tcPr>
          <w:p w14:paraId="7AD13A79" w14:textId="77777777" w:rsidR="00F03FAD" w:rsidRDefault="00F03FAD" w:rsidP="00F03FAD">
            <w:pPr>
              <w:pStyle w:val="a3"/>
              <w:ind w:left="0"/>
              <w:rPr>
                <w:ins w:id="2946" w:author="Ворожцова Наталья Андреевна" w:date="2017-12-25T17:18:00Z"/>
                <w:rFonts w:ascii="Times New Roman" w:hAnsi="Times New Roman" w:cs="Times New Roman"/>
                <w:sz w:val="24"/>
                <w:szCs w:val="24"/>
              </w:rPr>
            </w:pPr>
            <w:ins w:id="2947" w:author="Ворожцова Наталья Андреевна" w:date="2017-12-25T17:18:00Z">
              <w:r w:rsidRPr="00C651CF">
                <w:rPr>
                  <w:rFonts w:ascii="Times New Roman" w:hAnsi="Times New Roman" w:cs="Times New Roman"/>
                  <w:sz w:val="24"/>
                  <w:szCs w:val="24"/>
                </w:rPr>
                <w:t xml:space="preserve">1. Подбор </w:t>
              </w:r>
              <w:r>
                <w:rPr>
                  <w:rFonts w:ascii="Times New Roman" w:hAnsi="Times New Roman" w:cs="Times New Roman"/>
                  <w:sz w:val="24"/>
                  <w:szCs w:val="24"/>
                </w:rPr>
                <w:t xml:space="preserve">ТО – в </w:t>
              </w:r>
              <w:r w:rsidRPr="001028B2">
                <w:rPr>
                  <w:rFonts w:ascii="Times New Roman" w:hAnsi="Times New Roman" w:cs="Times New Roman"/>
                  <w:sz w:val="24"/>
                  <w:szCs w:val="24"/>
                  <w:lang w:val="en-US"/>
                </w:rPr>
                <w:t>Excel</w:t>
              </w:r>
              <w:r>
                <w:rPr>
                  <w:rFonts w:ascii="Times New Roman" w:hAnsi="Times New Roman" w:cs="Times New Roman"/>
                  <w:sz w:val="24"/>
                  <w:szCs w:val="24"/>
                </w:rPr>
                <w:t xml:space="preserve"> БД.</w:t>
              </w:r>
            </w:ins>
          </w:p>
          <w:p w14:paraId="47BD29F8" w14:textId="77777777" w:rsidR="00F03FAD" w:rsidRDefault="00F03FAD" w:rsidP="00F03FAD">
            <w:pPr>
              <w:pStyle w:val="a3"/>
              <w:ind w:left="0"/>
              <w:rPr>
                <w:ins w:id="2948" w:author="Ворожцова Наталья Андреевна" w:date="2017-12-25T17:18:00Z"/>
                <w:rFonts w:ascii="Times New Roman" w:hAnsi="Times New Roman" w:cs="Times New Roman"/>
                <w:sz w:val="24"/>
                <w:szCs w:val="24"/>
              </w:rPr>
            </w:pPr>
            <w:ins w:id="2949" w:author="Ворожцова Наталья Андреевна" w:date="2017-12-25T17:18:00Z">
              <w:r>
                <w:rPr>
                  <w:rFonts w:ascii="Times New Roman" w:hAnsi="Times New Roman" w:cs="Times New Roman"/>
                  <w:sz w:val="24"/>
                  <w:szCs w:val="24"/>
                </w:rPr>
                <w:t>2. Заказ нового обозначения -</w:t>
              </w:r>
              <w:r w:rsidRPr="001028B2">
                <w:rPr>
                  <w:rFonts w:ascii="Times New Roman" w:hAnsi="Times New Roman" w:cs="Times New Roman"/>
                  <w:sz w:val="24"/>
                  <w:szCs w:val="24"/>
                </w:rPr>
                <w:t xml:space="preserve"> </w:t>
              </w:r>
              <w:r w:rsidRPr="00B9718E">
                <w:rPr>
                  <w:rFonts w:ascii="Times New Roman" w:hAnsi="Times New Roman" w:cs="Times New Roman"/>
                  <w:b/>
                  <w:sz w:val="24"/>
                  <w:szCs w:val="24"/>
                  <w:lang w:val="en-US"/>
                </w:rPr>
                <w:t>Word</w:t>
              </w:r>
              <w:r>
                <w:rPr>
                  <w:rFonts w:ascii="Times New Roman" w:hAnsi="Times New Roman" w:cs="Times New Roman"/>
                  <w:sz w:val="24"/>
                  <w:szCs w:val="24"/>
                </w:rPr>
                <w:t>;</w:t>
              </w:r>
            </w:ins>
          </w:p>
          <w:p w14:paraId="3EFFEC3B" w14:textId="77777777" w:rsidR="00F03FAD" w:rsidRDefault="00F03FAD" w:rsidP="00F03FAD">
            <w:pPr>
              <w:pStyle w:val="a3"/>
              <w:ind w:left="29"/>
              <w:rPr>
                <w:ins w:id="2950" w:author="Ворожцова Наталья Андреевна" w:date="2017-12-25T17:18:00Z"/>
                <w:rFonts w:ascii="Times New Roman" w:hAnsi="Times New Roman" w:cs="Times New Roman"/>
                <w:sz w:val="24"/>
                <w:szCs w:val="24"/>
              </w:rPr>
            </w:pPr>
            <w:ins w:id="2951" w:author="Ворожцова Наталья Андреевна" w:date="2017-12-25T17:18: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 в бумаге. </w:t>
              </w:r>
            </w:ins>
          </w:p>
          <w:p w14:paraId="7B1664CD" w14:textId="662AC16E" w:rsidR="00F03FAD" w:rsidRPr="00C651CF" w:rsidRDefault="00F03FAD" w:rsidP="00F03FAD">
            <w:pPr>
              <w:pStyle w:val="a3"/>
              <w:ind w:left="29"/>
              <w:rPr>
                <w:ins w:id="2952" w:author="Ворожцова Наталья Андреевна" w:date="2017-12-25T17:18:00Z"/>
                <w:rFonts w:ascii="Times New Roman" w:hAnsi="Times New Roman" w:cs="Times New Roman"/>
                <w:sz w:val="24"/>
                <w:szCs w:val="24"/>
              </w:rPr>
            </w:pPr>
            <w:ins w:id="2953" w:author="Ворожцова Наталья Андреевна" w:date="2017-12-25T17:18: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r>
                <w:rPr>
                  <w:rFonts w:ascii="Times New Roman" w:hAnsi="Times New Roman" w:cs="Times New Roman"/>
                  <w:sz w:val="24"/>
                  <w:szCs w:val="24"/>
                </w:rPr>
                <w:t>–</w:t>
              </w:r>
            </w:ins>
            <w:ins w:id="2954" w:author="Ворожцова Наталья Андреевна" w:date="2017-12-25T17:21:00Z">
              <w:r w:rsidRPr="00F03FAD">
                <w:rPr>
                  <w:rFonts w:ascii="Times New Roman" w:hAnsi="Times New Roman" w:cs="Times New Roman"/>
                  <w:sz w:val="24"/>
                  <w:szCs w:val="24"/>
                  <w:rPrChange w:id="2955" w:author="Ворожцова Наталья Андреевна" w:date="2017-12-25T17:21:00Z">
                    <w:rPr>
                      <w:rFonts w:ascii="Times New Roman" w:hAnsi="Times New Roman" w:cs="Times New Roman"/>
                      <w:sz w:val="24"/>
                      <w:szCs w:val="24"/>
                      <w:lang w:val="en-US"/>
                    </w:rPr>
                  </w:rPrChange>
                </w:rPr>
                <w:t xml:space="preserve"> </w:t>
              </w:r>
              <w:r w:rsidRPr="001028B2">
                <w:rPr>
                  <w:rFonts w:ascii="Times New Roman" w:hAnsi="Times New Roman" w:cs="Times New Roman"/>
                  <w:sz w:val="24"/>
                  <w:szCs w:val="24"/>
                  <w:lang w:val="en-US"/>
                </w:rPr>
                <w:t>solidworks</w:t>
              </w:r>
              <w:r w:rsidRPr="001028B2">
                <w:rPr>
                  <w:rFonts w:ascii="Times New Roman" w:hAnsi="Times New Roman" w:cs="Times New Roman"/>
                  <w:sz w:val="24"/>
                  <w:szCs w:val="24"/>
                </w:rPr>
                <w:t xml:space="preserve">, </w:t>
              </w:r>
              <w:r w:rsidRPr="001028B2">
                <w:rPr>
                  <w:rFonts w:ascii="Times New Roman" w:hAnsi="Times New Roman" w:cs="Times New Roman"/>
                  <w:sz w:val="24"/>
                  <w:szCs w:val="24"/>
                  <w:lang w:val="en-US"/>
                </w:rPr>
                <w:t>NX</w:t>
              </w:r>
              <w:r w:rsidRPr="001028B2">
                <w:rPr>
                  <w:rFonts w:ascii="Times New Roman" w:hAnsi="Times New Roman" w:cs="Times New Roman"/>
                  <w:sz w:val="24"/>
                  <w:szCs w:val="24"/>
                </w:rPr>
                <w:t>10, Компас</w:t>
              </w:r>
            </w:ins>
            <w:ins w:id="2956" w:author="Ворожцова Наталья Андреевна" w:date="2017-12-25T17:18:00Z">
              <w:r w:rsidRPr="00C651CF">
                <w:rPr>
                  <w:rFonts w:ascii="Times New Roman" w:hAnsi="Times New Roman" w:cs="Times New Roman"/>
                  <w:sz w:val="24"/>
                  <w:szCs w:val="24"/>
                </w:rPr>
                <w:t>;</w:t>
              </w:r>
            </w:ins>
          </w:p>
          <w:p w14:paraId="252616B8" w14:textId="190F56A9" w:rsidR="00F03FAD" w:rsidRPr="00C651CF" w:rsidRDefault="00F03FAD" w:rsidP="00F03FAD">
            <w:pPr>
              <w:pStyle w:val="a3"/>
              <w:ind w:left="29"/>
              <w:rPr>
                <w:ins w:id="2957" w:author="Ворожцова Наталья Андреевна" w:date="2017-12-25T17:18:00Z"/>
                <w:rFonts w:ascii="Times New Roman" w:hAnsi="Times New Roman" w:cs="Times New Roman"/>
                <w:sz w:val="24"/>
                <w:szCs w:val="24"/>
              </w:rPr>
            </w:pPr>
            <w:ins w:id="2958" w:author="Ворожцова Наталья Андреевна" w:date="2017-12-25T17:18: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 xml:space="preserve">ВО </w:t>
              </w:r>
              <w:r>
                <w:rPr>
                  <w:rFonts w:ascii="Times New Roman" w:hAnsi="Times New Roman" w:cs="Times New Roman"/>
                  <w:b/>
                  <w:sz w:val="24"/>
                  <w:szCs w:val="24"/>
                </w:rPr>
                <w:t xml:space="preserve">- </w:t>
              </w:r>
            </w:ins>
            <w:ins w:id="2959" w:author="Ворожцова Наталья Андреевна" w:date="2017-12-25T17:21:00Z">
              <w:r w:rsidRPr="001028B2">
                <w:rPr>
                  <w:rFonts w:ascii="Times New Roman" w:hAnsi="Times New Roman" w:cs="Times New Roman"/>
                  <w:sz w:val="24"/>
                  <w:szCs w:val="24"/>
                  <w:lang w:val="en-US"/>
                </w:rPr>
                <w:t>solidworks</w:t>
              </w:r>
              <w:r w:rsidRPr="001028B2">
                <w:rPr>
                  <w:rFonts w:ascii="Times New Roman" w:hAnsi="Times New Roman" w:cs="Times New Roman"/>
                  <w:sz w:val="24"/>
                  <w:szCs w:val="24"/>
                </w:rPr>
                <w:t xml:space="preserve">, </w:t>
              </w:r>
              <w:r w:rsidRPr="001028B2">
                <w:rPr>
                  <w:rFonts w:ascii="Times New Roman" w:hAnsi="Times New Roman" w:cs="Times New Roman"/>
                  <w:sz w:val="24"/>
                  <w:szCs w:val="24"/>
                  <w:lang w:val="en-US"/>
                </w:rPr>
                <w:t>NX</w:t>
              </w:r>
              <w:r w:rsidRPr="001028B2">
                <w:rPr>
                  <w:rFonts w:ascii="Times New Roman" w:hAnsi="Times New Roman" w:cs="Times New Roman"/>
                  <w:sz w:val="24"/>
                  <w:szCs w:val="24"/>
                </w:rPr>
                <w:t>10, Компас</w:t>
              </w:r>
            </w:ins>
            <w:ins w:id="2960" w:author="Ворожцова Наталья Андреевна" w:date="2017-12-25T17:18:00Z">
              <w:r w:rsidRPr="00C651CF">
                <w:rPr>
                  <w:rFonts w:ascii="Times New Roman" w:hAnsi="Times New Roman" w:cs="Times New Roman"/>
                  <w:sz w:val="24"/>
                  <w:szCs w:val="24"/>
                </w:rPr>
                <w:t>;</w:t>
              </w:r>
            </w:ins>
          </w:p>
          <w:p w14:paraId="41424944" w14:textId="4873F1A2" w:rsidR="00F03FAD" w:rsidRDefault="00F03FAD" w:rsidP="00F03FAD">
            <w:pPr>
              <w:pStyle w:val="a3"/>
              <w:ind w:left="29"/>
              <w:rPr>
                <w:ins w:id="2961" w:author="Ворожцова Наталья Андреевна" w:date="2017-12-25T17:18:00Z"/>
                <w:rFonts w:ascii="Times New Roman" w:hAnsi="Times New Roman" w:cs="Times New Roman"/>
                <w:sz w:val="24"/>
                <w:szCs w:val="24"/>
              </w:rPr>
            </w:pPr>
            <w:ins w:id="2962" w:author="Ворожцова Наталья Андреевна" w:date="2017-12-25T17:18: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w:t>
              </w:r>
            </w:ins>
            <w:ins w:id="2963" w:author="Ворожцова Наталья Андреевна" w:date="2017-12-25T17:21:00Z">
              <w:r>
                <w:rPr>
                  <w:rFonts w:ascii="Times New Roman" w:hAnsi="Times New Roman" w:cs="Times New Roman"/>
                  <w:sz w:val="24"/>
                  <w:szCs w:val="24"/>
                </w:rPr>
                <w:t>программисты</w:t>
              </w:r>
            </w:ins>
            <w:ins w:id="2964" w:author="Ворожцова Наталья Андреевна" w:date="2017-12-25T17:18:00Z">
              <w:r>
                <w:rPr>
                  <w:rFonts w:ascii="Times New Roman" w:hAnsi="Times New Roman" w:cs="Times New Roman"/>
                  <w:sz w:val="24"/>
                  <w:szCs w:val="24"/>
                </w:rPr>
                <w:t>.</w:t>
              </w:r>
              <w:r w:rsidRPr="00A26FFB">
                <w:rPr>
                  <w:rFonts w:ascii="Times New Roman" w:hAnsi="Times New Roman" w:cs="Times New Roman"/>
                  <w:sz w:val="24"/>
                  <w:szCs w:val="24"/>
                </w:rPr>
                <w:t xml:space="preserve"> </w:t>
              </w:r>
            </w:ins>
          </w:p>
          <w:p w14:paraId="270186ED" w14:textId="40CFB116" w:rsidR="00F03FAD" w:rsidRPr="00C651CF" w:rsidRDefault="00F03FAD" w:rsidP="00F03FAD">
            <w:pPr>
              <w:pStyle w:val="a3"/>
              <w:ind w:left="29"/>
              <w:rPr>
                <w:ins w:id="2965" w:author="Ворожцова Наталья Андреевна" w:date="2017-12-25T17:18:00Z"/>
                <w:rFonts w:ascii="Times New Roman" w:hAnsi="Times New Roman" w:cs="Times New Roman"/>
                <w:sz w:val="24"/>
                <w:szCs w:val="24"/>
              </w:rPr>
            </w:pPr>
            <w:ins w:id="2966" w:author="Ворожцова Наталья Андреевна" w:date="2017-12-25T17:18: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r w:rsidRPr="00C651CF">
                <w:rPr>
                  <w:rFonts w:ascii="Times New Roman" w:hAnsi="Times New Roman" w:cs="Times New Roman"/>
                  <w:b/>
                  <w:sz w:val="24"/>
                  <w:szCs w:val="24"/>
                </w:rPr>
                <w:t xml:space="preserve"> </w:t>
              </w:r>
            </w:ins>
            <w:ins w:id="2967" w:author="Ворожцова Наталья Андреевна" w:date="2017-12-25T17:19:00Z">
              <w:r w:rsidRPr="001028B2">
                <w:rPr>
                  <w:rFonts w:ascii="Times New Roman" w:hAnsi="Times New Roman" w:cs="Times New Roman"/>
                  <w:sz w:val="24"/>
                  <w:szCs w:val="24"/>
                  <w:lang w:val="en-US"/>
                </w:rPr>
                <w:t>solidworks</w:t>
              </w:r>
              <w:r w:rsidRPr="001028B2">
                <w:rPr>
                  <w:rFonts w:ascii="Times New Roman" w:hAnsi="Times New Roman" w:cs="Times New Roman"/>
                  <w:sz w:val="24"/>
                  <w:szCs w:val="24"/>
                </w:rPr>
                <w:t xml:space="preserve">, </w:t>
              </w:r>
              <w:r w:rsidRPr="001028B2">
                <w:rPr>
                  <w:rFonts w:ascii="Times New Roman" w:hAnsi="Times New Roman" w:cs="Times New Roman"/>
                  <w:sz w:val="24"/>
                  <w:szCs w:val="24"/>
                  <w:lang w:val="en-US"/>
                </w:rPr>
                <w:t>NX</w:t>
              </w:r>
              <w:r w:rsidRPr="001028B2">
                <w:rPr>
                  <w:rFonts w:ascii="Times New Roman" w:hAnsi="Times New Roman" w:cs="Times New Roman"/>
                  <w:sz w:val="24"/>
                  <w:szCs w:val="24"/>
                </w:rPr>
                <w:t>10, Компас</w:t>
              </w:r>
            </w:ins>
            <w:ins w:id="2968" w:author="Ворожцова Наталья Андреевна" w:date="2017-12-25T17:18:00Z">
              <w:r w:rsidRPr="00C651CF">
                <w:rPr>
                  <w:rFonts w:ascii="Times New Roman" w:hAnsi="Times New Roman" w:cs="Times New Roman"/>
                  <w:sz w:val="24"/>
                  <w:szCs w:val="24"/>
                </w:rPr>
                <w:t xml:space="preserve">; </w:t>
              </w:r>
            </w:ins>
          </w:p>
          <w:p w14:paraId="00A2080B" w14:textId="4C477913" w:rsidR="00F03FAD" w:rsidRPr="00C651CF" w:rsidRDefault="00F03FAD" w:rsidP="00F03FAD">
            <w:pPr>
              <w:pStyle w:val="a3"/>
              <w:ind w:left="0"/>
              <w:rPr>
                <w:ins w:id="2969" w:author="Ворожцова Наталья Андреевна" w:date="2017-12-25T17:18:00Z"/>
                <w:rFonts w:ascii="Times New Roman" w:hAnsi="Times New Roman" w:cs="Times New Roman"/>
                <w:sz w:val="24"/>
                <w:szCs w:val="24"/>
              </w:rPr>
            </w:pPr>
            <w:ins w:id="2970" w:author="Ворожцова Наталья Андреевна" w:date="2017-12-25T17:18:00Z">
              <w:r>
                <w:rPr>
                  <w:rFonts w:ascii="Times New Roman" w:hAnsi="Times New Roman" w:cs="Times New Roman"/>
                  <w:sz w:val="24"/>
                  <w:szCs w:val="24"/>
                </w:rPr>
                <w:t xml:space="preserve">8. </w:t>
              </w:r>
              <w:r>
                <w:rPr>
                  <w:rFonts w:ascii="Times New Roman" w:hAnsi="Times New Roman" w:cs="Times New Roman"/>
                  <w:bCs/>
                  <w:sz w:val="24"/>
                  <w:szCs w:val="24"/>
                </w:rPr>
                <w:t xml:space="preserve">Редактор ТП с </w:t>
              </w:r>
              <w:r w:rsidRPr="007709D1">
                <w:rPr>
                  <w:rFonts w:ascii="Times New Roman" w:hAnsi="Times New Roman" w:cs="Times New Roman"/>
                  <w:bCs/>
                  <w:sz w:val="24"/>
                  <w:szCs w:val="24"/>
                </w:rPr>
                <w:t xml:space="preserve">автоматическим подбором </w:t>
              </w:r>
              <w:r w:rsidRPr="007709D1">
                <w:rPr>
                  <w:rFonts w:ascii="Times New Roman" w:hAnsi="Times New Roman" w:cs="Times New Roman"/>
                  <w:spacing w:val="15"/>
                  <w:sz w:val="24"/>
                  <w:szCs w:val="24"/>
                  <w:rPrChange w:id="2971" w:author="Ворожцова Наталья Андреевна" w:date="2018-02-07T10:52:00Z">
                    <w:rPr>
                      <w:rFonts w:ascii="Times New Roman" w:hAnsi="Times New Roman" w:cs="Times New Roman"/>
                      <w:color w:val="000000"/>
                      <w:spacing w:val="15"/>
                      <w:sz w:val="24"/>
                      <w:szCs w:val="24"/>
                    </w:rPr>
                  </w:rPrChange>
                </w:rPr>
                <w:fldChar w:fldCharType="begin"/>
              </w:r>
              <w:r w:rsidRPr="007709D1">
                <w:rPr>
                  <w:rFonts w:ascii="Times New Roman" w:hAnsi="Times New Roman" w:cs="Times New Roman"/>
                  <w:spacing w:val="15"/>
                  <w:sz w:val="24"/>
                  <w:szCs w:val="24"/>
                  <w:rPrChange w:id="2972" w:author="Ворожцова Наталья Андреевна" w:date="2018-02-07T10:52:00Z">
                    <w:rPr>
                      <w:rFonts w:ascii="Times New Roman" w:hAnsi="Times New Roman" w:cs="Times New Roman"/>
                      <w:color w:val="000000"/>
                      <w:spacing w:val="15"/>
                      <w:sz w:val="24"/>
                      <w:szCs w:val="24"/>
                    </w:rPr>
                  </w:rPrChange>
                </w:rPr>
                <w:instrText xml:space="preserve"> HYPERLINK "http://www.intermech.ru/techcard.htm" </w:instrText>
              </w:r>
              <w:r w:rsidRPr="007709D1">
                <w:rPr>
                  <w:rFonts w:ascii="Times New Roman" w:hAnsi="Times New Roman" w:cs="Times New Roman"/>
                  <w:spacing w:val="15"/>
                  <w:sz w:val="24"/>
                  <w:szCs w:val="24"/>
                  <w:rPrChange w:id="2973" w:author="Ворожцова Наталья Андреевна" w:date="2018-02-07T10:52:00Z">
                    <w:rPr>
                      <w:rFonts w:ascii="Times New Roman" w:hAnsi="Times New Roman" w:cs="Times New Roman"/>
                      <w:color w:val="000000"/>
                      <w:spacing w:val="15"/>
                      <w:sz w:val="24"/>
                      <w:szCs w:val="24"/>
                    </w:rPr>
                  </w:rPrChange>
                </w:rPr>
                <w:fldChar w:fldCharType="separate"/>
              </w:r>
              <w:r w:rsidRPr="007709D1">
                <w:rPr>
                  <w:rStyle w:val="a7"/>
                  <w:rFonts w:ascii="Times New Roman" w:hAnsi="Times New Roman" w:cs="Times New Roman"/>
                  <w:color w:val="auto"/>
                  <w:spacing w:val="15"/>
                  <w:sz w:val="24"/>
                  <w:szCs w:val="24"/>
                  <w:u w:val="none"/>
                  <w:rPrChange w:id="2974" w:author="Ворожцова Наталья Андреевна" w:date="2018-02-07T10:52:00Z">
                    <w:rPr>
                      <w:rStyle w:val="a7"/>
                      <w:rFonts w:ascii="Times New Roman" w:hAnsi="Times New Roman" w:cs="Times New Roman"/>
                      <w:spacing w:val="15"/>
                      <w:sz w:val="24"/>
                      <w:szCs w:val="24"/>
                      <w:u w:val="none"/>
                    </w:rPr>
                  </w:rPrChange>
                </w:rPr>
                <w:t>TECHCARD</w:t>
              </w:r>
              <w:r w:rsidRPr="007709D1">
                <w:rPr>
                  <w:rFonts w:ascii="Times New Roman" w:hAnsi="Times New Roman" w:cs="Times New Roman"/>
                  <w:spacing w:val="15"/>
                  <w:sz w:val="24"/>
                  <w:szCs w:val="24"/>
                  <w:rPrChange w:id="2975" w:author="Ворожцова Наталья Андреевна" w:date="2018-02-07T10:52:00Z">
                    <w:rPr>
                      <w:rFonts w:ascii="Times New Roman" w:hAnsi="Times New Roman" w:cs="Times New Roman"/>
                      <w:color w:val="000000"/>
                      <w:spacing w:val="15"/>
                      <w:sz w:val="24"/>
                      <w:szCs w:val="24"/>
                    </w:rPr>
                  </w:rPrChange>
                </w:rPr>
                <w:fldChar w:fldCharType="end"/>
              </w:r>
              <w:r w:rsidRPr="007709D1">
                <w:rPr>
                  <w:rFonts w:ascii="Times New Roman" w:hAnsi="Times New Roman" w:cs="Times New Roman"/>
                  <w:sz w:val="24"/>
                  <w:szCs w:val="24"/>
                </w:rPr>
                <w:t xml:space="preserve">, сейчас </w:t>
              </w:r>
              <w:r>
                <w:rPr>
                  <w:rFonts w:ascii="Times New Roman" w:hAnsi="Times New Roman" w:cs="Times New Roman"/>
                  <w:sz w:val="24"/>
                  <w:szCs w:val="24"/>
                </w:rPr>
                <w:t xml:space="preserve">разрабатывают сами ПО, так как доработки </w:t>
              </w:r>
            </w:ins>
            <w:ins w:id="2976" w:author="Ворожцова Наталья Андреевна" w:date="2018-02-07T10:52:00Z">
              <w:r w:rsidR="007709D1" w:rsidRPr="00655F47">
                <w:rPr>
                  <w:rFonts w:ascii="Times New Roman" w:hAnsi="Times New Roman" w:cs="Times New Roman"/>
                  <w:spacing w:val="15"/>
                  <w:sz w:val="24"/>
                  <w:szCs w:val="24"/>
                </w:rPr>
                <w:fldChar w:fldCharType="begin"/>
              </w:r>
              <w:r w:rsidR="007709D1" w:rsidRPr="00655F47">
                <w:rPr>
                  <w:rFonts w:ascii="Times New Roman" w:hAnsi="Times New Roman" w:cs="Times New Roman"/>
                  <w:spacing w:val="15"/>
                  <w:sz w:val="24"/>
                  <w:szCs w:val="24"/>
                </w:rPr>
                <w:instrText xml:space="preserve"> HYPERLINK "http://www.intermech.ru/techcard.htm" </w:instrText>
              </w:r>
              <w:r w:rsidR="007709D1" w:rsidRPr="00655F47">
                <w:rPr>
                  <w:rFonts w:ascii="Times New Roman" w:hAnsi="Times New Roman" w:cs="Times New Roman"/>
                  <w:spacing w:val="15"/>
                  <w:sz w:val="24"/>
                  <w:szCs w:val="24"/>
                </w:rPr>
                <w:fldChar w:fldCharType="separate"/>
              </w:r>
              <w:r w:rsidR="007709D1" w:rsidRPr="00655F47">
                <w:rPr>
                  <w:rStyle w:val="a7"/>
                  <w:rFonts w:ascii="Times New Roman" w:hAnsi="Times New Roman" w:cs="Times New Roman"/>
                  <w:color w:val="auto"/>
                  <w:spacing w:val="15"/>
                  <w:sz w:val="24"/>
                  <w:szCs w:val="24"/>
                  <w:u w:val="none"/>
                </w:rPr>
                <w:t>TECHCARD</w:t>
              </w:r>
              <w:r w:rsidR="007709D1" w:rsidRPr="00655F47">
                <w:rPr>
                  <w:rFonts w:ascii="Times New Roman" w:hAnsi="Times New Roman" w:cs="Times New Roman"/>
                  <w:spacing w:val="15"/>
                  <w:sz w:val="24"/>
                  <w:szCs w:val="24"/>
                </w:rPr>
                <w:fldChar w:fldCharType="end"/>
              </w:r>
            </w:ins>
            <w:ins w:id="2977" w:author="Ворожцова Наталья Андреевна" w:date="2017-12-25T17:18:00Z">
              <w:r>
                <w:rPr>
                  <w:rFonts w:ascii="Times New Roman" w:hAnsi="Times New Roman" w:cs="Times New Roman"/>
                  <w:sz w:val="24"/>
                  <w:szCs w:val="24"/>
                </w:rPr>
                <w:t xml:space="preserve"> стоят дорого.</w:t>
              </w:r>
            </w:ins>
          </w:p>
          <w:p w14:paraId="631B4E95" w14:textId="77777777" w:rsidR="00F03FAD" w:rsidRPr="00C651CF" w:rsidRDefault="00F03FAD" w:rsidP="00F03FAD">
            <w:pPr>
              <w:pStyle w:val="a3"/>
              <w:ind w:left="29"/>
              <w:rPr>
                <w:ins w:id="2978" w:author="Ворожцова Наталья Андреевна" w:date="2017-12-25T17:18:00Z"/>
                <w:rFonts w:ascii="Times New Roman" w:hAnsi="Times New Roman" w:cs="Times New Roman"/>
                <w:bCs/>
                <w:sz w:val="24"/>
                <w:szCs w:val="24"/>
              </w:rPr>
            </w:pPr>
            <w:ins w:id="2979" w:author="Ворожцова Наталья Андреевна" w:date="2017-12-25T17:18:00Z">
              <w:r>
                <w:rPr>
                  <w:rFonts w:ascii="Times New Roman" w:hAnsi="Times New Roman" w:cs="Times New Roman"/>
                  <w:sz w:val="24"/>
                  <w:szCs w:val="24"/>
                </w:rPr>
                <w:t xml:space="preserve">9. </w:t>
              </w:r>
              <w:r w:rsidRPr="00C651CF">
                <w:rPr>
                  <w:rFonts w:ascii="Times New Roman" w:hAnsi="Times New Roman" w:cs="Times New Roman"/>
                  <w:sz w:val="24"/>
                  <w:szCs w:val="24"/>
                </w:rPr>
                <w:t>Параметрического поиска в NX -</w:t>
              </w:r>
              <w:r w:rsidRPr="00C651CF">
                <w:rPr>
                  <w:rFonts w:ascii="Times New Roman" w:hAnsi="Times New Roman" w:cs="Times New Roman"/>
                  <w:bCs/>
                  <w:sz w:val="24"/>
                  <w:szCs w:val="24"/>
                </w:rPr>
                <w:t xml:space="preserve"> нет</w:t>
              </w:r>
              <w:r w:rsidRPr="00C651CF">
                <w:rPr>
                  <w:rFonts w:ascii="Times New Roman" w:hAnsi="Times New Roman" w:cs="Times New Roman"/>
                  <w:sz w:val="24"/>
                  <w:szCs w:val="24"/>
                </w:rPr>
                <w:t>.</w:t>
              </w:r>
            </w:ins>
          </w:p>
          <w:p w14:paraId="29A29A00" w14:textId="4C788E9D" w:rsidR="00F03FAD" w:rsidRPr="00C651CF" w:rsidRDefault="00F03FAD" w:rsidP="00F03FAD">
            <w:pPr>
              <w:pStyle w:val="a3"/>
              <w:ind w:left="0"/>
              <w:rPr>
                <w:ins w:id="2980" w:author="Ворожцова Наталья Андреевна" w:date="2017-12-25T17:18:00Z"/>
                <w:rFonts w:ascii="Times New Roman" w:hAnsi="Times New Roman" w:cs="Times New Roman"/>
                <w:b/>
                <w:sz w:val="24"/>
                <w:szCs w:val="24"/>
              </w:rPr>
            </w:pPr>
            <w:ins w:id="2981" w:author="Ворожцова Наталья Андреевна" w:date="2017-12-25T17:18:00Z">
              <w:r>
                <w:rPr>
                  <w:rFonts w:ascii="Times New Roman" w:hAnsi="Times New Roman" w:cs="Times New Roman"/>
                  <w:sz w:val="24"/>
                  <w:szCs w:val="24"/>
                </w:rPr>
                <w:t>1</w:t>
              </w:r>
              <w:r w:rsidRPr="00C651CF">
                <w:rPr>
                  <w:rFonts w:ascii="Times New Roman" w:hAnsi="Times New Roman" w:cs="Times New Roman"/>
                  <w:sz w:val="24"/>
                  <w:szCs w:val="24"/>
                </w:rPr>
                <w:t>0. Электронного согласования заявок</w:t>
              </w:r>
            </w:ins>
            <w:ins w:id="2982" w:author="Ворожцова Наталья Андреевна" w:date="2017-12-25T17:22:00Z">
              <w:r>
                <w:rPr>
                  <w:rFonts w:ascii="Times New Roman" w:hAnsi="Times New Roman" w:cs="Times New Roman"/>
                  <w:sz w:val="24"/>
                  <w:szCs w:val="24"/>
                </w:rPr>
                <w:t xml:space="preserve"> - </w:t>
              </w:r>
            </w:ins>
            <w:ins w:id="2983" w:author="Ворожцова Наталья Андреевна" w:date="2017-12-25T17:18:00Z">
              <w:r w:rsidRPr="00C651CF">
                <w:rPr>
                  <w:rFonts w:ascii="Times New Roman" w:hAnsi="Times New Roman" w:cs="Times New Roman"/>
                  <w:sz w:val="24"/>
                  <w:szCs w:val="24"/>
                </w:rPr>
                <w:t xml:space="preserve"> </w:t>
              </w:r>
            </w:ins>
            <w:ins w:id="2984" w:author="Ворожцова Наталья Андреевна" w:date="2017-12-25T17:21:00Z">
              <w:r>
                <w:rPr>
                  <w:rFonts w:ascii="Times New Roman" w:hAnsi="Times New Roman" w:cs="Times New Roman"/>
                  <w:b/>
                  <w:sz w:val="24"/>
                  <w:szCs w:val="24"/>
                </w:rPr>
                <w:t>нет</w:t>
              </w:r>
            </w:ins>
            <w:ins w:id="2985" w:author="Ворожцова Наталья Андреевна" w:date="2017-12-25T17:18:00Z">
              <w:r>
                <w:rPr>
                  <w:rFonts w:ascii="Times New Roman" w:hAnsi="Times New Roman" w:cs="Times New Roman"/>
                  <w:b/>
                  <w:sz w:val="24"/>
                  <w:szCs w:val="24"/>
                </w:rPr>
                <w:t xml:space="preserve">. </w:t>
              </w:r>
            </w:ins>
          </w:p>
          <w:p w14:paraId="5DFAB835" w14:textId="6C00B567" w:rsidR="00F03FAD" w:rsidRDefault="00F03FAD" w:rsidP="00F03FAD">
            <w:pPr>
              <w:rPr>
                <w:ins w:id="2986" w:author="Ворожцова Наталья Андреевна" w:date="2017-12-25T17:18:00Z"/>
                <w:rFonts w:ascii="Times New Roman" w:hAnsi="Times New Roman" w:cs="Times New Roman"/>
                <w:sz w:val="24"/>
                <w:szCs w:val="24"/>
              </w:rPr>
            </w:pPr>
            <w:ins w:id="2987" w:author="Ворожцова Наталья Андреевна" w:date="2017-12-25T17:18: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 </w:t>
              </w:r>
            </w:ins>
            <w:ins w:id="2988" w:author="Ворожцова Наталья Андреевна" w:date="2017-12-25T17:19:00Z">
              <w:r w:rsidRPr="001028B2">
                <w:rPr>
                  <w:rFonts w:ascii="Times New Roman" w:hAnsi="Times New Roman" w:cs="Times New Roman"/>
                  <w:sz w:val="24"/>
                  <w:szCs w:val="24"/>
                </w:rPr>
                <w:t>Excel;</w:t>
              </w:r>
            </w:ins>
          </w:p>
          <w:p w14:paraId="0BA39462" w14:textId="77777777" w:rsidR="00F03FAD" w:rsidRDefault="00F03FAD" w:rsidP="00F03FAD">
            <w:pPr>
              <w:rPr>
                <w:ins w:id="2989" w:author="Ворожцова Наталья Андреевна" w:date="2017-12-25T17:21:00Z"/>
                <w:rFonts w:ascii="Times New Roman" w:hAnsi="Times New Roman" w:cs="Times New Roman"/>
                <w:sz w:val="24"/>
                <w:szCs w:val="24"/>
              </w:rPr>
            </w:pPr>
            <w:ins w:id="2990" w:author="Ворожцова Наталья Андреевна" w:date="2017-12-25T17:18:00Z">
              <w:r w:rsidRPr="00C651CF">
                <w:rPr>
                  <w:rFonts w:ascii="Times New Roman" w:hAnsi="Times New Roman" w:cs="Times New Roman"/>
                  <w:sz w:val="24"/>
                  <w:szCs w:val="24"/>
                </w:rPr>
                <w:t>12. Хранение</w:t>
              </w:r>
              <w:r>
                <w:rPr>
                  <w:rFonts w:ascii="Times New Roman" w:hAnsi="Times New Roman" w:cs="Times New Roman"/>
                  <w:sz w:val="24"/>
                  <w:szCs w:val="24"/>
                </w:rPr>
                <w:t xml:space="preserve"> одном цехе стеллажи системы </w:t>
              </w:r>
            </w:ins>
            <w:ins w:id="2991" w:author="Ворожцова Наталья Андреевна" w:date="2017-12-25T17:21:00Z">
              <w:r>
                <w:rPr>
                  <w:rFonts w:ascii="Times New Roman" w:hAnsi="Times New Roman" w:cs="Times New Roman"/>
                  <w:sz w:val="24"/>
                  <w:szCs w:val="24"/>
                </w:rPr>
                <w:t xml:space="preserve">стеллажи системы </w:t>
              </w:r>
              <w:r>
                <w:rPr>
                  <w:rFonts w:ascii="Times New Roman" w:hAnsi="Times New Roman" w:cs="Times New Roman"/>
                  <w:sz w:val="24"/>
                  <w:szCs w:val="24"/>
                  <w:lang w:val="en-US"/>
                </w:rPr>
                <w:t>Matrix</w:t>
              </w:r>
              <w:r>
                <w:rPr>
                  <w:rFonts w:ascii="Times New Roman" w:hAnsi="Times New Roman" w:cs="Times New Roman"/>
                  <w:sz w:val="24"/>
                  <w:szCs w:val="24"/>
                </w:rPr>
                <w:t xml:space="preserve"> + штрихкодирование;</w:t>
              </w:r>
            </w:ins>
          </w:p>
          <w:p w14:paraId="3494F454" w14:textId="1D801CBD" w:rsidR="00F03FAD" w:rsidRDefault="00F03FAD" w:rsidP="00F03FAD">
            <w:pPr>
              <w:rPr>
                <w:ins w:id="2992" w:author="Ворожцова Наталья Андреевна" w:date="2017-12-25T17:18:00Z"/>
                <w:rFonts w:ascii="Times New Roman" w:hAnsi="Times New Roman" w:cs="Times New Roman"/>
                <w:sz w:val="24"/>
                <w:szCs w:val="24"/>
              </w:rPr>
            </w:pPr>
            <w:ins w:id="2993" w:author="Ворожцова Наталья Андреевна" w:date="2017-12-25T17:18:00Z">
              <w:r w:rsidRPr="00C651CF">
                <w:rPr>
                  <w:rFonts w:ascii="Times New Roman" w:hAnsi="Times New Roman" w:cs="Times New Roman"/>
                  <w:sz w:val="24"/>
                  <w:szCs w:val="24"/>
                </w:rPr>
                <w:t xml:space="preserve">13. Оптимизации мест хранения </w:t>
              </w:r>
              <w:r>
                <w:rPr>
                  <w:rFonts w:ascii="Times New Roman" w:hAnsi="Times New Roman" w:cs="Times New Roman"/>
                  <w:sz w:val="24"/>
                  <w:szCs w:val="24"/>
                </w:rPr>
                <w:t>–</w:t>
              </w:r>
              <w:r w:rsidRPr="00C651CF">
                <w:rPr>
                  <w:rFonts w:ascii="Times New Roman" w:hAnsi="Times New Roman" w:cs="Times New Roman"/>
                  <w:sz w:val="24"/>
                  <w:szCs w:val="24"/>
                </w:rPr>
                <w:t xml:space="preserve"> </w:t>
              </w:r>
            </w:ins>
            <w:ins w:id="2994" w:author="Ворожцова Наталья Андреевна" w:date="2017-12-25T17:20:00Z">
              <w:r>
                <w:rPr>
                  <w:rFonts w:ascii="Times New Roman" w:hAnsi="Times New Roman" w:cs="Times New Roman"/>
                  <w:sz w:val="24"/>
                  <w:szCs w:val="24"/>
                </w:rPr>
                <w:t>нет</w:t>
              </w:r>
            </w:ins>
            <w:ins w:id="2995" w:author="Ворожцова Наталья Андреевна" w:date="2017-12-25T17:18:00Z">
              <w:r w:rsidRPr="00C651CF">
                <w:rPr>
                  <w:rFonts w:ascii="Times New Roman" w:hAnsi="Times New Roman" w:cs="Times New Roman"/>
                  <w:sz w:val="24"/>
                  <w:szCs w:val="24"/>
                </w:rPr>
                <w:t xml:space="preserve">. </w:t>
              </w:r>
            </w:ins>
          </w:p>
          <w:p w14:paraId="516E19C0" w14:textId="6A80735E" w:rsidR="00F03FAD" w:rsidRDefault="00F03FAD" w:rsidP="00F03FAD">
            <w:pPr>
              <w:rPr>
                <w:ins w:id="2996" w:author="Ворожцова Наталья Андреевна" w:date="2017-12-25T17:18:00Z"/>
                <w:rFonts w:ascii="Times New Roman" w:hAnsi="Times New Roman" w:cs="Times New Roman"/>
                <w:sz w:val="24"/>
                <w:szCs w:val="24"/>
              </w:rPr>
            </w:pPr>
            <w:ins w:id="2997" w:author="Ворожцова Наталья Андреевна" w:date="2017-12-25T17:18:00Z">
              <w:r w:rsidRPr="00C651CF">
                <w:rPr>
                  <w:rFonts w:ascii="Times New Roman" w:hAnsi="Times New Roman" w:cs="Times New Roman"/>
                  <w:sz w:val="24"/>
                  <w:szCs w:val="24"/>
                </w:rPr>
                <w:t xml:space="preserve">14.Оптимизация закупок – </w:t>
              </w:r>
            </w:ins>
            <w:ins w:id="2998" w:author="Ворожцова Наталья Андреевна" w:date="2017-12-25T17:20:00Z">
              <w:r>
                <w:rPr>
                  <w:rFonts w:ascii="Times New Roman" w:hAnsi="Times New Roman" w:cs="Times New Roman"/>
                  <w:b/>
                  <w:sz w:val="24"/>
                  <w:szCs w:val="24"/>
                </w:rPr>
                <w:t>нет</w:t>
              </w:r>
            </w:ins>
            <w:ins w:id="2999" w:author="Ворожцова Наталья Андреевна" w:date="2017-12-25T17:18:00Z">
              <w:r w:rsidRPr="00C651CF">
                <w:rPr>
                  <w:rFonts w:ascii="Times New Roman" w:hAnsi="Times New Roman" w:cs="Times New Roman"/>
                  <w:sz w:val="24"/>
                  <w:szCs w:val="24"/>
                </w:rPr>
                <w:t xml:space="preserve">. </w:t>
              </w:r>
            </w:ins>
          </w:p>
          <w:p w14:paraId="02B372F0" w14:textId="480D0E9B" w:rsidR="00260EA6" w:rsidRPr="001028B2" w:rsidDel="00640FA2" w:rsidRDefault="00F03FAD">
            <w:pPr>
              <w:rPr>
                <w:del w:id="3000" w:author="Ворожцова Наталья Андреевна" w:date="2017-12-25T17:22:00Z"/>
                <w:rFonts w:ascii="Times New Roman" w:hAnsi="Times New Roman" w:cs="Times New Roman"/>
                <w:sz w:val="24"/>
                <w:szCs w:val="24"/>
              </w:rPr>
              <w:pPrChange w:id="3001" w:author="Ворожцова Наталья Андреевна" w:date="2018-02-07T10:28:00Z">
                <w:pPr>
                  <w:pStyle w:val="a3"/>
                  <w:ind w:left="0"/>
                </w:pPr>
              </w:pPrChange>
            </w:pPr>
            <w:ins w:id="3002" w:author="Ворожцова Наталья Андреевна" w:date="2017-12-25T17:18:00Z">
              <w:r w:rsidRPr="00C651CF">
                <w:rPr>
                  <w:rFonts w:ascii="Times New Roman" w:hAnsi="Times New Roman" w:cs="Times New Roman"/>
                  <w:sz w:val="24"/>
                  <w:szCs w:val="24"/>
                </w:rPr>
                <w:t>15. Получение/сдача ТО</w:t>
              </w:r>
              <w:r>
                <w:rPr>
                  <w:rFonts w:ascii="Times New Roman" w:hAnsi="Times New Roman" w:cs="Times New Roman"/>
                  <w:sz w:val="24"/>
                  <w:szCs w:val="24"/>
                </w:rPr>
                <w:t xml:space="preserve"> по пропуску</w:t>
              </w:r>
            </w:ins>
            <w:ins w:id="3003" w:author="Ворожцова Наталья Андреевна" w:date="2017-12-25T17:20:00Z">
              <w:r>
                <w:rPr>
                  <w:rFonts w:ascii="Times New Roman" w:hAnsi="Times New Roman" w:cs="Times New Roman"/>
                  <w:sz w:val="24"/>
                  <w:szCs w:val="24"/>
                </w:rPr>
                <w:t>.</w:t>
              </w:r>
            </w:ins>
            <w:del w:id="3004" w:author="Ворожцова Наталья Андреевна" w:date="2017-12-25T17:20:00Z">
              <w:r w:rsidR="00E95A19" w:rsidDel="00F03FAD">
                <w:rPr>
                  <w:rFonts w:ascii="Times New Roman" w:hAnsi="Times New Roman" w:cs="Times New Roman"/>
                  <w:sz w:val="24"/>
                  <w:szCs w:val="24"/>
                </w:rPr>
                <w:delText>-</w:delText>
              </w:r>
            </w:del>
            <w:r w:rsidR="00E95A19">
              <w:rPr>
                <w:rFonts w:ascii="Times New Roman" w:hAnsi="Times New Roman" w:cs="Times New Roman"/>
                <w:sz w:val="24"/>
                <w:szCs w:val="24"/>
              </w:rPr>
              <w:t xml:space="preserve"> </w:t>
            </w:r>
            <w:del w:id="3005" w:author="Ворожцова Наталья Андреевна" w:date="2017-12-25T17:18:00Z">
              <w:r w:rsidR="00E95A19" w:rsidDel="00F03FAD">
                <w:rPr>
                  <w:rFonts w:ascii="Times New Roman" w:hAnsi="Times New Roman" w:cs="Times New Roman"/>
                  <w:sz w:val="24"/>
                  <w:szCs w:val="24"/>
                </w:rPr>
                <w:delText>Подбор</w:delText>
              </w:r>
              <w:r w:rsidR="00E95A19" w:rsidRPr="001028B2" w:rsidDel="00F03FAD">
                <w:rPr>
                  <w:rFonts w:ascii="Times New Roman" w:hAnsi="Times New Roman" w:cs="Times New Roman"/>
                  <w:sz w:val="24"/>
                  <w:szCs w:val="24"/>
                </w:rPr>
                <w:delText xml:space="preserve"> -  </w:delText>
              </w:r>
              <w:r w:rsidR="00E95A19" w:rsidRPr="001028B2" w:rsidDel="00F03FAD">
                <w:rPr>
                  <w:rFonts w:ascii="Times New Roman" w:hAnsi="Times New Roman" w:cs="Times New Roman"/>
                  <w:sz w:val="24"/>
                  <w:szCs w:val="24"/>
                  <w:lang w:val="en-US"/>
                </w:rPr>
                <w:delText>Excel</w:delText>
              </w:r>
              <w:r w:rsidR="00E95A19" w:rsidRPr="001028B2" w:rsidDel="00F03FAD">
                <w:rPr>
                  <w:rFonts w:ascii="Times New Roman" w:hAnsi="Times New Roman" w:cs="Times New Roman"/>
                  <w:sz w:val="24"/>
                  <w:szCs w:val="24"/>
                </w:rPr>
                <w:delText>;</w:delText>
              </w:r>
            </w:del>
          </w:p>
          <w:p w14:paraId="02B372F1" w14:textId="352CFC33" w:rsidR="00260EA6" w:rsidDel="00640FA2" w:rsidRDefault="00E95A19">
            <w:pPr>
              <w:rPr>
                <w:del w:id="3006" w:author="Ворожцова Наталья Андреевна" w:date="2017-12-25T17:22:00Z"/>
                <w:rFonts w:ascii="Times New Roman" w:hAnsi="Times New Roman" w:cs="Times New Roman"/>
                <w:sz w:val="24"/>
                <w:szCs w:val="24"/>
              </w:rPr>
              <w:pPrChange w:id="3007" w:author="Ворожцова Наталья Андреевна" w:date="2018-02-07T10:28:00Z">
                <w:pPr>
                  <w:pStyle w:val="a3"/>
                  <w:ind w:left="0"/>
                  <w:jc w:val="both"/>
                </w:pPr>
              </w:pPrChange>
            </w:pPr>
            <w:del w:id="3008" w:author="Ворожцова Наталья Андреевна" w:date="2017-12-25T17:22:00Z">
              <w:r w:rsidDel="00640FA2">
                <w:rPr>
                  <w:rFonts w:ascii="Times New Roman" w:hAnsi="Times New Roman" w:cs="Times New Roman"/>
                  <w:sz w:val="24"/>
                  <w:szCs w:val="24"/>
                </w:rPr>
                <w:delText xml:space="preserve">- Заказ новой – </w:delText>
              </w:r>
              <w:r w:rsidDel="00640FA2">
                <w:rPr>
                  <w:rFonts w:ascii="Times New Roman" w:hAnsi="Times New Roman" w:cs="Times New Roman"/>
                  <w:sz w:val="24"/>
                  <w:szCs w:val="24"/>
                  <w:lang w:val="en-US"/>
                </w:rPr>
                <w:delText>Word</w:delText>
              </w:r>
              <w:r w:rsidDel="00640FA2">
                <w:rPr>
                  <w:rFonts w:ascii="Times New Roman" w:hAnsi="Times New Roman" w:cs="Times New Roman"/>
                  <w:sz w:val="24"/>
                  <w:szCs w:val="24"/>
                </w:rPr>
                <w:delText>;</w:delText>
              </w:r>
            </w:del>
          </w:p>
          <w:p w14:paraId="02B372F2" w14:textId="734E8FF8" w:rsidR="00260EA6" w:rsidDel="00640FA2" w:rsidRDefault="00E95A19">
            <w:pPr>
              <w:rPr>
                <w:del w:id="3009" w:author="Ворожцова Наталья Андреевна" w:date="2017-12-25T17:22:00Z"/>
                <w:rFonts w:ascii="Times New Roman" w:hAnsi="Times New Roman" w:cs="Times New Roman"/>
                <w:sz w:val="24"/>
                <w:szCs w:val="24"/>
              </w:rPr>
              <w:pPrChange w:id="3010" w:author="Ворожцова Наталья Андреевна" w:date="2018-02-07T10:28:00Z">
                <w:pPr>
                  <w:pStyle w:val="a3"/>
                  <w:ind w:left="0"/>
                </w:pPr>
              </w:pPrChange>
            </w:pPr>
            <w:del w:id="3011" w:author="Ворожцова Наталья Андреевна" w:date="2017-12-25T17:22:00Z">
              <w:r w:rsidDel="00640FA2">
                <w:rPr>
                  <w:rFonts w:ascii="Times New Roman" w:hAnsi="Times New Roman" w:cs="Times New Roman"/>
                  <w:sz w:val="24"/>
                  <w:szCs w:val="24"/>
                </w:rPr>
                <w:delText>- Согласование заказов – в бумаге;</w:delText>
              </w:r>
            </w:del>
          </w:p>
          <w:p w14:paraId="02B372F3" w14:textId="0F925113" w:rsidR="00260EA6" w:rsidDel="00640FA2" w:rsidRDefault="00E95A19">
            <w:pPr>
              <w:rPr>
                <w:del w:id="3012" w:author="Ворожцова Наталья Андреевна" w:date="2017-12-25T17:22:00Z"/>
                <w:rFonts w:ascii="Times New Roman" w:hAnsi="Times New Roman" w:cs="Times New Roman"/>
                <w:sz w:val="24"/>
                <w:szCs w:val="24"/>
              </w:rPr>
              <w:pPrChange w:id="3013" w:author="Ворожцова Наталья Андреевна" w:date="2018-02-07T10:28:00Z">
                <w:pPr>
                  <w:pStyle w:val="a3"/>
                  <w:ind w:left="0"/>
                </w:pPr>
              </w:pPrChange>
            </w:pPr>
            <w:del w:id="3014" w:author="Ворожцова Наталья Андреевна" w:date="2017-12-25T17:22:00Z">
              <w:r w:rsidDel="00640FA2">
                <w:rPr>
                  <w:rFonts w:ascii="Times New Roman" w:hAnsi="Times New Roman" w:cs="Times New Roman"/>
                  <w:sz w:val="24"/>
                  <w:szCs w:val="24"/>
                </w:rPr>
                <w:delText>- П</w:delText>
              </w:r>
              <w:r w:rsidRPr="001028B2" w:rsidDel="00640FA2">
                <w:rPr>
                  <w:rFonts w:ascii="Times New Roman" w:hAnsi="Times New Roman" w:cs="Times New Roman"/>
                  <w:sz w:val="24"/>
                  <w:szCs w:val="24"/>
                </w:rPr>
                <w:delText xml:space="preserve">роектирование оснастки – </w:delText>
              </w:r>
              <w:r w:rsidRPr="001028B2" w:rsidDel="00640FA2">
                <w:rPr>
                  <w:rFonts w:ascii="Times New Roman" w:hAnsi="Times New Roman" w:cs="Times New Roman"/>
                  <w:sz w:val="24"/>
                  <w:szCs w:val="24"/>
                  <w:lang w:val="en-US"/>
                </w:rPr>
                <w:delText>solidworks</w:delText>
              </w:r>
              <w:r w:rsidRPr="001028B2" w:rsidDel="00640FA2">
                <w:rPr>
                  <w:rFonts w:ascii="Times New Roman" w:hAnsi="Times New Roman" w:cs="Times New Roman"/>
                  <w:sz w:val="24"/>
                  <w:szCs w:val="24"/>
                </w:rPr>
                <w:delText xml:space="preserve">, </w:delText>
              </w:r>
              <w:r w:rsidRPr="001028B2" w:rsidDel="00640FA2">
                <w:rPr>
                  <w:rFonts w:ascii="Times New Roman" w:hAnsi="Times New Roman" w:cs="Times New Roman"/>
                  <w:sz w:val="24"/>
                  <w:szCs w:val="24"/>
                  <w:lang w:val="en-US"/>
                </w:rPr>
                <w:delText>NX</w:delText>
              </w:r>
              <w:r w:rsidRPr="001028B2" w:rsidDel="00640FA2">
                <w:rPr>
                  <w:rFonts w:ascii="Times New Roman" w:hAnsi="Times New Roman" w:cs="Times New Roman"/>
                  <w:sz w:val="24"/>
                  <w:szCs w:val="24"/>
                </w:rPr>
                <w:delText xml:space="preserve">10, Компас; </w:delText>
              </w:r>
            </w:del>
          </w:p>
          <w:p w14:paraId="02B372F4" w14:textId="114F1438" w:rsidR="00260EA6" w:rsidRPr="001028B2" w:rsidDel="00640FA2" w:rsidRDefault="00E95A19">
            <w:pPr>
              <w:rPr>
                <w:del w:id="3015" w:author="Ворожцова Наталья Андреевна" w:date="2017-12-25T17:22:00Z"/>
                <w:rFonts w:ascii="Times New Roman" w:hAnsi="Times New Roman" w:cs="Times New Roman"/>
                <w:sz w:val="24"/>
                <w:szCs w:val="24"/>
              </w:rPr>
              <w:pPrChange w:id="3016" w:author="Ворожцова Наталья Андреевна" w:date="2018-02-07T10:28:00Z">
                <w:pPr>
                  <w:pStyle w:val="a3"/>
                  <w:ind w:left="0"/>
                </w:pPr>
              </w:pPrChange>
            </w:pPr>
            <w:del w:id="3017" w:author="Ворожцова Наталья Андреевна" w:date="2017-12-25T17:22:00Z">
              <w:r w:rsidDel="00640FA2">
                <w:rPr>
                  <w:rFonts w:ascii="Times New Roman" w:hAnsi="Times New Roman" w:cs="Times New Roman"/>
                  <w:sz w:val="24"/>
                  <w:szCs w:val="24"/>
                </w:rPr>
                <w:delText>- П</w:delText>
              </w:r>
              <w:r w:rsidRPr="001028B2" w:rsidDel="00640FA2">
                <w:rPr>
                  <w:rFonts w:ascii="Times New Roman" w:hAnsi="Times New Roman" w:cs="Times New Roman"/>
                  <w:sz w:val="24"/>
                  <w:szCs w:val="24"/>
                </w:rPr>
                <w:delText>риобретение отделом закупок -  Excel;</w:delText>
              </w:r>
            </w:del>
          </w:p>
          <w:p w14:paraId="02B372F5" w14:textId="4074A395" w:rsidR="00260EA6" w:rsidRPr="00235FF5" w:rsidDel="00640FA2" w:rsidRDefault="00E95A19">
            <w:pPr>
              <w:rPr>
                <w:del w:id="3018" w:author="Ворожцова Наталья Андреевна" w:date="2017-12-25T17:22:00Z"/>
                <w:rFonts w:ascii="Times New Roman" w:hAnsi="Times New Roman" w:cs="Times New Roman"/>
                <w:b/>
                <w:sz w:val="24"/>
                <w:szCs w:val="24"/>
              </w:rPr>
              <w:pPrChange w:id="3019" w:author="Ворожцова Наталья Андреевна" w:date="2018-02-07T10:28:00Z">
                <w:pPr>
                  <w:pStyle w:val="a3"/>
                  <w:ind w:left="0"/>
                </w:pPr>
              </w:pPrChange>
            </w:pPr>
            <w:del w:id="3020" w:author="Ворожцова Наталья Андреевна" w:date="2017-12-25T17:22:00Z">
              <w:r w:rsidDel="00640FA2">
                <w:rPr>
                  <w:rFonts w:ascii="Times New Roman" w:hAnsi="Times New Roman" w:cs="Times New Roman"/>
                  <w:sz w:val="24"/>
                  <w:szCs w:val="24"/>
                </w:rPr>
                <w:delText xml:space="preserve">- Учет в бухгалтерии – </w:delText>
              </w:r>
              <w:r w:rsidDel="00640FA2">
                <w:rPr>
                  <w:rFonts w:ascii="Times New Roman" w:hAnsi="Times New Roman" w:cs="Times New Roman"/>
                  <w:sz w:val="24"/>
                  <w:szCs w:val="24"/>
                  <w:lang w:val="en-US"/>
                </w:rPr>
                <w:delText>Excel</w:delText>
              </w:r>
              <w:r w:rsidDel="00640FA2">
                <w:rPr>
                  <w:rFonts w:ascii="Times New Roman" w:hAnsi="Times New Roman" w:cs="Times New Roman"/>
                  <w:sz w:val="24"/>
                  <w:szCs w:val="24"/>
                </w:rPr>
                <w:delText>;</w:delText>
              </w:r>
            </w:del>
          </w:p>
          <w:p w14:paraId="02B372F6" w14:textId="062A812E" w:rsidR="00260EA6" w:rsidDel="00640FA2" w:rsidRDefault="00E95A19">
            <w:pPr>
              <w:rPr>
                <w:del w:id="3021" w:author="Ворожцова Наталья Андреевна" w:date="2017-12-25T17:22:00Z"/>
                <w:rFonts w:ascii="Times New Roman" w:hAnsi="Times New Roman" w:cs="Times New Roman"/>
                <w:sz w:val="24"/>
                <w:szCs w:val="24"/>
              </w:rPr>
              <w:pPrChange w:id="3022" w:author="Ворожцова Наталья Андреевна" w:date="2018-02-07T10:28:00Z">
                <w:pPr>
                  <w:pStyle w:val="a3"/>
                  <w:ind w:left="0"/>
                </w:pPr>
              </w:pPrChange>
            </w:pPr>
            <w:del w:id="3023" w:author="Ворожцова Наталья Андреевна" w:date="2017-12-25T17:22:00Z">
              <w:r w:rsidDel="00640FA2">
                <w:rPr>
                  <w:rFonts w:ascii="Times New Roman" w:hAnsi="Times New Roman" w:cs="Times New Roman"/>
                  <w:sz w:val="24"/>
                  <w:szCs w:val="24"/>
                </w:rPr>
                <w:delText>- У</w:delText>
              </w:r>
              <w:r w:rsidRPr="001028B2" w:rsidDel="00640FA2">
                <w:rPr>
                  <w:rFonts w:ascii="Times New Roman" w:hAnsi="Times New Roman" w:cs="Times New Roman"/>
                  <w:sz w:val="24"/>
                  <w:szCs w:val="24"/>
                </w:rPr>
                <w:delText xml:space="preserve">чет в ИРК – </w:delText>
              </w:r>
              <w:r w:rsidRPr="001028B2" w:rsidDel="00640FA2">
                <w:rPr>
                  <w:rFonts w:ascii="Times New Roman" w:hAnsi="Times New Roman" w:cs="Times New Roman"/>
                  <w:sz w:val="24"/>
                  <w:szCs w:val="24"/>
                  <w:lang w:val="en-US"/>
                </w:rPr>
                <w:delText>Excel</w:delText>
              </w:r>
              <w:r w:rsidDel="00640FA2">
                <w:rPr>
                  <w:rFonts w:ascii="Times New Roman" w:hAnsi="Times New Roman" w:cs="Times New Roman"/>
                  <w:sz w:val="24"/>
                  <w:szCs w:val="24"/>
                </w:rPr>
                <w:delText>;</w:delText>
              </w:r>
            </w:del>
          </w:p>
          <w:p w14:paraId="02B372F7" w14:textId="64AA8EEE" w:rsidR="00260EA6" w:rsidDel="00640FA2" w:rsidRDefault="00E95A19">
            <w:pPr>
              <w:rPr>
                <w:del w:id="3024" w:author="Ворожцова Наталья Андреевна" w:date="2017-12-25T17:22:00Z"/>
                <w:rFonts w:ascii="Times New Roman" w:hAnsi="Times New Roman" w:cs="Times New Roman"/>
                <w:sz w:val="24"/>
                <w:szCs w:val="24"/>
              </w:rPr>
              <w:pPrChange w:id="3025" w:author="Ворожцова Наталья Андреевна" w:date="2018-02-07T10:28:00Z">
                <w:pPr>
                  <w:pStyle w:val="a3"/>
                  <w:ind w:left="0"/>
                </w:pPr>
              </w:pPrChange>
            </w:pPr>
            <w:del w:id="3026" w:author="Ворожцова Наталья Андреевна" w:date="2017-12-25T17:22:00Z">
              <w:r w:rsidDel="00640FA2">
                <w:rPr>
                  <w:rFonts w:ascii="Times New Roman" w:hAnsi="Times New Roman" w:cs="Times New Roman"/>
                  <w:sz w:val="24"/>
                  <w:szCs w:val="24"/>
                </w:rPr>
                <w:delText>-Б</w:delText>
              </w:r>
              <w:r w:rsidRPr="00941C82" w:rsidDel="00640FA2">
                <w:rPr>
                  <w:rFonts w:ascii="Times New Roman" w:hAnsi="Times New Roman" w:cs="Times New Roman"/>
                  <w:sz w:val="24"/>
                  <w:szCs w:val="24"/>
                </w:rPr>
                <w:delText>аза геометрических параметров в виде каталогов в электронном виде; есть 3</w:delText>
              </w:r>
              <w:r w:rsidRPr="00941C82" w:rsidDel="00640FA2">
                <w:rPr>
                  <w:rFonts w:ascii="Times New Roman" w:hAnsi="Times New Roman" w:cs="Times New Roman"/>
                  <w:sz w:val="24"/>
                  <w:szCs w:val="24"/>
                  <w:lang w:val="en-US"/>
                </w:rPr>
                <w:delText>D</w:delText>
              </w:r>
              <w:r w:rsidRPr="00941C82" w:rsidDel="00640FA2">
                <w:rPr>
                  <w:rFonts w:ascii="Times New Roman" w:hAnsi="Times New Roman" w:cs="Times New Roman"/>
                  <w:sz w:val="24"/>
                  <w:szCs w:val="24"/>
                </w:rPr>
                <w:delText xml:space="preserve">-модели </w:delText>
              </w:r>
              <w:r w:rsidDel="00640FA2">
                <w:rPr>
                  <w:rFonts w:ascii="Times New Roman" w:hAnsi="Times New Roman" w:cs="Times New Roman"/>
                  <w:sz w:val="24"/>
                  <w:szCs w:val="24"/>
                </w:rPr>
                <w:delText>оснастки,</w:delText>
              </w:r>
              <w:r w:rsidRPr="00941C82" w:rsidDel="00640FA2">
                <w:rPr>
                  <w:rFonts w:ascii="Times New Roman" w:hAnsi="Times New Roman" w:cs="Times New Roman"/>
                  <w:sz w:val="24"/>
                  <w:szCs w:val="24"/>
                </w:rPr>
                <w:delText xml:space="preserve"> если есть 3</w:delText>
              </w:r>
              <w:r w:rsidRPr="00941C82" w:rsidDel="00640FA2">
                <w:rPr>
                  <w:rFonts w:ascii="Times New Roman" w:hAnsi="Times New Roman" w:cs="Times New Roman"/>
                  <w:sz w:val="24"/>
                  <w:szCs w:val="24"/>
                  <w:lang w:val="en-US"/>
                </w:rPr>
                <w:delText>D</w:delText>
              </w:r>
              <w:r w:rsidRPr="00941C82" w:rsidDel="00640FA2">
                <w:rPr>
                  <w:rFonts w:ascii="Times New Roman" w:hAnsi="Times New Roman" w:cs="Times New Roman"/>
                  <w:sz w:val="24"/>
                  <w:szCs w:val="24"/>
                </w:rPr>
                <w:delText>-модель детали;</w:delText>
              </w:r>
            </w:del>
          </w:p>
          <w:p w14:paraId="02B372F8" w14:textId="105C3707" w:rsidR="00DE47AA" w:rsidRPr="00941C82" w:rsidRDefault="00E95A19">
            <w:pPr>
              <w:rPr>
                <w:rFonts w:ascii="Times New Roman" w:hAnsi="Times New Roman" w:cs="Times New Roman"/>
                <w:sz w:val="24"/>
                <w:szCs w:val="24"/>
              </w:rPr>
              <w:pPrChange w:id="3027" w:author="Ворожцова Наталья Андреевна" w:date="2018-02-07T10:28:00Z">
                <w:pPr>
                  <w:pStyle w:val="a3"/>
                  <w:ind w:left="0"/>
                </w:pPr>
              </w:pPrChange>
            </w:pPr>
            <w:del w:id="3028" w:author="Ворожцова Наталья Андреевна" w:date="2017-12-25T17:22:00Z">
              <w:r w:rsidDel="00640FA2">
                <w:rPr>
                  <w:rFonts w:ascii="Times New Roman" w:hAnsi="Times New Roman" w:cs="Times New Roman"/>
                  <w:sz w:val="24"/>
                  <w:szCs w:val="24"/>
                </w:rPr>
                <w:delText>- Получение</w:delText>
              </w:r>
              <w:r w:rsidRPr="00C01305" w:rsidDel="00640FA2">
                <w:rPr>
                  <w:rFonts w:ascii="Times New Roman" w:hAnsi="Times New Roman" w:cs="Times New Roman"/>
                  <w:sz w:val="24"/>
                  <w:szCs w:val="24"/>
                </w:rPr>
                <w:delText xml:space="preserve">/сдача рабочими - </w:delText>
              </w:r>
              <w:r w:rsidRPr="00C01305" w:rsidDel="00640FA2">
                <w:rPr>
                  <w:rFonts w:ascii="Times New Roman" w:hAnsi="Times New Roman" w:cs="Times New Roman"/>
                  <w:sz w:val="24"/>
                  <w:szCs w:val="24"/>
                  <w:lang w:val="en-US"/>
                </w:rPr>
                <w:delText>Excel</w:delText>
              </w:r>
              <w:r w:rsidRPr="00C01305" w:rsidDel="00640FA2">
                <w:rPr>
                  <w:rFonts w:ascii="Times New Roman" w:hAnsi="Times New Roman" w:cs="Times New Roman"/>
                  <w:sz w:val="24"/>
                  <w:szCs w:val="24"/>
                </w:rPr>
                <w:delText xml:space="preserve"> с записью в журнале;</w:delText>
              </w:r>
              <w:r w:rsidDel="00640FA2">
                <w:rPr>
                  <w:rFonts w:ascii="Times New Roman" w:hAnsi="Times New Roman" w:cs="Times New Roman"/>
                  <w:sz w:val="24"/>
                  <w:szCs w:val="24"/>
                </w:rPr>
                <w:delText xml:space="preserve"> в одном цехе стеллажи системы </w:delText>
              </w:r>
              <w:r w:rsidDel="00640FA2">
                <w:rPr>
                  <w:rFonts w:ascii="Times New Roman" w:hAnsi="Times New Roman" w:cs="Times New Roman"/>
                  <w:sz w:val="24"/>
                  <w:szCs w:val="24"/>
                  <w:lang w:val="en-US"/>
                </w:rPr>
                <w:delText>Matrix</w:delText>
              </w:r>
              <w:r w:rsidDel="00640FA2">
                <w:rPr>
                  <w:rFonts w:ascii="Times New Roman" w:hAnsi="Times New Roman" w:cs="Times New Roman"/>
                  <w:sz w:val="24"/>
                  <w:szCs w:val="24"/>
                </w:rPr>
                <w:delText xml:space="preserve"> + штрихкодирование;</w:delText>
              </w:r>
            </w:del>
          </w:p>
        </w:tc>
        <w:tc>
          <w:tcPr>
            <w:tcW w:w="709" w:type="dxa"/>
            <w:textDirection w:val="btLr"/>
            <w:vAlign w:val="center"/>
            <w:tcPrChange w:id="3029" w:author="Ворожцова Наталья Андреевна" w:date="2018-01-17T11:23:00Z">
              <w:tcPr>
                <w:tcW w:w="709" w:type="dxa"/>
                <w:textDirection w:val="btLr"/>
              </w:tcPr>
            </w:tcPrChange>
          </w:tcPr>
          <w:p w14:paraId="02B372F9"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Нет связи между П</w:t>
            </w:r>
            <w:r>
              <w:rPr>
                <w:rFonts w:ascii="Times New Roman" w:hAnsi="Times New Roman" w:cs="Times New Roman"/>
                <w:sz w:val="24"/>
                <w:szCs w:val="24"/>
              </w:rPr>
              <w:t>П</w:t>
            </w:r>
          </w:p>
        </w:tc>
      </w:tr>
      <w:tr w:rsidR="005822A9" w14:paraId="02B37307" w14:textId="77777777" w:rsidTr="00855035">
        <w:trPr>
          <w:cantSplit/>
          <w:trHeight w:val="1134"/>
          <w:jc w:val="center"/>
          <w:trPrChange w:id="3030" w:author="Ворожцова Наталья Андреевна" w:date="2018-01-17T11:23:00Z">
            <w:trPr>
              <w:cantSplit/>
              <w:trHeight w:val="1134"/>
            </w:trPr>
          </w:trPrChange>
        </w:trPr>
        <w:tc>
          <w:tcPr>
            <w:tcW w:w="421" w:type="dxa"/>
            <w:textDirection w:val="btLr"/>
            <w:tcPrChange w:id="3031" w:author="Ворожцова Наталья Андреевна" w:date="2018-01-17T11:23:00Z">
              <w:tcPr>
                <w:tcW w:w="421" w:type="dxa"/>
                <w:textDirection w:val="btLr"/>
              </w:tcPr>
            </w:tcPrChange>
          </w:tcPr>
          <w:p w14:paraId="02B372FB" w14:textId="77777777" w:rsidR="00260EA6" w:rsidRPr="009A7D6F"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4"/>
                <w:szCs w:val="24"/>
              </w:rPr>
              <w:t>ООО «</w:t>
            </w:r>
            <w:r w:rsidRPr="009A7D6F">
              <w:rPr>
                <w:rFonts w:ascii="Times New Roman" w:hAnsi="Times New Roman" w:cs="Times New Roman"/>
                <w:sz w:val="24"/>
                <w:szCs w:val="24"/>
              </w:rPr>
              <w:t>РусТурбоМаш</w:t>
            </w:r>
            <w:r>
              <w:rPr>
                <w:rFonts w:ascii="Times New Roman" w:hAnsi="Times New Roman" w:cs="Times New Roman"/>
                <w:sz w:val="24"/>
                <w:szCs w:val="24"/>
              </w:rPr>
              <w:t xml:space="preserve">» </w:t>
            </w:r>
            <w:r>
              <w:rPr>
                <w:rFonts w:ascii="Times New Roman" w:hAnsi="Times New Roman" w:cs="Times New Roman"/>
                <w:sz w:val="24"/>
                <w:szCs w:val="24"/>
                <w:lang w:val="en-US"/>
              </w:rPr>
              <w:t>Siemens</w:t>
            </w:r>
          </w:p>
        </w:tc>
        <w:tc>
          <w:tcPr>
            <w:tcW w:w="8363" w:type="dxa"/>
            <w:tcPrChange w:id="3032" w:author="Ворожцова Наталья Андреевна" w:date="2018-01-17T11:23:00Z">
              <w:tcPr>
                <w:tcW w:w="8363" w:type="dxa"/>
              </w:tcPr>
            </w:tcPrChange>
          </w:tcPr>
          <w:p w14:paraId="394F7F2F" w14:textId="69B69A9D" w:rsidR="00640FA2" w:rsidRDefault="00640FA2" w:rsidP="00640FA2">
            <w:pPr>
              <w:pStyle w:val="a3"/>
              <w:ind w:left="0"/>
              <w:rPr>
                <w:ins w:id="3033" w:author="Ворожцова Наталья Андреевна" w:date="2017-12-25T17:22:00Z"/>
                <w:rFonts w:ascii="Times New Roman" w:hAnsi="Times New Roman" w:cs="Times New Roman"/>
                <w:sz w:val="24"/>
                <w:szCs w:val="24"/>
              </w:rPr>
            </w:pPr>
            <w:ins w:id="3034" w:author="Ворожцова Наталья Андреевна" w:date="2017-12-25T17:22:00Z">
              <w:r w:rsidRPr="00C651CF">
                <w:rPr>
                  <w:rFonts w:ascii="Times New Roman" w:hAnsi="Times New Roman" w:cs="Times New Roman"/>
                  <w:sz w:val="24"/>
                  <w:szCs w:val="24"/>
                </w:rPr>
                <w:t xml:space="preserve">1. Подбор </w:t>
              </w:r>
              <w:r>
                <w:rPr>
                  <w:rFonts w:ascii="Times New Roman" w:hAnsi="Times New Roman" w:cs="Times New Roman"/>
                  <w:sz w:val="24"/>
                  <w:szCs w:val="24"/>
                </w:rPr>
                <w:t xml:space="preserve">ТО – </w:t>
              </w:r>
            </w:ins>
            <w:ins w:id="3035" w:author="Ворожцова Наталья Андреевна" w:date="2017-12-25T17:23:00Z">
              <w:r w:rsidRPr="00E723B0">
                <w:rPr>
                  <w:rFonts w:ascii="Times New Roman" w:hAnsi="Times New Roman" w:cs="Times New Roman"/>
                  <w:b/>
                  <w:sz w:val="24"/>
                  <w:szCs w:val="24"/>
                  <w:lang w:val="en-US"/>
                </w:rPr>
                <w:t>TDM</w:t>
              </w:r>
            </w:ins>
            <w:ins w:id="3036" w:author="Ворожцова Наталья Андреевна" w:date="2017-12-25T17:22:00Z">
              <w:r>
                <w:rPr>
                  <w:rFonts w:ascii="Times New Roman" w:hAnsi="Times New Roman" w:cs="Times New Roman"/>
                  <w:sz w:val="24"/>
                  <w:szCs w:val="24"/>
                </w:rPr>
                <w:t>.</w:t>
              </w:r>
            </w:ins>
            <w:ins w:id="3037" w:author="Ворожцова Наталья Андреевна" w:date="2017-12-25T17:28:00Z">
              <w:r w:rsidR="00F2601F" w:rsidRPr="00941C82">
                <w:rPr>
                  <w:rFonts w:ascii="Times New Roman" w:hAnsi="Times New Roman" w:cs="Times New Roman"/>
                  <w:sz w:val="24"/>
                  <w:szCs w:val="24"/>
                </w:rPr>
                <w:t xml:space="preserve"> 3</w:t>
              </w:r>
              <w:r w:rsidR="00F2601F" w:rsidRPr="00941C82">
                <w:rPr>
                  <w:rFonts w:ascii="Times New Roman" w:hAnsi="Times New Roman" w:cs="Times New Roman"/>
                  <w:sz w:val="24"/>
                  <w:szCs w:val="24"/>
                  <w:lang w:val="en-US"/>
                </w:rPr>
                <w:t>D</w:t>
              </w:r>
              <w:r w:rsidR="00F2601F" w:rsidRPr="00941C82">
                <w:rPr>
                  <w:rFonts w:ascii="Times New Roman" w:hAnsi="Times New Roman" w:cs="Times New Roman"/>
                  <w:sz w:val="24"/>
                  <w:szCs w:val="24"/>
                </w:rPr>
                <w:t xml:space="preserve">-модели </w:t>
              </w:r>
              <w:r w:rsidR="00F2601F">
                <w:rPr>
                  <w:rFonts w:ascii="Times New Roman" w:hAnsi="Times New Roman" w:cs="Times New Roman"/>
                  <w:sz w:val="24"/>
                  <w:szCs w:val="24"/>
                </w:rPr>
                <w:t>и сборки</w:t>
              </w:r>
            </w:ins>
            <w:ins w:id="3038" w:author="Ворожцова Наталья Андреевна" w:date="2017-12-25T17:35:00Z">
              <w:r w:rsidR="005F461B">
                <w:rPr>
                  <w:rFonts w:ascii="Times New Roman" w:hAnsi="Times New Roman" w:cs="Times New Roman"/>
                  <w:sz w:val="24"/>
                  <w:szCs w:val="24"/>
                </w:rPr>
                <w:t>.</w:t>
              </w:r>
            </w:ins>
          </w:p>
          <w:p w14:paraId="39CEF46F" w14:textId="31AD47A7" w:rsidR="00640FA2" w:rsidRDefault="00640FA2" w:rsidP="00640FA2">
            <w:pPr>
              <w:pStyle w:val="a3"/>
              <w:ind w:left="0"/>
              <w:rPr>
                <w:ins w:id="3039" w:author="Ворожцова Наталья Андреевна" w:date="2017-12-25T17:22:00Z"/>
                <w:rFonts w:ascii="Times New Roman" w:hAnsi="Times New Roman" w:cs="Times New Roman"/>
                <w:sz w:val="24"/>
                <w:szCs w:val="24"/>
              </w:rPr>
            </w:pPr>
            <w:ins w:id="3040" w:author="Ворожцова Наталья Андреевна" w:date="2017-12-25T17:22:00Z">
              <w:r>
                <w:rPr>
                  <w:rFonts w:ascii="Times New Roman" w:hAnsi="Times New Roman" w:cs="Times New Roman"/>
                  <w:sz w:val="24"/>
                  <w:szCs w:val="24"/>
                </w:rPr>
                <w:t>2. Заказ нового обозначения -</w:t>
              </w:r>
            </w:ins>
            <w:ins w:id="3041" w:author="Ворожцова Наталья Андреевна" w:date="2017-12-25T17:25:00Z">
              <w:r w:rsidR="00552D11" w:rsidRPr="00552D11">
                <w:rPr>
                  <w:rFonts w:ascii="Times New Roman" w:hAnsi="Times New Roman" w:cs="Times New Roman"/>
                  <w:b/>
                  <w:sz w:val="24"/>
                  <w:szCs w:val="24"/>
                  <w:rPrChange w:id="3042" w:author="Ворожцова Наталья Андреевна" w:date="2017-12-25T17:25:00Z">
                    <w:rPr>
                      <w:rFonts w:ascii="Times New Roman" w:hAnsi="Times New Roman" w:cs="Times New Roman"/>
                      <w:b/>
                      <w:sz w:val="24"/>
                      <w:szCs w:val="24"/>
                      <w:lang w:val="en-US"/>
                    </w:rPr>
                  </w:rPrChange>
                </w:rPr>
                <w:t xml:space="preserve"> </w:t>
              </w:r>
              <w:r w:rsidR="00552D11" w:rsidRPr="00377FC5">
                <w:rPr>
                  <w:rFonts w:ascii="Times New Roman" w:hAnsi="Times New Roman" w:cs="Times New Roman"/>
                  <w:b/>
                  <w:sz w:val="24"/>
                  <w:szCs w:val="24"/>
                  <w:lang w:val="en-US"/>
                </w:rPr>
                <w:t>Teamcente</w:t>
              </w:r>
              <w:r w:rsidR="00552D11">
                <w:rPr>
                  <w:rFonts w:ascii="Times New Roman" w:hAnsi="Times New Roman" w:cs="Times New Roman"/>
                  <w:sz w:val="24"/>
                  <w:szCs w:val="24"/>
                  <w:lang w:val="en-US"/>
                </w:rPr>
                <w:t>r</w:t>
              </w:r>
            </w:ins>
            <w:ins w:id="3043" w:author="Ворожцова Наталья Андреевна" w:date="2017-12-25T17:22:00Z">
              <w:r>
                <w:rPr>
                  <w:rFonts w:ascii="Times New Roman" w:hAnsi="Times New Roman" w:cs="Times New Roman"/>
                  <w:sz w:val="24"/>
                  <w:szCs w:val="24"/>
                </w:rPr>
                <w:t>;</w:t>
              </w:r>
            </w:ins>
          </w:p>
          <w:p w14:paraId="53840F4E" w14:textId="10689EBB" w:rsidR="00640FA2" w:rsidRDefault="00640FA2" w:rsidP="00640FA2">
            <w:pPr>
              <w:pStyle w:val="a3"/>
              <w:ind w:left="29"/>
              <w:rPr>
                <w:ins w:id="3044" w:author="Ворожцова Наталья Андреевна" w:date="2017-12-25T17:22:00Z"/>
                <w:rFonts w:ascii="Times New Roman" w:hAnsi="Times New Roman" w:cs="Times New Roman"/>
                <w:sz w:val="24"/>
                <w:szCs w:val="24"/>
              </w:rPr>
            </w:pPr>
            <w:ins w:id="3045" w:author="Ворожцова Наталья Андреевна" w:date="2017-12-25T17:22: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w:t>
              </w:r>
            </w:ins>
            <w:ins w:id="3046" w:author="Ворожцова Наталья Андреевна" w:date="2017-12-25T17:25:00Z">
              <w:r w:rsidR="00552D11" w:rsidRPr="00C66010">
                <w:rPr>
                  <w:rFonts w:ascii="Times New Roman" w:hAnsi="Times New Roman" w:cs="Times New Roman"/>
                  <w:b/>
                  <w:sz w:val="24"/>
                  <w:szCs w:val="24"/>
                  <w:rPrChange w:id="3047" w:author="Ворожцова Наталья Андреевна" w:date="2017-12-28T08:19:00Z">
                    <w:rPr>
                      <w:rFonts w:ascii="Times New Roman" w:hAnsi="Times New Roman" w:cs="Times New Roman"/>
                      <w:b/>
                      <w:sz w:val="24"/>
                      <w:szCs w:val="24"/>
                      <w:lang w:val="en-US"/>
                    </w:rPr>
                  </w:rPrChange>
                </w:rPr>
                <w:t xml:space="preserve"> </w:t>
              </w:r>
              <w:r w:rsidR="00552D11" w:rsidRPr="00377FC5">
                <w:rPr>
                  <w:rFonts w:ascii="Times New Roman" w:hAnsi="Times New Roman" w:cs="Times New Roman"/>
                  <w:b/>
                  <w:sz w:val="24"/>
                  <w:szCs w:val="24"/>
                  <w:lang w:val="en-US"/>
                </w:rPr>
                <w:t>Teamcente</w:t>
              </w:r>
              <w:r w:rsidR="00552D11">
                <w:rPr>
                  <w:rFonts w:ascii="Times New Roman" w:hAnsi="Times New Roman" w:cs="Times New Roman"/>
                  <w:sz w:val="24"/>
                  <w:szCs w:val="24"/>
                  <w:lang w:val="en-US"/>
                </w:rPr>
                <w:t>r</w:t>
              </w:r>
            </w:ins>
            <w:ins w:id="3048" w:author="Ворожцова Наталья Андреевна" w:date="2017-12-25T17:22:00Z">
              <w:r>
                <w:rPr>
                  <w:rFonts w:ascii="Times New Roman" w:hAnsi="Times New Roman" w:cs="Times New Roman"/>
                  <w:sz w:val="24"/>
                  <w:szCs w:val="24"/>
                </w:rPr>
                <w:t xml:space="preserve">. </w:t>
              </w:r>
            </w:ins>
          </w:p>
          <w:p w14:paraId="0C4BFA08" w14:textId="77777777" w:rsidR="00640FA2" w:rsidRPr="00C651CF" w:rsidRDefault="00640FA2" w:rsidP="00640FA2">
            <w:pPr>
              <w:pStyle w:val="a3"/>
              <w:ind w:left="29"/>
              <w:rPr>
                <w:ins w:id="3049" w:author="Ворожцова Наталья Андреевна" w:date="2017-12-25T17:22:00Z"/>
                <w:rFonts w:ascii="Times New Roman" w:hAnsi="Times New Roman" w:cs="Times New Roman"/>
                <w:sz w:val="24"/>
                <w:szCs w:val="24"/>
              </w:rPr>
            </w:pPr>
            <w:ins w:id="3050" w:author="Ворожцова Наталья Андреевна" w:date="2017-12-25T17:22: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r>
                <w:rPr>
                  <w:rFonts w:ascii="Times New Roman" w:hAnsi="Times New Roman" w:cs="Times New Roman"/>
                  <w:sz w:val="24"/>
                  <w:szCs w:val="24"/>
                </w:rPr>
                <w:t>–</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59C3BE73" w14:textId="77777777" w:rsidR="00640FA2" w:rsidRPr="00C651CF" w:rsidRDefault="00640FA2" w:rsidP="00640FA2">
            <w:pPr>
              <w:pStyle w:val="a3"/>
              <w:ind w:left="29"/>
              <w:rPr>
                <w:ins w:id="3051" w:author="Ворожцова Наталья Андреевна" w:date="2017-12-25T17:22:00Z"/>
                <w:rFonts w:ascii="Times New Roman" w:hAnsi="Times New Roman" w:cs="Times New Roman"/>
                <w:sz w:val="24"/>
                <w:szCs w:val="24"/>
              </w:rPr>
            </w:pPr>
            <w:ins w:id="3052" w:author="Ворожцова Наталья Андреевна" w:date="2017-12-25T17:22: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 xml:space="preserve">ВО </w:t>
              </w:r>
              <w:r>
                <w:rPr>
                  <w:rFonts w:ascii="Times New Roman" w:hAnsi="Times New Roman" w:cs="Times New Roman"/>
                  <w:b/>
                  <w:sz w:val="24"/>
                  <w:szCs w:val="24"/>
                </w:rPr>
                <w:t xml:space="preserve">- </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456E2ECC" w14:textId="77777777" w:rsidR="00640FA2" w:rsidRDefault="00640FA2" w:rsidP="00640FA2">
            <w:pPr>
              <w:pStyle w:val="a3"/>
              <w:ind w:left="29"/>
              <w:rPr>
                <w:ins w:id="3053" w:author="Ворожцова Наталья Андреевна" w:date="2017-12-25T17:22:00Z"/>
                <w:rFonts w:ascii="Times New Roman" w:hAnsi="Times New Roman" w:cs="Times New Roman"/>
                <w:sz w:val="24"/>
                <w:szCs w:val="24"/>
              </w:rPr>
            </w:pPr>
            <w:ins w:id="3054" w:author="Ворожцова Наталья Андреевна" w:date="2017-12-25T17:22: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2F062CF7" w14:textId="77777777" w:rsidR="00640FA2" w:rsidRPr="00C651CF" w:rsidRDefault="00640FA2" w:rsidP="00640FA2">
            <w:pPr>
              <w:pStyle w:val="a3"/>
              <w:ind w:left="29"/>
              <w:rPr>
                <w:ins w:id="3055" w:author="Ворожцова Наталья Андреевна" w:date="2017-12-25T17:22:00Z"/>
                <w:rFonts w:ascii="Times New Roman" w:hAnsi="Times New Roman" w:cs="Times New Roman"/>
                <w:sz w:val="24"/>
                <w:szCs w:val="24"/>
              </w:rPr>
            </w:pPr>
            <w:ins w:id="3056" w:author="Ворожцова Наталья Андреевна" w:date="2017-12-25T17:22: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r w:rsidRPr="00C651CF">
                <w:rPr>
                  <w:rFonts w:ascii="Times New Roman" w:hAnsi="Times New Roman" w:cs="Times New Roman"/>
                  <w:b/>
                  <w:sz w:val="24"/>
                  <w:szCs w:val="24"/>
                </w:rPr>
                <w:t xml:space="preserve"> </w:t>
              </w:r>
              <w:r>
                <w:rPr>
                  <w:rFonts w:ascii="Times New Roman" w:hAnsi="Times New Roman" w:cs="Times New Roman"/>
                  <w:b/>
                  <w:sz w:val="24"/>
                  <w:szCs w:val="24"/>
                  <w:lang w:val="en-US"/>
                </w:rPr>
                <w:t>NX</w:t>
              </w:r>
              <w:r w:rsidRPr="00C651CF">
                <w:rPr>
                  <w:rFonts w:ascii="Times New Roman" w:hAnsi="Times New Roman" w:cs="Times New Roman"/>
                  <w:sz w:val="24"/>
                  <w:szCs w:val="24"/>
                </w:rPr>
                <w:t xml:space="preserve">; </w:t>
              </w:r>
            </w:ins>
          </w:p>
          <w:p w14:paraId="2E716998" w14:textId="1704CCC6" w:rsidR="00640FA2" w:rsidRPr="00C651CF" w:rsidRDefault="00640FA2">
            <w:pPr>
              <w:pStyle w:val="a3"/>
              <w:ind w:left="0"/>
              <w:rPr>
                <w:ins w:id="3057" w:author="Ворожцова Наталья Андреевна" w:date="2017-12-25T17:22:00Z"/>
                <w:rFonts w:ascii="Times New Roman" w:hAnsi="Times New Roman" w:cs="Times New Roman"/>
                <w:bCs/>
                <w:sz w:val="24"/>
                <w:szCs w:val="24"/>
              </w:rPr>
              <w:pPrChange w:id="3058" w:author="Ворожцова Наталья Андреевна" w:date="2017-12-25T17:24:00Z">
                <w:pPr>
                  <w:pStyle w:val="a3"/>
                  <w:ind w:left="29"/>
                </w:pPr>
              </w:pPrChange>
            </w:pPr>
            <w:ins w:id="3059" w:author="Ворожцова Наталья Андреевна" w:date="2017-12-25T17:22:00Z">
              <w:r>
                <w:rPr>
                  <w:rFonts w:ascii="Times New Roman" w:hAnsi="Times New Roman" w:cs="Times New Roman"/>
                  <w:sz w:val="24"/>
                  <w:szCs w:val="24"/>
                </w:rPr>
                <w:t xml:space="preserve">8. </w:t>
              </w:r>
              <w:r>
                <w:rPr>
                  <w:rFonts w:ascii="Times New Roman" w:hAnsi="Times New Roman" w:cs="Times New Roman"/>
                  <w:bCs/>
                  <w:sz w:val="24"/>
                  <w:szCs w:val="24"/>
                </w:rPr>
                <w:t>Редактор ТП с автоматическим подбором</w:t>
              </w:r>
            </w:ins>
            <w:ins w:id="3060" w:author="Ворожцова Наталья Андреевна" w:date="2017-12-25T17:24:00Z">
              <w:r w:rsidR="00552D11">
                <w:rPr>
                  <w:rFonts w:ascii="Times New Roman" w:hAnsi="Times New Roman" w:cs="Times New Roman"/>
                  <w:color w:val="000000"/>
                  <w:spacing w:val="15"/>
                  <w:sz w:val="24"/>
                  <w:szCs w:val="24"/>
                </w:rPr>
                <w:t xml:space="preserve"> </w:t>
              </w:r>
            </w:ins>
            <w:ins w:id="3061" w:author="Ворожцова Наталья Андреевна" w:date="2017-12-25T17:25:00Z">
              <w:r w:rsidR="00552D11">
                <w:rPr>
                  <w:rFonts w:ascii="Times New Roman" w:hAnsi="Times New Roman" w:cs="Times New Roman"/>
                  <w:color w:val="000000"/>
                  <w:spacing w:val="15"/>
                  <w:sz w:val="24"/>
                  <w:szCs w:val="24"/>
                </w:rPr>
                <w:t>– нет</w:t>
              </w:r>
            </w:ins>
            <w:ins w:id="3062" w:author="Ворожцова Наталья Андреевна" w:date="2017-12-25T17:28:00Z">
              <w:r w:rsidR="00F2601F">
                <w:rPr>
                  <w:rFonts w:ascii="Times New Roman" w:hAnsi="Times New Roman" w:cs="Times New Roman"/>
                  <w:color w:val="000000"/>
                  <w:spacing w:val="15"/>
                  <w:sz w:val="24"/>
                  <w:szCs w:val="24"/>
                </w:rPr>
                <w:t xml:space="preserve"> (частично требования перекрывает </w:t>
              </w:r>
              <w:r w:rsidR="00F2601F" w:rsidRPr="00377FC5">
                <w:rPr>
                  <w:rFonts w:ascii="Times New Roman" w:hAnsi="Times New Roman" w:cs="Times New Roman"/>
                  <w:b/>
                  <w:sz w:val="24"/>
                  <w:szCs w:val="24"/>
                  <w:lang w:val="en-US"/>
                </w:rPr>
                <w:t>Teamcente</w:t>
              </w:r>
              <w:r w:rsidR="00F2601F">
                <w:rPr>
                  <w:rFonts w:ascii="Times New Roman" w:hAnsi="Times New Roman" w:cs="Times New Roman"/>
                  <w:sz w:val="24"/>
                  <w:szCs w:val="24"/>
                  <w:lang w:val="en-US"/>
                </w:rPr>
                <w:t>r</w:t>
              </w:r>
            </w:ins>
            <w:ins w:id="3063" w:author="Ворожцова Наталья Андреевна" w:date="2017-12-25T17:22:00Z">
              <w:r w:rsidRPr="00C651CF">
                <w:rPr>
                  <w:rFonts w:ascii="Times New Roman" w:hAnsi="Times New Roman" w:cs="Times New Roman"/>
                  <w:sz w:val="24"/>
                  <w:szCs w:val="24"/>
                </w:rPr>
                <w:t>.</w:t>
              </w:r>
            </w:ins>
          </w:p>
          <w:p w14:paraId="4FECCB27" w14:textId="77777777" w:rsidR="00640FA2" w:rsidRPr="00C651CF" w:rsidRDefault="00640FA2" w:rsidP="00640FA2">
            <w:pPr>
              <w:pStyle w:val="a3"/>
              <w:ind w:left="0"/>
              <w:rPr>
                <w:ins w:id="3064" w:author="Ворожцова Наталья Андреевна" w:date="2017-12-25T17:22:00Z"/>
                <w:rFonts w:ascii="Times New Roman" w:hAnsi="Times New Roman" w:cs="Times New Roman"/>
                <w:b/>
                <w:sz w:val="24"/>
                <w:szCs w:val="24"/>
              </w:rPr>
            </w:pPr>
            <w:ins w:id="3065" w:author="Ворожцова Наталья Андреевна" w:date="2017-12-25T17:22: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r>
                <w:rPr>
                  <w:rFonts w:ascii="Times New Roman" w:hAnsi="Times New Roman" w:cs="Times New Roman"/>
                  <w:b/>
                  <w:sz w:val="24"/>
                  <w:szCs w:val="24"/>
                </w:rPr>
                <w:t xml:space="preserve">1С. </w:t>
              </w:r>
              <w:r>
                <w:rPr>
                  <w:rFonts w:ascii="Times New Roman" w:hAnsi="Times New Roman" w:cs="Times New Roman"/>
                  <w:sz w:val="24"/>
                  <w:szCs w:val="24"/>
                </w:rPr>
                <w:t xml:space="preserve">Каждому обозначению оснастки присваивают </w:t>
              </w:r>
              <w:r>
                <w:rPr>
                  <w:rFonts w:ascii="Times New Roman" w:hAnsi="Times New Roman" w:cs="Times New Roman"/>
                  <w:sz w:val="24"/>
                  <w:szCs w:val="24"/>
                  <w:lang w:val="en-US"/>
                </w:rPr>
                <w:t>ID</w:t>
              </w:r>
              <w:r>
                <w:rPr>
                  <w:rFonts w:ascii="Times New Roman" w:hAnsi="Times New Roman" w:cs="Times New Roman"/>
                  <w:sz w:val="24"/>
                  <w:szCs w:val="24"/>
                </w:rPr>
                <w:t>-код.</w:t>
              </w:r>
            </w:ins>
          </w:p>
          <w:p w14:paraId="4A3A7654" w14:textId="2C228584" w:rsidR="00640FA2" w:rsidRDefault="00640FA2" w:rsidP="00640FA2">
            <w:pPr>
              <w:rPr>
                <w:ins w:id="3066" w:author="Ворожцова Наталья Андреевна" w:date="2017-12-25T17:22:00Z"/>
                <w:rFonts w:ascii="Times New Roman" w:hAnsi="Times New Roman" w:cs="Times New Roman"/>
                <w:sz w:val="24"/>
                <w:szCs w:val="24"/>
              </w:rPr>
            </w:pPr>
            <w:ins w:id="3067" w:author="Ворожцова Наталья Андреевна" w:date="2017-12-25T17:22: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 </w:t>
              </w:r>
              <w:r>
                <w:rPr>
                  <w:rFonts w:ascii="Times New Roman" w:hAnsi="Times New Roman" w:cs="Times New Roman"/>
                  <w:b/>
                  <w:sz w:val="24"/>
                  <w:szCs w:val="24"/>
                </w:rPr>
                <w:t>1С</w:t>
              </w:r>
              <w:r>
                <w:rPr>
                  <w:rFonts w:ascii="Times New Roman" w:hAnsi="Times New Roman" w:cs="Times New Roman"/>
                  <w:sz w:val="24"/>
                  <w:szCs w:val="24"/>
                </w:rPr>
                <w:t>;</w:t>
              </w:r>
            </w:ins>
          </w:p>
          <w:p w14:paraId="3FDA4237" w14:textId="36EFFB73" w:rsidR="00640FA2" w:rsidRDefault="00640FA2" w:rsidP="00640FA2">
            <w:pPr>
              <w:pStyle w:val="a3"/>
              <w:ind w:left="0"/>
              <w:rPr>
                <w:ins w:id="3068" w:author="Ворожцова Наталья Андреевна" w:date="2017-12-25T17:22:00Z"/>
                <w:rFonts w:ascii="Times New Roman" w:hAnsi="Times New Roman" w:cs="Times New Roman"/>
                <w:sz w:val="24"/>
                <w:szCs w:val="24"/>
              </w:rPr>
            </w:pPr>
            <w:ins w:id="3069" w:author="Ворожцова Наталья Андреевна" w:date="2017-12-25T17:22:00Z">
              <w:r w:rsidRPr="00C651CF">
                <w:rPr>
                  <w:rFonts w:ascii="Times New Roman" w:hAnsi="Times New Roman" w:cs="Times New Roman"/>
                  <w:sz w:val="24"/>
                  <w:szCs w:val="24"/>
                </w:rPr>
                <w:t xml:space="preserve">12. </w:t>
              </w:r>
            </w:ins>
            <w:ins w:id="3070" w:author="Ворожцова Наталья Андреевна" w:date="2017-12-25T17:29:00Z">
              <w:r w:rsidR="00F2601F">
                <w:rPr>
                  <w:rFonts w:ascii="Times New Roman" w:hAnsi="Times New Roman" w:cs="Times New Roman"/>
                  <w:sz w:val="24"/>
                  <w:szCs w:val="24"/>
                </w:rPr>
                <w:t>Штрихкодирование, автоматизированные стеллажи и инструментальные шкафы;</w:t>
              </w:r>
            </w:ins>
          </w:p>
          <w:p w14:paraId="332B1FAF" w14:textId="77777777" w:rsidR="00640FA2" w:rsidRDefault="00640FA2" w:rsidP="00640FA2">
            <w:pPr>
              <w:rPr>
                <w:ins w:id="3071" w:author="Ворожцова Наталья Андреевна" w:date="2017-12-25T17:22:00Z"/>
                <w:rFonts w:ascii="Times New Roman" w:hAnsi="Times New Roman" w:cs="Times New Roman"/>
                <w:sz w:val="24"/>
                <w:szCs w:val="24"/>
              </w:rPr>
            </w:pPr>
            <w:ins w:id="3072" w:author="Ворожцова Наталья Андреевна" w:date="2017-12-25T17:22:00Z">
              <w:r w:rsidRPr="00C651CF">
                <w:rPr>
                  <w:rFonts w:ascii="Times New Roman" w:hAnsi="Times New Roman" w:cs="Times New Roman"/>
                  <w:sz w:val="24"/>
                  <w:szCs w:val="24"/>
                </w:rPr>
                <w:t xml:space="preserve">13. Оптимизации мест хранения </w:t>
              </w:r>
              <w:r>
                <w:rPr>
                  <w:rFonts w:ascii="Times New Roman" w:hAnsi="Times New Roman" w:cs="Times New Roman"/>
                  <w:sz w:val="24"/>
                  <w:szCs w:val="24"/>
                </w:rPr>
                <w:t>–</w:t>
              </w:r>
              <w:r w:rsidRPr="00C651CF">
                <w:rPr>
                  <w:rFonts w:ascii="Times New Roman" w:hAnsi="Times New Roman" w:cs="Times New Roman"/>
                  <w:sz w:val="24"/>
                  <w:szCs w:val="24"/>
                </w:rPr>
                <w:t xml:space="preserve"> </w:t>
              </w:r>
              <w:r>
                <w:rPr>
                  <w:rFonts w:ascii="Times New Roman" w:hAnsi="Times New Roman" w:cs="Times New Roman"/>
                  <w:sz w:val="24"/>
                  <w:szCs w:val="24"/>
                </w:rPr>
                <w:t>1С</w:t>
              </w:r>
              <w:r w:rsidRPr="00C651CF">
                <w:rPr>
                  <w:rFonts w:ascii="Times New Roman" w:hAnsi="Times New Roman" w:cs="Times New Roman"/>
                  <w:sz w:val="24"/>
                  <w:szCs w:val="24"/>
                </w:rPr>
                <w:t xml:space="preserve">. </w:t>
              </w:r>
            </w:ins>
          </w:p>
          <w:p w14:paraId="186B3F0A" w14:textId="77777777" w:rsidR="00640FA2" w:rsidRDefault="00640FA2" w:rsidP="00640FA2">
            <w:pPr>
              <w:rPr>
                <w:ins w:id="3073" w:author="Ворожцова Наталья Андреевна" w:date="2017-12-25T17:22:00Z"/>
                <w:rFonts w:ascii="Times New Roman" w:hAnsi="Times New Roman" w:cs="Times New Roman"/>
                <w:sz w:val="24"/>
                <w:szCs w:val="24"/>
              </w:rPr>
            </w:pPr>
            <w:ins w:id="3074" w:author="Ворожцова Наталья Андреевна" w:date="2017-12-25T17:22:00Z">
              <w:r w:rsidRPr="00C651CF">
                <w:rPr>
                  <w:rFonts w:ascii="Times New Roman" w:hAnsi="Times New Roman" w:cs="Times New Roman"/>
                  <w:sz w:val="24"/>
                  <w:szCs w:val="24"/>
                </w:rPr>
                <w:t xml:space="preserve">14.Оптимизация закупок – </w:t>
              </w:r>
              <w:r>
                <w:rPr>
                  <w:rFonts w:ascii="Times New Roman" w:hAnsi="Times New Roman" w:cs="Times New Roman"/>
                  <w:b/>
                  <w:sz w:val="24"/>
                  <w:szCs w:val="24"/>
                </w:rPr>
                <w:t>1С</w:t>
              </w:r>
              <w:r w:rsidRPr="00C651CF">
                <w:rPr>
                  <w:rFonts w:ascii="Times New Roman" w:hAnsi="Times New Roman" w:cs="Times New Roman"/>
                  <w:sz w:val="24"/>
                  <w:szCs w:val="24"/>
                </w:rPr>
                <w:t xml:space="preserve">. </w:t>
              </w:r>
            </w:ins>
          </w:p>
          <w:p w14:paraId="02B372FC" w14:textId="4D477A9C" w:rsidR="00260EA6" w:rsidRPr="001028B2" w:rsidDel="00F2601F" w:rsidRDefault="00640FA2">
            <w:pPr>
              <w:rPr>
                <w:del w:id="3075" w:author="Ворожцова Наталья Андреевна" w:date="2017-12-25T17:27:00Z"/>
                <w:rFonts w:ascii="Times New Roman" w:hAnsi="Times New Roman" w:cs="Times New Roman"/>
                <w:sz w:val="24"/>
                <w:szCs w:val="24"/>
              </w:rPr>
              <w:pPrChange w:id="3076" w:author="Ворожцова Наталья Андреевна" w:date="2018-02-07T10:29:00Z">
                <w:pPr>
                  <w:pStyle w:val="a3"/>
                  <w:ind w:left="0"/>
                </w:pPr>
              </w:pPrChange>
            </w:pPr>
            <w:ins w:id="3077" w:author="Ворожцова Наталья Андреевна" w:date="2017-12-25T17:22:00Z">
              <w:r w:rsidRPr="00C651CF">
                <w:rPr>
                  <w:rFonts w:ascii="Times New Roman" w:hAnsi="Times New Roman" w:cs="Times New Roman"/>
                  <w:sz w:val="24"/>
                  <w:szCs w:val="24"/>
                </w:rPr>
                <w:t>15. Получение/сдача ТО</w:t>
              </w:r>
              <w:r>
                <w:rPr>
                  <w:rFonts w:ascii="Times New Roman" w:hAnsi="Times New Roman" w:cs="Times New Roman"/>
                  <w:sz w:val="24"/>
                  <w:szCs w:val="24"/>
                </w:rPr>
                <w:t xml:space="preserve"> </w:t>
              </w:r>
            </w:ins>
            <w:ins w:id="3078" w:author="Ворожцова Наталья Андреевна" w:date="2017-12-25T17:26:00Z">
              <w:r w:rsidR="00552D11">
                <w:rPr>
                  <w:rFonts w:ascii="Times New Roman" w:hAnsi="Times New Roman" w:cs="Times New Roman"/>
                  <w:sz w:val="24"/>
                  <w:szCs w:val="24"/>
                </w:rPr>
                <w:t>–</w:t>
              </w:r>
              <w:r w:rsidR="00552D11" w:rsidRPr="00C01305">
                <w:rPr>
                  <w:rFonts w:ascii="Times New Roman" w:hAnsi="Times New Roman" w:cs="Times New Roman"/>
                  <w:sz w:val="24"/>
                  <w:szCs w:val="24"/>
                </w:rPr>
                <w:t xml:space="preserve"> </w:t>
              </w:r>
              <w:r w:rsidR="00552D11">
                <w:rPr>
                  <w:rFonts w:ascii="Times New Roman" w:hAnsi="Times New Roman" w:cs="Times New Roman"/>
                  <w:sz w:val="24"/>
                  <w:szCs w:val="24"/>
                </w:rPr>
                <w:t>по пропуску (</w:t>
              </w:r>
            </w:ins>
            <w:ins w:id="3079" w:author="Ворожцова Наталья Андреевна" w:date="2017-12-25T17:39:00Z">
              <w:r w:rsidR="00B11E3C">
                <w:rPr>
                  <w:rFonts w:ascii="Times New Roman" w:hAnsi="Times New Roman" w:cs="Times New Roman"/>
                  <w:sz w:val="24"/>
                  <w:szCs w:val="24"/>
                </w:rPr>
                <w:t>сборок,</w:t>
              </w:r>
            </w:ins>
            <w:ins w:id="3080" w:author="Ворожцова Наталья Андреевна" w:date="2017-12-25T17:27:00Z">
              <w:r w:rsidR="00552D11">
                <w:rPr>
                  <w:rFonts w:ascii="Times New Roman" w:hAnsi="Times New Roman" w:cs="Times New Roman"/>
                  <w:sz w:val="24"/>
                  <w:szCs w:val="24"/>
                </w:rPr>
                <w:t xml:space="preserve"> измененных на </w:t>
              </w:r>
              <w:r w:rsidR="00F2601F">
                <w:rPr>
                  <w:rFonts w:ascii="Times New Roman" w:hAnsi="Times New Roman" w:cs="Times New Roman"/>
                  <w:sz w:val="24"/>
                  <w:szCs w:val="24"/>
                </w:rPr>
                <w:t xml:space="preserve">измерительных машинах </w:t>
              </w:r>
              <w:r w:rsidR="00F2601F">
                <w:rPr>
                  <w:rFonts w:ascii="Times New Roman" w:hAnsi="Times New Roman" w:cs="Times New Roman"/>
                  <w:sz w:val="24"/>
                  <w:szCs w:val="24"/>
                  <w:lang w:val="en-US"/>
                </w:rPr>
                <w:t>ZOLLER</w:t>
              </w:r>
            </w:ins>
            <w:ins w:id="3081" w:author="Ворожцова Наталья Андреевна" w:date="2017-12-25T17:26:00Z">
              <w:r w:rsidR="00552D11">
                <w:rPr>
                  <w:rFonts w:ascii="Times New Roman" w:hAnsi="Times New Roman" w:cs="Times New Roman"/>
                  <w:sz w:val="24"/>
                  <w:szCs w:val="24"/>
                </w:rPr>
                <w:t>) согласно рабочего задания с отметкой в 1С</w:t>
              </w:r>
            </w:ins>
            <w:ins w:id="3082" w:author="Ворожцова Наталья Андреевна" w:date="2017-12-25T17:39:00Z">
              <w:r w:rsidR="00B11E3C">
                <w:rPr>
                  <w:rFonts w:ascii="Times New Roman" w:hAnsi="Times New Roman" w:cs="Times New Roman"/>
                  <w:sz w:val="24"/>
                  <w:szCs w:val="24"/>
                </w:rPr>
                <w:t>)</w:t>
              </w:r>
            </w:ins>
            <w:ins w:id="3083" w:author="Ворожцова Наталья Андреевна" w:date="2017-12-25T17:26:00Z">
              <w:r w:rsidR="00552D11">
                <w:rPr>
                  <w:rFonts w:ascii="Times New Roman" w:hAnsi="Times New Roman" w:cs="Times New Roman"/>
                  <w:sz w:val="24"/>
                  <w:szCs w:val="24"/>
                </w:rPr>
                <w:t xml:space="preserve">. </w:t>
              </w:r>
            </w:ins>
            <w:del w:id="3084" w:author="Ворожцова Наталья Андреевна" w:date="2017-12-25T17:26:00Z">
              <w:r w:rsidR="00E95A19" w:rsidDel="00552D11">
                <w:rPr>
                  <w:rFonts w:ascii="Times New Roman" w:hAnsi="Times New Roman" w:cs="Times New Roman"/>
                  <w:sz w:val="24"/>
                  <w:szCs w:val="24"/>
                </w:rPr>
                <w:delText xml:space="preserve">- </w:delText>
              </w:r>
            </w:del>
            <w:del w:id="3085" w:author="Ворожцова Наталья Андреевна" w:date="2017-12-25T17:27:00Z">
              <w:r w:rsidR="00E95A19" w:rsidDel="00F2601F">
                <w:rPr>
                  <w:rFonts w:ascii="Times New Roman" w:hAnsi="Times New Roman" w:cs="Times New Roman"/>
                  <w:sz w:val="24"/>
                  <w:szCs w:val="24"/>
                </w:rPr>
                <w:delText>Подбор</w:delText>
              </w:r>
              <w:r w:rsidR="00E95A19" w:rsidRPr="001028B2" w:rsidDel="00F2601F">
                <w:rPr>
                  <w:rFonts w:ascii="Times New Roman" w:hAnsi="Times New Roman" w:cs="Times New Roman"/>
                  <w:sz w:val="24"/>
                  <w:szCs w:val="24"/>
                </w:rPr>
                <w:delText xml:space="preserve"> -  </w:delText>
              </w:r>
              <w:r w:rsidR="00E95A19" w:rsidRPr="00E723B0" w:rsidDel="00F2601F">
                <w:rPr>
                  <w:rFonts w:ascii="Times New Roman" w:hAnsi="Times New Roman" w:cs="Times New Roman"/>
                  <w:b/>
                  <w:sz w:val="24"/>
                  <w:szCs w:val="24"/>
                  <w:lang w:val="en-US"/>
                </w:rPr>
                <w:delText>TDM</w:delText>
              </w:r>
              <w:r w:rsidR="00E95A19" w:rsidDel="00F2601F">
                <w:rPr>
                  <w:rFonts w:ascii="Times New Roman" w:hAnsi="Times New Roman" w:cs="Times New Roman"/>
                  <w:sz w:val="24"/>
                  <w:szCs w:val="24"/>
                </w:rPr>
                <w:delText>;</w:delText>
              </w:r>
            </w:del>
          </w:p>
          <w:p w14:paraId="02B372FD" w14:textId="40C3BB5F" w:rsidR="00260EA6" w:rsidDel="00F2601F" w:rsidRDefault="00E95A19">
            <w:pPr>
              <w:rPr>
                <w:del w:id="3086" w:author="Ворожцова Наталья Андреевна" w:date="2017-12-25T17:27:00Z"/>
                <w:rFonts w:ascii="Times New Roman" w:hAnsi="Times New Roman" w:cs="Times New Roman"/>
                <w:sz w:val="24"/>
                <w:szCs w:val="24"/>
              </w:rPr>
              <w:pPrChange w:id="3087" w:author="Ворожцова Наталья Андреевна" w:date="2018-02-07T10:29:00Z">
                <w:pPr>
                  <w:pStyle w:val="a3"/>
                  <w:ind w:left="0"/>
                </w:pPr>
              </w:pPrChange>
            </w:pPr>
            <w:del w:id="3088" w:author="Ворожцова Наталья Андреевна" w:date="2017-12-25T17:27:00Z">
              <w:r w:rsidDel="00F2601F">
                <w:rPr>
                  <w:rFonts w:ascii="Times New Roman" w:hAnsi="Times New Roman" w:cs="Times New Roman"/>
                  <w:sz w:val="24"/>
                  <w:szCs w:val="24"/>
                </w:rPr>
                <w:delText xml:space="preserve">- Заказ новой – </w:delText>
              </w:r>
              <w:r w:rsidRPr="00B9718E" w:rsidDel="00F2601F">
                <w:rPr>
                  <w:rFonts w:ascii="Times New Roman" w:hAnsi="Times New Roman" w:cs="Times New Roman"/>
                  <w:b/>
                  <w:sz w:val="24"/>
                  <w:szCs w:val="24"/>
                  <w:lang w:val="en-US"/>
                </w:rPr>
                <w:delText>Word</w:delText>
              </w:r>
              <w:r w:rsidDel="00F2601F">
                <w:rPr>
                  <w:rFonts w:ascii="Times New Roman" w:hAnsi="Times New Roman" w:cs="Times New Roman"/>
                  <w:sz w:val="24"/>
                  <w:szCs w:val="24"/>
                </w:rPr>
                <w:delText>;</w:delText>
              </w:r>
            </w:del>
          </w:p>
          <w:p w14:paraId="02B372FE" w14:textId="731C479F" w:rsidR="00260EA6" w:rsidDel="00F2601F" w:rsidRDefault="00E95A19">
            <w:pPr>
              <w:rPr>
                <w:del w:id="3089" w:author="Ворожцова Наталья Андреевна" w:date="2017-12-25T17:27:00Z"/>
                <w:rFonts w:ascii="Times New Roman" w:hAnsi="Times New Roman" w:cs="Times New Roman"/>
                <w:sz w:val="24"/>
                <w:szCs w:val="24"/>
              </w:rPr>
              <w:pPrChange w:id="3090" w:author="Ворожцова Наталья Андреевна" w:date="2018-02-07T10:29:00Z">
                <w:pPr>
                  <w:pStyle w:val="a3"/>
                  <w:ind w:left="0"/>
                </w:pPr>
              </w:pPrChange>
            </w:pPr>
            <w:del w:id="3091" w:author="Ворожцова Наталья Андреевна" w:date="2017-12-25T17:27:00Z">
              <w:r w:rsidDel="00F2601F">
                <w:rPr>
                  <w:rFonts w:ascii="Times New Roman" w:hAnsi="Times New Roman" w:cs="Times New Roman"/>
                  <w:sz w:val="24"/>
                  <w:szCs w:val="24"/>
                </w:rPr>
                <w:delText>- Согласование заказов – электронное согласование;</w:delText>
              </w:r>
            </w:del>
          </w:p>
          <w:p w14:paraId="02B372FF" w14:textId="39482CEA" w:rsidR="00260EA6" w:rsidDel="00F2601F" w:rsidRDefault="00E95A19">
            <w:pPr>
              <w:rPr>
                <w:del w:id="3092" w:author="Ворожцова Наталья Андреевна" w:date="2017-12-25T17:27:00Z"/>
                <w:rFonts w:ascii="Times New Roman" w:hAnsi="Times New Roman" w:cs="Times New Roman"/>
                <w:sz w:val="24"/>
                <w:szCs w:val="24"/>
              </w:rPr>
              <w:pPrChange w:id="3093" w:author="Ворожцова Наталья Андреевна" w:date="2018-02-07T10:29:00Z">
                <w:pPr>
                  <w:pStyle w:val="a3"/>
                  <w:ind w:left="0"/>
                </w:pPr>
              </w:pPrChange>
            </w:pPr>
            <w:del w:id="3094" w:author="Ворожцова Наталья Андреевна" w:date="2017-12-25T17:27:00Z">
              <w:r w:rsidDel="00F2601F">
                <w:rPr>
                  <w:rFonts w:ascii="Times New Roman" w:hAnsi="Times New Roman" w:cs="Times New Roman"/>
                  <w:sz w:val="24"/>
                  <w:szCs w:val="24"/>
                </w:rPr>
                <w:delText>- П</w:delText>
              </w:r>
              <w:r w:rsidRPr="001028B2" w:rsidDel="00F2601F">
                <w:rPr>
                  <w:rFonts w:ascii="Times New Roman" w:hAnsi="Times New Roman" w:cs="Times New Roman"/>
                  <w:sz w:val="24"/>
                  <w:szCs w:val="24"/>
                </w:rPr>
                <w:delText>роектирование оснастки –</w:delText>
              </w:r>
              <w:r w:rsidRPr="00E723B0" w:rsidDel="00F2601F">
                <w:rPr>
                  <w:rFonts w:ascii="Times New Roman" w:hAnsi="Times New Roman" w:cs="Times New Roman"/>
                  <w:b/>
                  <w:sz w:val="24"/>
                  <w:szCs w:val="24"/>
                  <w:lang w:val="en-US"/>
                </w:rPr>
                <w:delText>NX</w:delText>
              </w:r>
              <w:r w:rsidRPr="001028B2" w:rsidDel="00F2601F">
                <w:rPr>
                  <w:rFonts w:ascii="Times New Roman" w:hAnsi="Times New Roman" w:cs="Times New Roman"/>
                  <w:sz w:val="24"/>
                  <w:szCs w:val="24"/>
                </w:rPr>
                <w:delText xml:space="preserve">; </w:delText>
              </w:r>
            </w:del>
          </w:p>
          <w:p w14:paraId="02B37300" w14:textId="4305308F" w:rsidR="00260EA6" w:rsidRPr="001028B2" w:rsidDel="00F2601F" w:rsidRDefault="00E95A19">
            <w:pPr>
              <w:rPr>
                <w:del w:id="3095" w:author="Ворожцова Наталья Андреевна" w:date="2017-12-25T17:27:00Z"/>
                <w:rFonts w:ascii="Times New Roman" w:hAnsi="Times New Roman" w:cs="Times New Roman"/>
                <w:sz w:val="24"/>
                <w:szCs w:val="24"/>
              </w:rPr>
              <w:pPrChange w:id="3096" w:author="Ворожцова Наталья Андреевна" w:date="2018-02-07T10:29:00Z">
                <w:pPr>
                  <w:pStyle w:val="a3"/>
                  <w:ind w:left="0"/>
                </w:pPr>
              </w:pPrChange>
            </w:pPr>
            <w:del w:id="3097" w:author="Ворожцова Наталья Андреевна" w:date="2017-12-25T17:27:00Z">
              <w:r w:rsidDel="00F2601F">
                <w:rPr>
                  <w:rFonts w:ascii="Times New Roman" w:hAnsi="Times New Roman" w:cs="Times New Roman"/>
                  <w:sz w:val="24"/>
                  <w:szCs w:val="24"/>
                </w:rPr>
                <w:delText>- П</w:delText>
              </w:r>
              <w:r w:rsidRPr="001028B2" w:rsidDel="00F2601F">
                <w:rPr>
                  <w:rFonts w:ascii="Times New Roman" w:hAnsi="Times New Roman" w:cs="Times New Roman"/>
                  <w:sz w:val="24"/>
                  <w:szCs w:val="24"/>
                </w:rPr>
                <w:delText xml:space="preserve">риобретение отделом закупок -  </w:delText>
              </w:r>
              <w:r w:rsidRPr="00E723B0" w:rsidDel="00F2601F">
                <w:rPr>
                  <w:rFonts w:ascii="Times New Roman" w:hAnsi="Times New Roman" w:cs="Times New Roman"/>
                  <w:b/>
                  <w:sz w:val="24"/>
                  <w:szCs w:val="24"/>
                </w:rPr>
                <w:delText>1С</w:delText>
              </w:r>
              <w:r w:rsidRPr="001028B2" w:rsidDel="00F2601F">
                <w:rPr>
                  <w:rFonts w:ascii="Times New Roman" w:hAnsi="Times New Roman" w:cs="Times New Roman"/>
                  <w:sz w:val="24"/>
                  <w:szCs w:val="24"/>
                </w:rPr>
                <w:delText>;</w:delText>
              </w:r>
            </w:del>
          </w:p>
          <w:p w14:paraId="02B37301" w14:textId="3BA4CA19" w:rsidR="00260EA6" w:rsidRPr="00235FF5" w:rsidDel="00F2601F" w:rsidRDefault="00E95A19">
            <w:pPr>
              <w:rPr>
                <w:del w:id="3098" w:author="Ворожцова Наталья Андреевна" w:date="2017-12-25T17:27:00Z"/>
                <w:rFonts w:ascii="Times New Roman" w:hAnsi="Times New Roman" w:cs="Times New Roman"/>
                <w:b/>
                <w:sz w:val="24"/>
                <w:szCs w:val="24"/>
              </w:rPr>
              <w:pPrChange w:id="3099" w:author="Ворожцова Наталья Андреевна" w:date="2018-02-07T10:29:00Z">
                <w:pPr>
                  <w:pStyle w:val="a3"/>
                  <w:ind w:left="0"/>
                </w:pPr>
              </w:pPrChange>
            </w:pPr>
            <w:del w:id="3100" w:author="Ворожцова Наталья Андреевна" w:date="2017-12-25T17:27:00Z">
              <w:r w:rsidDel="00F2601F">
                <w:rPr>
                  <w:rFonts w:ascii="Times New Roman" w:hAnsi="Times New Roman" w:cs="Times New Roman"/>
                  <w:sz w:val="24"/>
                  <w:szCs w:val="24"/>
                </w:rPr>
                <w:delText>- Учет в бухгалтерии – 1С;</w:delText>
              </w:r>
            </w:del>
          </w:p>
          <w:p w14:paraId="02B37302" w14:textId="7F0455A6" w:rsidR="00260EA6" w:rsidDel="00F2601F" w:rsidRDefault="00E95A19">
            <w:pPr>
              <w:rPr>
                <w:del w:id="3101" w:author="Ворожцова Наталья Андреевна" w:date="2017-12-25T17:27:00Z"/>
                <w:rFonts w:ascii="Times New Roman" w:hAnsi="Times New Roman" w:cs="Times New Roman"/>
                <w:sz w:val="24"/>
                <w:szCs w:val="24"/>
              </w:rPr>
              <w:pPrChange w:id="3102" w:author="Ворожцова Наталья Андреевна" w:date="2018-02-07T10:29:00Z">
                <w:pPr>
                  <w:pStyle w:val="a3"/>
                  <w:ind w:left="0"/>
                </w:pPr>
              </w:pPrChange>
            </w:pPr>
            <w:del w:id="3103" w:author="Ворожцова Наталья Андреевна" w:date="2017-12-25T17:27:00Z">
              <w:r w:rsidDel="00F2601F">
                <w:rPr>
                  <w:rFonts w:ascii="Times New Roman" w:hAnsi="Times New Roman" w:cs="Times New Roman"/>
                  <w:sz w:val="24"/>
                  <w:szCs w:val="24"/>
                </w:rPr>
                <w:delText>- У</w:delText>
              </w:r>
              <w:r w:rsidRPr="001028B2" w:rsidDel="00F2601F">
                <w:rPr>
                  <w:rFonts w:ascii="Times New Roman" w:hAnsi="Times New Roman" w:cs="Times New Roman"/>
                  <w:sz w:val="24"/>
                  <w:szCs w:val="24"/>
                </w:rPr>
                <w:delText xml:space="preserve">чет в ИРК – </w:delText>
              </w:r>
              <w:r w:rsidDel="00F2601F">
                <w:rPr>
                  <w:rFonts w:ascii="Times New Roman" w:hAnsi="Times New Roman" w:cs="Times New Roman"/>
                  <w:sz w:val="24"/>
                  <w:szCs w:val="24"/>
                </w:rPr>
                <w:delText>1С;</w:delText>
              </w:r>
            </w:del>
          </w:p>
          <w:p w14:paraId="02B37303" w14:textId="597E0CD3" w:rsidR="00260EA6" w:rsidDel="00F2601F" w:rsidRDefault="00E95A19">
            <w:pPr>
              <w:rPr>
                <w:del w:id="3104" w:author="Ворожцова Наталья Андреевна" w:date="2017-12-25T17:29:00Z"/>
                <w:rFonts w:ascii="Times New Roman" w:hAnsi="Times New Roman" w:cs="Times New Roman"/>
                <w:sz w:val="24"/>
                <w:szCs w:val="24"/>
              </w:rPr>
              <w:pPrChange w:id="3105" w:author="Ворожцова Наталья Андреевна" w:date="2018-02-07T10:29:00Z">
                <w:pPr>
                  <w:pStyle w:val="a3"/>
                  <w:ind w:left="0"/>
                </w:pPr>
              </w:pPrChange>
            </w:pPr>
            <w:del w:id="3106" w:author="Ворожцова Наталья Андреевна" w:date="2017-12-25T17:29:00Z">
              <w:r w:rsidDel="00F2601F">
                <w:rPr>
                  <w:rFonts w:ascii="Times New Roman" w:hAnsi="Times New Roman" w:cs="Times New Roman"/>
                  <w:sz w:val="24"/>
                  <w:szCs w:val="24"/>
                </w:rPr>
                <w:delText>- Б</w:delText>
              </w:r>
              <w:r w:rsidRPr="00941C82" w:rsidDel="00F2601F">
                <w:rPr>
                  <w:rFonts w:ascii="Times New Roman" w:hAnsi="Times New Roman" w:cs="Times New Roman"/>
                  <w:sz w:val="24"/>
                  <w:szCs w:val="24"/>
                </w:rPr>
                <w:delText xml:space="preserve">аза геометрических параметров в </w:delText>
              </w:r>
              <w:r w:rsidDel="00F2601F">
                <w:rPr>
                  <w:rFonts w:ascii="Times New Roman" w:hAnsi="Times New Roman" w:cs="Times New Roman"/>
                  <w:sz w:val="24"/>
                  <w:szCs w:val="24"/>
                  <w:lang w:val="en-US"/>
                </w:rPr>
                <w:delText>TDM</w:delText>
              </w:r>
              <w:r w:rsidDel="00F2601F">
                <w:rPr>
                  <w:rFonts w:ascii="Times New Roman" w:hAnsi="Times New Roman" w:cs="Times New Roman"/>
                  <w:sz w:val="24"/>
                  <w:szCs w:val="24"/>
                </w:rPr>
                <w:delText xml:space="preserve">; </w:delText>
              </w:r>
            </w:del>
            <w:del w:id="3107" w:author="Ворожцова Наталья Андреевна" w:date="2017-12-25T17:28:00Z">
              <w:r w:rsidRPr="00941C82" w:rsidDel="00F2601F">
                <w:rPr>
                  <w:rFonts w:ascii="Times New Roman" w:hAnsi="Times New Roman" w:cs="Times New Roman"/>
                  <w:sz w:val="24"/>
                  <w:szCs w:val="24"/>
                </w:rPr>
                <w:delText>3</w:delText>
              </w:r>
              <w:r w:rsidRPr="00941C82" w:rsidDel="00F2601F">
                <w:rPr>
                  <w:rFonts w:ascii="Times New Roman" w:hAnsi="Times New Roman" w:cs="Times New Roman"/>
                  <w:sz w:val="24"/>
                  <w:szCs w:val="24"/>
                  <w:lang w:val="en-US"/>
                </w:rPr>
                <w:delText>D</w:delText>
              </w:r>
              <w:r w:rsidRPr="00941C82" w:rsidDel="00F2601F">
                <w:rPr>
                  <w:rFonts w:ascii="Times New Roman" w:hAnsi="Times New Roman" w:cs="Times New Roman"/>
                  <w:sz w:val="24"/>
                  <w:szCs w:val="24"/>
                </w:rPr>
                <w:delText xml:space="preserve">-модели </w:delText>
              </w:r>
              <w:r w:rsidDel="00F2601F">
                <w:rPr>
                  <w:rFonts w:ascii="Times New Roman" w:hAnsi="Times New Roman" w:cs="Times New Roman"/>
                  <w:sz w:val="24"/>
                  <w:szCs w:val="24"/>
                </w:rPr>
                <w:delText xml:space="preserve">и сборки на стандартную и специальную оснастку. </w:delText>
              </w:r>
            </w:del>
          </w:p>
          <w:p w14:paraId="02B37304" w14:textId="0DE909A0" w:rsidR="00260EA6" w:rsidDel="00F2601F" w:rsidRDefault="00E95A19">
            <w:pPr>
              <w:rPr>
                <w:del w:id="3108" w:author="Ворожцова Наталья Андреевна" w:date="2017-12-25T17:29:00Z"/>
                <w:rFonts w:ascii="Times New Roman" w:hAnsi="Times New Roman" w:cs="Times New Roman"/>
                <w:sz w:val="24"/>
                <w:szCs w:val="24"/>
              </w:rPr>
              <w:pPrChange w:id="3109" w:author="Ворожцова Наталья Андреевна" w:date="2018-02-07T10:29:00Z">
                <w:pPr>
                  <w:pStyle w:val="a3"/>
                  <w:ind w:left="0"/>
                </w:pPr>
              </w:pPrChange>
            </w:pPr>
            <w:del w:id="3110" w:author="Ворожцова Наталья Андреевна" w:date="2017-12-25T17:29:00Z">
              <w:r w:rsidDel="00F2601F">
                <w:rPr>
                  <w:rFonts w:ascii="Times New Roman" w:hAnsi="Times New Roman" w:cs="Times New Roman"/>
                  <w:sz w:val="24"/>
                  <w:szCs w:val="24"/>
                </w:rPr>
                <w:delText>- Получение</w:delText>
              </w:r>
              <w:r w:rsidRPr="00C01305" w:rsidDel="00F2601F">
                <w:rPr>
                  <w:rFonts w:ascii="Times New Roman" w:hAnsi="Times New Roman" w:cs="Times New Roman"/>
                  <w:sz w:val="24"/>
                  <w:szCs w:val="24"/>
                </w:rPr>
                <w:delText xml:space="preserve">/сдача рабочими </w:delText>
              </w:r>
              <w:r w:rsidDel="00F2601F">
                <w:rPr>
                  <w:rFonts w:ascii="Times New Roman" w:hAnsi="Times New Roman" w:cs="Times New Roman"/>
                  <w:sz w:val="24"/>
                  <w:szCs w:val="24"/>
                </w:rPr>
                <w:delText>–</w:delText>
              </w:r>
              <w:r w:rsidRPr="00C01305" w:rsidDel="00F2601F">
                <w:rPr>
                  <w:rFonts w:ascii="Times New Roman" w:hAnsi="Times New Roman" w:cs="Times New Roman"/>
                  <w:sz w:val="24"/>
                  <w:szCs w:val="24"/>
                </w:rPr>
                <w:delText xml:space="preserve"> </w:delText>
              </w:r>
              <w:r w:rsidDel="00F2601F">
                <w:rPr>
                  <w:rFonts w:ascii="Times New Roman" w:hAnsi="Times New Roman" w:cs="Times New Roman"/>
                  <w:sz w:val="24"/>
                  <w:szCs w:val="24"/>
                </w:rPr>
                <w:delText xml:space="preserve">по пропуску готовых сборок согласно рабочего задания с отметкой в 1С. </w:delText>
              </w:r>
            </w:del>
          </w:p>
          <w:p w14:paraId="02B37305" w14:textId="107DDA4D" w:rsidR="00DE47AA" w:rsidRPr="00AB1DBF" w:rsidRDefault="00E95A19">
            <w:pPr>
              <w:rPr>
                <w:rFonts w:ascii="Times New Roman" w:hAnsi="Times New Roman" w:cs="Times New Roman"/>
                <w:sz w:val="24"/>
                <w:szCs w:val="24"/>
              </w:rPr>
              <w:pPrChange w:id="3111" w:author="Ворожцова Наталья Андреевна" w:date="2018-02-07T10:29:00Z">
                <w:pPr>
                  <w:pStyle w:val="a3"/>
                  <w:ind w:left="0"/>
                </w:pPr>
              </w:pPrChange>
            </w:pPr>
            <w:del w:id="3112" w:author="Ворожцова Наталья Андреевна" w:date="2017-12-25T17:29:00Z">
              <w:r w:rsidDel="00F2601F">
                <w:rPr>
                  <w:rFonts w:ascii="Times New Roman" w:hAnsi="Times New Roman" w:cs="Times New Roman"/>
                  <w:sz w:val="24"/>
                  <w:szCs w:val="24"/>
                </w:rPr>
                <w:delText>штрихкодирование, автоматизированные стеллажи и инструментальные шкафы;</w:delText>
              </w:r>
            </w:del>
          </w:p>
        </w:tc>
        <w:tc>
          <w:tcPr>
            <w:tcW w:w="709" w:type="dxa"/>
            <w:textDirection w:val="btLr"/>
            <w:vAlign w:val="center"/>
            <w:tcPrChange w:id="3113" w:author="Ворожцова Наталья Андреевна" w:date="2018-01-17T11:23:00Z">
              <w:tcPr>
                <w:tcW w:w="709" w:type="dxa"/>
                <w:textDirection w:val="btLr"/>
              </w:tcPr>
            </w:tcPrChange>
          </w:tcPr>
          <w:p w14:paraId="02B37306"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Интеграция П</w:t>
            </w:r>
            <w:r>
              <w:rPr>
                <w:rFonts w:ascii="Times New Roman" w:hAnsi="Times New Roman" w:cs="Times New Roman"/>
                <w:sz w:val="24"/>
                <w:szCs w:val="24"/>
              </w:rPr>
              <w:t>П</w:t>
            </w:r>
          </w:p>
        </w:tc>
      </w:tr>
      <w:tr w:rsidR="005822A9" w14:paraId="02B37313" w14:textId="77777777" w:rsidTr="00855035">
        <w:trPr>
          <w:cantSplit/>
          <w:trHeight w:val="1134"/>
          <w:jc w:val="center"/>
          <w:trPrChange w:id="3114" w:author="Ворожцова Наталья Андреевна" w:date="2018-01-17T11:23:00Z">
            <w:trPr>
              <w:cantSplit/>
              <w:trHeight w:val="1134"/>
            </w:trPr>
          </w:trPrChange>
        </w:trPr>
        <w:tc>
          <w:tcPr>
            <w:tcW w:w="421" w:type="dxa"/>
            <w:textDirection w:val="btLr"/>
            <w:tcPrChange w:id="3115" w:author="Ворожцова Наталья Андреевна" w:date="2018-01-17T11:23:00Z">
              <w:tcPr>
                <w:tcW w:w="421" w:type="dxa"/>
                <w:textDirection w:val="btLr"/>
              </w:tcPr>
            </w:tcPrChange>
          </w:tcPr>
          <w:p w14:paraId="02B37308" w14:textId="77777777" w:rsidR="00260EA6" w:rsidRPr="009A7D6F"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4"/>
                <w:szCs w:val="24"/>
              </w:rPr>
              <w:t>ОАО «ГАЗ»</w:t>
            </w:r>
          </w:p>
        </w:tc>
        <w:tc>
          <w:tcPr>
            <w:tcW w:w="8363" w:type="dxa"/>
            <w:tcPrChange w:id="3116" w:author="Ворожцова Наталья Андреевна" w:date="2018-01-17T11:23:00Z">
              <w:tcPr>
                <w:tcW w:w="8363" w:type="dxa"/>
              </w:tcPr>
            </w:tcPrChange>
          </w:tcPr>
          <w:p w14:paraId="53C58FDB" w14:textId="18F490A8" w:rsidR="005F461B" w:rsidRPr="005F461B" w:rsidRDefault="005F461B" w:rsidP="005F461B">
            <w:pPr>
              <w:pStyle w:val="a3"/>
              <w:ind w:left="0"/>
              <w:rPr>
                <w:ins w:id="3117" w:author="Ворожцова Наталья Андреевна" w:date="2017-12-25T17:30:00Z"/>
                <w:rFonts w:ascii="Times New Roman" w:hAnsi="Times New Roman" w:cs="Times New Roman"/>
                <w:sz w:val="24"/>
                <w:szCs w:val="24"/>
              </w:rPr>
            </w:pPr>
            <w:ins w:id="3118" w:author="Ворожцова Наталья Андреевна" w:date="2017-12-25T17:30:00Z">
              <w:r w:rsidRPr="00C651CF">
                <w:rPr>
                  <w:rFonts w:ascii="Times New Roman" w:hAnsi="Times New Roman" w:cs="Times New Roman"/>
                  <w:sz w:val="24"/>
                  <w:szCs w:val="24"/>
                </w:rPr>
                <w:t xml:space="preserve">1. Подбор </w:t>
              </w:r>
              <w:r>
                <w:rPr>
                  <w:rFonts w:ascii="Times New Roman" w:hAnsi="Times New Roman" w:cs="Times New Roman"/>
                  <w:sz w:val="24"/>
                  <w:szCs w:val="24"/>
                </w:rPr>
                <w:t>ТО – по каталогам, для нового изделия подбирают новую оснастку по каталогам. Имеющуюся в ИРК не применяют, т.к. разные бюджеты для серии и внедрения; Для каждой детали составляют нормировочную карту с указанием расхода каждого РИ.</w:t>
              </w:r>
            </w:ins>
            <w:ins w:id="3119" w:author="Ворожцова Наталья Андреевна" w:date="2017-12-25T17:35:00Z">
              <w:r>
                <w:rPr>
                  <w:rFonts w:ascii="Times New Roman" w:hAnsi="Times New Roman" w:cs="Times New Roman"/>
                  <w:sz w:val="24"/>
                  <w:szCs w:val="24"/>
                </w:rPr>
                <w:t xml:space="preserve">Есть БД в </w:t>
              </w:r>
              <w:r w:rsidRPr="006F6170">
                <w:rPr>
                  <w:rFonts w:ascii="Times New Roman" w:hAnsi="Times New Roman" w:cs="Times New Roman"/>
                  <w:b/>
                  <w:sz w:val="24"/>
                  <w:szCs w:val="24"/>
                </w:rPr>
                <w:t>Excel</w:t>
              </w:r>
            </w:ins>
            <w:ins w:id="3120" w:author="Ворожцова Наталья Андреевна" w:date="2017-12-25T17:36:00Z">
              <w:r>
                <w:rPr>
                  <w:rFonts w:ascii="Times New Roman" w:hAnsi="Times New Roman" w:cs="Times New Roman"/>
                  <w:b/>
                  <w:sz w:val="24"/>
                  <w:szCs w:val="24"/>
                </w:rPr>
                <w:t>.</w:t>
              </w:r>
            </w:ins>
          </w:p>
          <w:p w14:paraId="5D2C98B4" w14:textId="6747E171" w:rsidR="005F461B" w:rsidRDefault="005F461B" w:rsidP="005F461B">
            <w:pPr>
              <w:pStyle w:val="a3"/>
              <w:ind w:left="0"/>
              <w:rPr>
                <w:ins w:id="3121" w:author="Ворожцова Наталья Андреевна" w:date="2017-12-25T17:30:00Z"/>
                <w:rFonts w:ascii="Times New Roman" w:hAnsi="Times New Roman" w:cs="Times New Roman"/>
                <w:sz w:val="24"/>
                <w:szCs w:val="24"/>
              </w:rPr>
            </w:pPr>
            <w:ins w:id="3122" w:author="Ворожцова Наталья Андреевна" w:date="2017-12-25T17:30:00Z">
              <w:r>
                <w:rPr>
                  <w:rFonts w:ascii="Times New Roman" w:hAnsi="Times New Roman" w:cs="Times New Roman"/>
                  <w:sz w:val="24"/>
                  <w:szCs w:val="24"/>
                </w:rPr>
                <w:t>2. Заказ нового обозначения -</w:t>
              </w:r>
            </w:ins>
            <w:ins w:id="3123" w:author="Ворожцова Наталья Андреевна" w:date="2017-12-25T17:31:00Z">
              <w:r w:rsidRPr="00E723B0">
                <w:rPr>
                  <w:rFonts w:ascii="Times New Roman" w:hAnsi="Times New Roman" w:cs="Times New Roman"/>
                  <w:b/>
                  <w:sz w:val="24"/>
                  <w:szCs w:val="24"/>
                </w:rPr>
                <w:t xml:space="preserve"> АРМ «Корпоративная система управления»</w:t>
              </w:r>
              <w:r>
                <w:rPr>
                  <w:rFonts w:ascii="Times New Roman" w:hAnsi="Times New Roman" w:cs="Times New Roman"/>
                  <w:sz w:val="24"/>
                  <w:szCs w:val="24"/>
                </w:rPr>
                <w:t>;</w:t>
              </w:r>
            </w:ins>
          </w:p>
          <w:p w14:paraId="12EB0A8F" w14:textId="6B134A3C" w:rsidR="005F461B" w:rsidRDefault="005F461B" w:rsidP="005F461B">
            <w:pPr>
              <w:pStyle w:val="a3"/>
              <w:ind w:left="29"/>
              <w:rPr>
                <w:ins w:id="3124" w:author="Ворожцова Наталья Андреевна" w:date="2017-12-25T17:30:00Z"/>
                <w:rFonts w:ascii="Times New Roman" w:hAnsi="Times New Roman" w:cs="Times New Roman"/>
                <w:sz w:val="24"/>
                <w:szCs w:val="24"/>
              </w:rPr>
            </w:pPr>
            <w:ins w:id="3125" w:author="Ворожцова Наталья Андреевна" w:date="2017-12-25T17:30: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w:t>
              </w:r>
              <w:r w:rsidRPr="005F461B">
                <w:rPr>
                  <w:rFonts w:ascii="Times New Roman" w:hAnsi="Times New Roman" w:cs="Times New Roman"/>
                  <w:b/>
                  <w:sz w:val="24"/>
                  <w:szCs w:val="24"/>
                  <w:rPrChange w:id="3126" w:author="Ворожцова Наталья Андреевна" w:date="2017-12-25T17:30:00Z">
                    <w:rPr>
                      <w:rFonts w:ascii="Times New Roman" w:hAnsi="Times New Roman" w:cs="Times New Roman"/>
                      <w:b/>
                      <w:sz w:val="24"/>
                      <w:szCs w:val="24"/>
                      <w:lang w:val="en-US"/>
                    </w:rPr>
                  </w:rPrChange>
                </w:rPr>
                <w:t xml:space="preserve"> </w:t>
              </w:r>
            </w:ins>
            <w:ins w:id="3127" w:author="Ворожцова Наталья Андреевна" w:date="2017-12-25T17:31:00Z">
              <w:r>
                <w:rPr>
                  <w:rFonts w:ascii="Times New Roman" w:hAnsi="Times New Roman" w:cs="Times New Roman"/>
                  <w:b/>
                  <w:sz w:val="24"/>
                  <w:szCs w:val="24"/>
                </w:rPr>
                <w:t>в бумаге</w:t>
              </w:r>
            </w:ins>
            <w:ins w:id="3128" w:author="Ворожцова Наталья Андреевна" w:date="2017-12-25T17:30:00Z">
              <w:r>
                <w:rPr>
                  <w:rFonts w:ascii="Times New Roman" w:hAnsi="Times New Roman" w:cs="Times New Roman"/>
                  <w:sz w:val="24"/>
                  <w:szCs w:val="24"/>
                </w:rPr>
                <w:t xml:space="preserve">. </w:t>
              </w:r>
            </w:ins>
          </w:p>
          <w:p w14:paraId="5E00C945" w14:textId="77777777" w:rsidR="005F461B" w:rsidRPr="00C651CF" w:rsidRDefault="005F461B" w:rsidP="005F461B">
            <w:pPr>
              <w:pStyle w:val="a3"/>
              <w:ind w:left="29"/>
              <w:rPr>
                <w:ins w:id="3129" w:author="Ворожцова Наталья Андреевна" w:date="2017-12-25T17:30:00Z"/>
                <w:rFonts w:ascii="Times New Roman" w:hAnsi="Times New Roman" w:cs="Times New Roman"/>
                <w:sz w:val="24"/>
                <w:szCs w:val="24"/>
              </w:rPr>
            </w:pPr>
            <w:ins w:id="3130" w:author="Ворожцова Наталья Андреевна" w:date="2017-12-25T17:30: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r>
                <w:rPr>
                  <w:rFonts w:ascii="Times New Roman" w:hAnsi="Times New Roman" w:cs="Times New Roman"/>
                  <w:sz w:val="24"/>
                  <w:szCs w:val="24"/>
                </w:rPr>
                <w:t>–</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5F36342E" w14:textId="77777777" w:rsidR="005F461B" w:rsidRPr="00C651CF" w:rsidRDefault="005F461B" w:rsidP="005F461B">
            <w:pPr>
              <w:pStyle w:val="a3"/>
              <w:ind w:left="29"/>
              <w:rPr>
                <w:ins w:id="3131" w:author="Ворожцова Наталья Андреевна" w:date="2017-12-25T17:30:00Z"/>
                <w:rFonts w:ascii="Times New Roman" w:hAnsi="Times New Roman" w:cs="Times New Roman"/>
                <w:sz w:val="24"/>
                <w:szCs w:val="24"/>
              </w:rPr>
            </w:pPr>
            <w:ins w:id="3132" w:author="Ворожцова Наталья Андреевна" w:date="2017-12-25T17:30: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 xml:space="preserve">ВО </w:t>
              </w:r>
              <w:r>
                <w:rPr>
                  <w:rFonts w:ascii="Times New Roman" w:hAnsi="Times New Roman" w:cs="Times New Roman"/>
                  <w:b/>
                  <w:sz w:val="24"/>
                  <w:szCs w:val="24"/>
                </w:rPr>
                <w:t xml:space="preserve">- </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3D7CB9EE" w14:textId="77777777" w:rsidR="005F461B" w:rsidRDefault="005F461B" w:rsidP="005F461B">
            <w:pPr>
              <w:pStyle w:val="a3"/>
              <w:ind w:left="29"/>
              <w:rPr>
                <w:ins w:id="3133" w:author="Ворожцова Наталья Андреевна" w:date="2017-12-25T17:30:00Z"/>
                <w:rFonts w:ascii="Times New Roman" w:hAnsi="Times New Roman" w:cs="Times New Roman"/>
                <w:sz w:val="24"/>
                <w:szCs w:val="24"/>
              </w:rPr>
            </w:pPr>
            <w:ins w:id="3134" w:author="Ворожцова Наталья Андреевна" w:date="2017-12-25T17:30: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74F5A48B" w14:textId="77777777" w:rsidR="005F461B" w:rsidRPr="00C651CF" w:rsidRDefault="005F461B" w:rsidP="005F461B">
            <w:pPr>
              <w:pStyle w:val="a3"/>
              <w:ind w:left="29"/>
              <w:rPr>
                <w:ins w:id="3135" w:author="Ворожцова Наталья Андреевна" w:date="2017-12-25T17:30:00Z"/>
                <w:rFonts w:ascii="Times New Roman" w:hAnsi="Times New Roman" w:cs="Times New Roman"/>
                <w:sz w:val="24"/>
                <w:szCs w:val="24"/>
              </w:rPr>
            </w:pPr>
            <w:ins w:id="3136" w:author="Ворожцова Наталья Андреевна" w:date="2017-12-25T17:30: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r w:rsidRPr="00C651CF">
                <w:rPr>
                  <w:rFonts w:ascii="Times New Roman" w:hAnsi="Times New Roman" w:cs="Times New Roman"/>
                  <w:b/>
                  <w:sz w:val="24"/>
                  <w:szCs w:val="24"/>
                </w:rPr>
                <w:t xml:space="preserve"> </w:t>
              </w:r>
              <w:r>
                <w:rPr>
                  <w:rFonts w:ascii="Times New Roman" w:hAnsi="Times New Roman" w:cs="Times New Roman"/>
                  <w:b/>
                  <w:sz w:val="24"/>
                  <w:szCs w:val="24"/>
                  <w:lang w:val="en-US"/>
                </w:rPr>
                <w:t>NX</w:t>
              </w:r>
              <w:r w:rsidRPr="00C651CF">
                <w:rPr>
                  <w:rFonts w:ascii="Times New Roman" w:hAnsi="Times New Roman" w:cs="Times New Roman"/>
                  <w:sz w:val="24"/>
                  <w:szCs w:val="24"/>
                </w:rPr>
                <w:t xml:space="preserve">; </w:t>
              </w:r>
            </w:ins>
          </w:p>
          <w:p w14:paraId="0EB65479" w14:textId="5D4F5352" w:rsidR="005F461B" w:rsidRPr="00C651CF" w:rsidRDefault="005F461B" w:rsidP="005F461B">
            <w:pPr>
              <w:pStyle w:val="a3"/>
              <w:ind w:left="0"/>
              <w:rPr>
                <w:ins w:id="3137" w:author="Ворожцова Наталья Андреевна" w:date="2017-12-25T17:30:00Z"/>
                <w:rFonts w:ascii="Times New Roman" w:hAnsi="Times New Roman" w:cs="Times New Roman"/>
                <w:bCs/>
                <w:sz w:val="24"/>
                <w:szCs w:val="24"/>
              </w:rPr>
            </w:pPr>
            <w:ins w:id="3138" w:author="Ворожцова Наталья Андреевна" w:date="2017-12-25T17:30:00Z">
              <w:r>
                <w:rPr>
                  <w:rFonts w:ascii="Times New Roman" w:hAnsi="Times New Roman" w:cs="Times New Roman"/>
                  <w:sz w:val="24"/>
                  <w:szCs w:val="24"/>
                </w:rPr>
                <w:t xml:space="preserve">8. </w:t>
              </w:r>
              <w:r>
                <w:rPr>
                  <w:rFonts w:ascii="Times New Roman" w:hAnsi="Times New Roman" w:cs="Times New Roman"/>
                  <w:bCs/>
                  <w:sz w:val="24"/>
                  <w:szCs w:val="24"/>
                </w:rPr>
                <w:t>Редактор ТП с автоматическим подбором</w:t>
              </w:r>
              <w:r>
                <w:rPr>
                  <w:rFonts w:ascii="Times New Roman" w:hAnsi="Times New Roman" w:cs="Times New Roman"/>
                  <w:color w:val="000000"/>
                  <w:spacing w:val="15"/>
                  <w:sz w:val="24"/>
                  <w:szCs w:val="24"/>
                </w:rPr>
                <w:t xml:space="preserve"> – нет</w:t>
              </w:r>
            </w:ins>
            <w:ins w:id="3139" w:author="Ворожцова Наталья Андреевна" w:date="2017-12-25T17:31:00Z">
              <w:r>
                <w:rPr>
                  <w:rFonts w:ascii="Times New Roman" w:hAnsi="Times New Roman" w:cs="Times New Roman"/>
                  <w:color w:val="000000"/>
                  <w:spacing w:val="15"/>
                  <w:sz w:val="24"/>
                  <w:szCs w:val="24"/>
                </w:rPr>
                <w:t>.</w:t>
              </w:r>
            </w:ins>
          </w:p>
          <w:p w14:paraId="03D34FB2" w14:textId="328EF8F8" w:rsidR="005F461B" w:rsidRPr="005F461B" w:rsidRDefault="005F461B" w:rsidP="005F461B">
            <w:pPr>
              <w:pStyle w:val="a3"/>
              <w:ind w:left="0"/>
              <w:rPr>
                <w:ins w:id="3140" w:author="Ворожцова Наталья Андреевна" w:date="2017-12-25T17:30:00Z"/>
                <w:rFonts w:ascii="Times New Roman" w:hAnsi="Times New Roman" w:cs="Times New Roman"/>
                <w:sz w:val="24"/>
                <w:szCs w:val="24"/>
                <w:rPrChange w:id="3141" w:author="Ворожцова Наталья Андреевна" w:date="2017-12-25T17:32:00Z">
                  <w:rPr>
                    <w:ins w:id="3142" w:author="Ворожцова Наталья Андреевна" w:date="2017-12-25T17:30:00Z"/>
                    <w:rFonts w:ascii="Times New Roman" w:hAnsi="Times New Roman" w:cs="Times New Roman"/>
                    <w:b/>
                    <w:sz w:val="24"/>
                    <w:szCs w:val="24"/>
                  </w:rPr>
                </w:rPrChange>
              </w:rPr>
            </w:pPr>
            <w:ins w:id="3143" w:author="Ворожцова Наталья Андреевна" w:date="2017-12-25T17:30:00Z">
              <w:r>
                <w:rPr>
                  <w:rFonts w:ascii="Times New Roman" w:hAnsi="Times New Roman" w:cs="Times New Roman"/>
                  <w:sz w:val="24"/>
                  <w:szCs w:val="24"/>
                </w:rPr>
                <w:t>1</w:t>
              </w:r>
              <w:r w:rsidRPr="00C651CF">
                <w:rPr>
                  <w:rFonts w:ascii="Times New Roman" w:hAnsi="Times New Roman" w:cs="Times New Roman"/>
                  <w:sz w:val="24"/>
                  <w:szCs w:val="24"/>
                </w:rPr>
                <w:t>0. Электронного согласования заявок</w:t>
              </w:r>
              <w:r w:rsidRPr="005F461B">
                <w:rPr>
                  <w:rFonts w:ascii="Times New Roman" w:hAnsi="Times New Roman" w:cs="Times New Roman"/>
                  <w:b/>
                  <w:sz w:val="24"/>
                  <w:szCs w:val="24"/>
                  <w:rPrChange w:id="3144" w:author="Ворожцова Наталья Андреевна" w:date="2017-12-25T17:32:00Z">
                    <w:rPr>
                      <w:rFonts w:ascii="Times New Roman" w:hAnsi="Times New Roman" w:cs="Times New Roman"/>
                      <w:sz w:val="24"/>
                      <w:szCs w:val="24"/>
                    </w:rPr>
                  </w:rPrChange>
                </w:rPr>
                <w:t xml:space="preserve"> </w:t>
              </w:r>
            </w:ins>
            <w:ins w:id="3145" w:author="Ворожцова Наталья Андреевна" w:date="2017-12-25T17:32:00Z">
              <w:r w:rsidRPr="005F461B">
                <w:rPr>
                  <w:rFonts w:ascii="Times New Roman" w:hAnsi="Times New Roman" w:cs="Times New Roman"/>
                  <w:sz w:val="24"/>
                  <w:szCs w:val="24"/>
                  <w:rPrChange w:id="3146" w:author="Ворожцова Наталья Андреевна" w:date="2017-12-25T17:32:00Z">
                    <w:rPr>
                      <w:rFonts w:ascii="Times New Roman" w:hAnsi="Times New Roman" w:cs="Times New Roman"/>
                      <w:b/>
                      <w:sz w:val="24"/>
                      <w:szCs w:val="24"/>
                    </w:rPr>
                  </w:rPrChange>
                </w:rPr>
                <w:t>К</w:t>
              </w:r>
              <w:r>
                <w:rPr>
                  <w:rFonts w:ascii="Times New Roman" w:hAnsi="Times New Roman" w:cs="Times New Roman"/>
                  <w:sz w:val="24"/>
                  <w:szCs w:val="24"/>
                </w:rPr>
                <w:t>орпоративная система управления</w:t>
              </w:r>
              <w:r w:rsidRPr="005F461B">
                <w:rPr>
                  <w:rFonts w:ascii="Times New Roman" w:hAnsi="Times New Roman" w:cs="Times New Roman"/>
                  <w:sz w:val="24"/>
                  <w:szCs w:val="24"/>
                </w:rPr>
                <w:t>;</w:t>
              </w:r>
            </w:ins>
          </w:p>
          <w:p w14:paraId="5CA519CF" w14:textId="1F39EE42" w:rsidR="005F461B" w:rsidRPr="005F461B" w:rsidRDefault="005F461B" w:rsidP="005F461B">
            <w:pPr>
              <w:rPr>
                <w:ins w:id="3147" w:author="Ворожцова Наталья Андреевна" w:date="2017-12-25T17:30:00Z"/>
                <w:rFonts w:ascii="Times New Roman" w:hAnsi="Times New Roman" w:cs="Times New Roman"/>
                <w:sz w:val="24"/>
                <w:szCs w:val="24"/>
              </w:rPr>
            </w:pPr>
            <w:ins w:id="3148" w:author="Ворожцова Наталья Андреевна" w:date="2017-12-25T17:30: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и в –</w:t>
              </w:r>
            </w:ins>
            <w:ins w:id="3149" w:author="Ворожцова Наталья Андреевна" w:date="2017-12-25T17:32:00Z">
              <w:r w:rsidRPr="00E723B0">
                <w:rPr>
                  <w:rFonts w:ascii="Times New Roman" w:hAnsi="Times New Roman" w:cs="Times New Roman"/>
                  <w:b/>
                  <w:sz w:val="24"/>
                  <w:szCs w:val="24"/>
                </w:rPr>
                <w:t xml:space="preserve"> </w:t>
              </w:r>
              <w:r w:rsidRPr="005F461B">
                <w:rPr>
                  <w:rFonts w:ascii="Times New Roman" w:hAnsi="Times New Roman" w:cs="Times New Roman"/>
                  <w:sz w:val="24"/>
                  <w:szCs w:val="24"/>
                  <w:rPrChange w:id="3150" w:author="Ворожцова Наталья Андреевна" w:date="2017-12-25T17:32:00Z">
                    <w:rPr>
                      <w:rFonts w:ascii="Times New Roman" w:hAnsi="Times New Roman" w:cs="Times New Roman"/>
                      <w:b/>
                      <w:sz w:val="24"/>
                      <w:szCs w:val="24"/>
                    </w:rPr>
                  </w:rPrChange>
                </w:rPr>
                <w:t>К</w:t>
              </w:r>
              <w:r>
                <w:rPr>
                  <w:rFonts w:ascii="Times New Roman" w:hAnsi="Times New Roman" w:cs="Times New Roman"/>
                  <w:sz w:val="24"/>
                  <w:szCs w:val="24"/>
                </w:rPr>
                <w:t>орпоративная система управления</w:t>
              </w:r>
              <w:r w:rsidRPr="005F461B">
                <w:rPr>
                  <w:rFonts w:ascii="Times New Roman" w:hAnsi="Times New Roman" w:cs="Times New Roman"/>
                  <w:sz w:val="24"/>
                  <w:szCs w:val="24"/>
                </w:rPr>
                <w:t>;</w:t>
              </w:r>
            </w:ins>
          </w:p>
          <w:p w14:paraId="44DBF23D" w14:textId="1BF36C48" w:rsidR="005F461B" w:rsidRDefault="005F461B" w:rsidP="005F461B">
            <w:pPr>
              <w:pStyle w:val="a3"/>
              <w:ind w:left="0"/>
              <w:rPr>
                <w:ins w:id="3151" w:author="Ворожцова Наталья Андреевна" w:date="2017-12-25T17:30:00Z"/>
                <w:rFonts w:ascii="Times New Roman" w:hAnsi="Times New Roman" w:cs="Times New Roman"/>
                <w:sz w:val="24"/>
                <w:szCs w:val="24"/>
              </w:rPr>
            </w:pPr>
            <w:ins w:id="3152" w:author="Ворожцова Наталья Андреевна" w:date="2017-12-25T17:30:00Z">
              <w:r w:rsidRPr="00C651CF">
                <w:rPr>
                  <w:rFonts w:ascii="Times New Roman" w:hAnsi="Times New Roman" w:cs="Times New Roman"/>
                  <w:sz w:val="24"/>
                  <w:szCs w:val="24"/>
                </w:rPr>
                <w:t xml:space="preserve">12. </w:t>
              </w:r>
            </w:ins>
            <w:ins w:id="3153" w:author="Ворожцова Наталья Андреевна" w:date="2017-12-25T17:37:00Z">
              <w:r w:rsidR="004E4B2A" w:rsidRPr="00C651CF">
                <w:rPr>
                  <w:rFonts w:ascii="Times New Roman" w:hAnsi="Times New Roman" w:cs="Times New Roman"/>
                  <w:sz w:val="24"/>
                  <w:szCs w:val="24"/>
                </w:rPr>
                <w:t xml:space="preserve">Хранение в </w:t>
              </w:r>
              <w:r w:rsidR="004E4B2A">
                <w:rPr>
                  <w:rFonts w:ascii="Times New Roman" w:hAnsi="Times New Roman" w:cs="Times New Roman"/>
                  <w:sz w:val="24"/>
                  <w:szCs w:val="24"/>
                </w:rPr>
                <w:t>стеллаже</w:t>
              </w:r>
              <w:r w:rsidR="004E4B2A" w:rsidRPr="00C651CF">
                <w:rPr>
                  <w:rFonts w:ascii="Times New Roman" w:hAnsi="Times New Roman" w:cs="Times New Roman"/>
                  <w:sz w:val="24"/>
                  <w:szCs w:val="24"/>
                </w:rPr>
                <w:t xml:space="preserve">, штрихкодирование </w:t>
              </w:r>
              <w:r w:rsidR="004E4B2A">
                <w:rPr>
                  <w:rFonts w:ascii="Times New Roman" w:hAnsi="Times New Roman" w:cs="Times New Roman"/>
                  <w:sz w:val="24"/>
                  <w:szCs w:val="24"/>
                </w:rPr>
                <w:t>- нет.</w:t>
              </w:r>
            </w:ins>
          </w:p>
          <w:p w14:paraId="44E8F869" w14:textId="4BEDF350" w:rsidR="005F461B" w:rsidRDefault="005F461B" w:rsidP="005F461B">
            <w:pPr>
              <w:rPr>
                <w:ins w:id="3154" w:author="Ворожцова Наталья Андреевна" w:date="2017-12-25T17:30:00Z"/>
                <w:rFonts w:ascii="Times New Roman" w:hAnsi="Times New Roman" w:cs="Times New Roman"/>
                <w:sz w:val="24"/>
                <w:szCs w:val="24"/>
              </w:rPr>
            </w:pPr>
            <w:ins w:id="3155" w:author="Ворожцова Наталья Андреевна" w:date="2017-12-25T17:30:00Z">
              <w:r w:rsidRPr="00C651CF">
                <w:rPr>
                  <w:rFonts w:ascii="Times New Roman" w:hAnsi="Times New Roman" w:cs="Times New Roman"/>
                  <w:sz w:val="24"/>
                  <w:szCs w:val="24"/>
                </w:rPr>
                <w:t xml:space="preserve">13. Оптимизации мест хранения </w:t>
              </w:r>
              <w:r>
                <w:rPr>
                  <w:rFonts w:ascii="Times New Roman" w:hAnsi="Times New Roman" w:cs="Times New Roman"/>
                  <w:sz w:val="24"/>
                  <w:szCs w:val="24"/>
                </w:rPr>
                <w:t>–</w:t>
              </w:r>
              <w:r w:rsidRPr="00C651CF">
                <w:rPr>
                  <w:rFonts w:ascii="Times New Roman" w:hAnsi="Times New Roman" w:cs="Times New Roman"/>
                  <w:sz w:val="24"/>
                  <w:szCs w:val="24"/>
                </w:rPr>
                <w:t xml:space="preserve"> </w:t>
              </w:r>
            </w:ins>
            <w:ins w:id="3156" w:author="Ворожцова Наталья Андреевна" w:date="2017-12-25T17:33:00Z">
              <w:r>
                <w:rPr>
                  <w:rFonts w:ascii="Times New Roman" w:hAnsi="Times New Roman" w:cs="Times New Roman"/>
                  <w:sz w:val="24"/>
                  <w:szCs w:val="24"/>
                </w:rPr>
                <w:t>нет</w:t>
              </w:r>
            </w:ins>
            <w:ins w:id="3157" w:author="Ворожцова Наталья Андреевна" w:date="2017-12-25T17:30:00Z">
              <w:r w:rsidRPr="00C651CF">
                <w:rPr>
                  <w:rFonts w:ascii="Times New Roman" w:hAnsi="Times New Roman" w:cs="Times New Roman"/>
                  <w:sz w:val="24"/>
                  <w:szCs w:val="24"/>
                </w:rPr>
                <w:t xml:space="preserve">. </w:t>
              </w:r>
            </w:ins>
          </w:p>
          <w:p w14:paraId="388E9D5A" w14:textId="68332B0B" w:rsidR="005F461B" w:rsidRDefault="005F461B">
            <w:pPr>
              <w:pStyle w:val="a3"/>
              <w:ind w:left="0"/>
              <w:rPr>
                <w:ins w:id="3158" w:author="Ворожцова Наталья Андреевна" w:date="2017-12-25T17:30:00Z"/>
                <w:rFonts w:ascii="Times New Roman" w:hAnsi="Times New Roman" w:cs="Times New Roman"/>
                <w:sz w:val="24"/>
                <w:szCs w:val="24"/>
              </w:rPr>
              <w:pPrChange w:id="3159" w:author="Ворожцова Наталья Андреевна" w:date="2017-12-25T17:34:00Z">
                <w:pPr/>
              </w:pPrChange>
            </w:pPr>
            <w:ins w:id="3160" w:author="Ворожцова Наталья Андреевна" w:date="2017-12-25T17:30:00Z">
              <w:r w:rsidRPr="00C651CF">
                <w:rPr>
                  <w:rFonts w:ascii="Times New Roman" w:hAnsi="Times New Roman" w:cs="Times New Roman"/>
                  <w:sz w:val="24"/>
                  <w:szCs w:val="24"/>
                </w:rPr>
                <w:t xml:space="preserve">14.Оптимизация закупок – </w:t>
              </w:r>
            </w:ins>
            <w:ins w:id="3161" w:author="Ворожцова Наталья Андреевна" w:date="2017-12-25T17:33:00Z">
              <w:r>
                <w:rPr>
                  <w:rFonts w:ascii="Times New Roman" w:hAnsi="Times New Roman" w:cs="Times New Roman"/>
                  <w:sz w:val="24"/>
                  <w:szCs w:val="24"/>
                </w:rPr>
                <w:t>Корпоративная система управления» согласно нормировочной карете * на месячный план</w:t>
              </w:r>
              <w:r w:rsidRPr="001028B2">
                <w:rPr>
                  <w:rFonts w:ascii="Times New Roman" w:hAnsi="Times New Roman" w:cs="Times New Roman"/>
                  <w:sz w:val="24"/>
                  <w:szCs w:val="24"/>
                </w:rPr>
                <w:t>;</w:t>
              </w:r>
            </w:ins>
          </w:p>
          <w:p w14:paraId="02B37309" w14:textId="7C4754DF" w:rsidR="00260EA6" w:rsidRPr="001028B2" w:rsidDel="005F461B" w:rsidRDefault="005F461B">
            <w:pPr>
              <w:rPr>
                <w:del w:id="3162" w:author="Ворожцова Наталья Андреевна" w:date="2017-12-25T17:33:00Z"/>
                <w:rFonts w:ascii="Times New Roman" w:hAnsi="Times New Roman" w:cs="Times New Roman"/>
                <w:sz w:val="24"/>
                <w:szCs w:val="24"/>
              </w:rPr>
              <w:pPrChange w:id="3163" w:author="Ворожцова Наталья Андреевна" w:date="2018-02-07T10:29:00Z">
                <w:pPr>
                  <w:pStyle w:val="a3"/>
                  <w:ind w:left="0"/>
                </w:pPr>
              </w:pPrChange>
            </w:pPr>
            <w:ins w:id="3164" w:author="Ворожцова Наталья Андреевна" w:date="2017-12-25T17:30:00Z">
              <w:r w:rsidRPr="00C651CF">
                <w:rPr>
                  <w:rFonts w:ascii="Times New Roman" w:hAnsi="Times New Roman" w:cs="Times New Roman"/>
                  <w:sz w:val="24"/>
                  <w:szCs w:val="24"/>
                </w:rPr>
                <w:lastRenderedPageBreak/>
                <w:t>15. Получение/сдача ТО</w:t>
              </w:r>
              <w:r>
                <w:rPr>
                  <w:rFonts w:ascii="Times New Roman" w:hAnsi="Times New Roman" w:cs="Times New Roman"/>
                  <w:sz w:val="24"/>
                  <w:szCs w:val="24"/>
                </w:rPr>
                <w:t xml:space="preserve"> –</w:t>
              </w:r>
              <w:r w:rsidRPr="00C01305">
                <w:rPr>
                  <w:rFonts w:ascii="Times New Roman" w:hAnsi="Times New Roman" w:cs="Times New Roman"/>
                  <w:sz w:val="24"/>
                  <w:szCs w:val="24"/>
                </w:rPr>
                <w:t xml:space="preserve"> </w:t>
              </w:r>
            </w:ins>
            <w:ins w:id="3165" w:author="Ворожцова Наталья Андреевна" w:date="2017-12-25T17:34:00Z">
              <w:r>
                <w:rPr>
                  <w:rFonts w:ascii="Times New Roman" w:hAnsi="Times New Roman" w:cs="Times New Roman"/>
                  <w:sz w:val="24"/>
                  <w:szCs w:val="24"/>
                </w:rPr>
                <w:t>по сменному заданию</w:t>
              </w:r>
            </w:ins>
            <w:ins w:id="3166" w:author="Ворожцова Наталья Андреевна" w:date="2017-12-25T17:30:00Z">
              <w:r>
                <w:rPr>
                  <w:rFonts w:ascii="Times New Roman" w:hAnsi="Times New Roman" w:cs="Times New Roman"/>
                  <w:sz w:val="24"/>
                  <w:szCs w:val="24"/>
                </w:rPr>
                <w:t xml:space="preserve">. </w:t>
              </w:r>
            </w:ins>
            <w:del w:id="3167" w:author="Ворожцова Наталья Андреевна" w:date="2017-12-25T17:34:00Z">
              <w:r w:rsidR="00E95A19" w:rsidDel="005F461B">
                <w:rPr>
                  <w:rFonts w:ascii="Times New Roman" w:hAnsi="Times New Roman" w:cs="Times New Roman"/>
                  <w:sz w:val="24"/>
                  <w:szCs w:val="24"/>
                </w:rPr>
                <w:delText xml:space="preserve">- </w:delText>
              </w:r>
            </w:del>
            <w:del w:id="3168" w:author="Ворожцова Наталья Андреевна" w:date="2017-12-25T17:33:00Z">
              <w:r w:rsidR="00E95A19" w:rsidDel="005F461B">
                <w:rPr>
                  <w:rFonts w:ascii="Times New Roman" w:hAnsi="Times New Roman" w:cs="Times New Roman"/>
                  <w:sz w:val="24"/>
                  <w:szCs w:val="24"/>
                </w:rPr>
                <w:delText>Подбор –</w:delText>
              </w:r>
            </w:del>
            <w:del w:id="3169" w:author="Ворожцова Наталья Андреевна" w:date="2017-12-25T17:30:00Z">
              <w:r w:rsidR="00E95A19" w:rsidDel="005F461B">
                <w:rPr>
                  <w:rFonts w:ascii="Times New Roman" w:hAnsi="Times New Roman" w:cs="Times New Roman"/>
                  <w:sz w:val="24"/>
                  <w:szCs w:val="24"/>
                </w:rPr>
                <w:delText xml:space="preserve"> по каталогам, для нового изделия подбирают новую оснастку по каталогам. Имеющуюся в ИРК не применяют, т.к. разные бюджеты для серии и внедрения; Для каждой детали составляют нормировочную карту с указанием расхода каждого РИ.</w:delText>
              </w:r>
            </w:del>
          </w:p>
          <w:p w14:paraId="02B3730A" w14:textId="6831F88A" w:rsidR="00260EA6" w:rsidDel="005F461B" w:rsidRDefault="00E95A19">
            <w:pPr>
              <w:rPr>
                <w:del w:id="3170" w:author="Ворожцова Наталья Андреевна" w:date="2017-12-25T17:33:00Z"/>
                <w:rFonts w:ascii="Times New Roman" w:hAnsi="Times New Roman" w:cs="Times New Roman"/>
                <w:sz w:val="24"/>
                <w:szCs w:val="24"/>
              </w:rPr>
              <w:pPrChange w:id="3171" w:author="Ворожцова Наталья Андреевна" w:date="2018-02-07T10:29:00Z">
                <w:pPr>
                  <w:pStyle w:val="a3"/>
                  <w:ind w:left="0"/>
                  <w:jc w:val="both"/>
                </w:pPr>
              </w:pPrChange>
            </w:pPr>
            <w:del w:id="3172" w:author="Ворожцова Наталья Андреевна" w:date="2017-12-25T17:33:00Z">
              <w:r w:rsidDel="005F461B">
                <w:rPr>
                  <w:rFonts w:ascii="Times New Roman" w:hAnsi="Times New Roman" w:cs="Times New Roman"/>
                  <w:sz w:val="24"/>
                  <w:szCs w:val="24"/>
                </w:rPr>
                <w:delText xml:space="preserve">- Заказ новой – </w:delText>
              </w:r>
              <w:r w:rsidRPr="00E723B0" w:rsidDel="005F461B">
                <w:rPr>
                  <w:rFonts w:ascii="Times New Roman" w:hAnsi="Times New Roman" w:cs="Times New Roman"/>
                  <w:b/>
                  <w:sz w:val="24"/>
                  <w:szCs w:val="24"/>
                </w:rPr>
                <w:delText>АРМ «Корпоративная система управления»</w:delText>
              </w:r>
              <w:r w:rsidDel="005F461B">
                <w:rPr>
                  <w:rFonts w:ascii="Times New Roman" w:hAnsi="Times New Roman" w:cs="Times New Roman"/>
                  <w:sz w:val="24"/>
                  <w:szCs w:val="24"/>
                </w:rPr>
                <w:delText>;</w:delText>
              </w:r>
            </w:del>
          </w:p>
          <w:p w14:paraId="02B3730B" w14:textId="2FDCD5AB" w:rsidR="00260EA6" w:rsidDel="005F461B" w:rsidRDefault="00E95A19">
            <w:pPr>
              <w:rPr>
                <w:del w:id="3173" w:author="Ворожцова Наталья Андреевна" w:date="2017-12-25T17:33:00Z"/>
                <w:rFonts w:ascii="Times New Roman" w:hAnsi="Times New Roman" w:cs="Times New Roman"/>
                <w:sz w:val="24"/>
                <w:szCs w:val="24"/>
              </w:rPr>
              <w:pPrChange w:id="3174" w:author="Ворожцова Наталья Андреевна" w:date="2018-02-07T10:29:00Z">
                <w:pPr>
                  <w:pStyle w:val="a3"/>
                  <w:ind w:left="0"/>
                </w:pPr>
              </w:pPrChange>
            </w:pPr>
            <w:del w:id="3175" w:author="Ворожцова Наталья Андреевна" w:date="2017-12-25T17:33:00Z">
              <w:r w:rsidDel="005F461B">
                <w:rPr>
                  <w:rFonts w:ascii="Times New Roman" w:hAnsi="Times New Roman" w:cs="Times New Roman"/>
                  <w:sz w:val="24"/>
                  <w:szCs w:val="24"/>
                </w:rPr>
                <w:delText>- Согласование заказов - электронные подписи в «Корпоративная система управления»;</w:delText>
              </w:r>
            </w:del>
          </w:p>
          <w:p w14:paraId="74C6C527" w14:textId="0E074175" w:rsidR="005F461B" w:rsidDel="005F461B" w:rsidRDefault="00E95A19">
            <w:pPr>
              <w:rPr>
                <w:del w:id="3176" w:author="Ворожцова Наталья Андреевна" w:date="2017-12-25T17:34:00Z"/>
                <w:rFonts w:ascii="Times New Roman" w:hAnsi="Times New Roman" w:cs="Times New Roman"/>
                <w:sz w:val="24"/>
                <w:szCs w:val="24"/>
              </w:rPr>
              <w:pPrChange w:id="3177" w:author="Ворожцова Наталья Андреевна" w:date="2018-02-07T10:29:00Z">
                <w:pPr>
                  <w:pStyle w:val="a3"/>
                  <w:ind w:left="0"/>
                </w:pPr>
              </w:pPrChange>
            </w:pPr>
            <w:del w:id="3178" w:author="Ворожцова Наталья Андреевна" w:date="2017-12-25T17:33:00Z">
              <w:r w:rsidDel="005F461B">
                <w:rPr>
                  <w:rFonts w:ascii="Times New Roman" w:hAnsi="Times New Roman" w:cs="Times New Roman"/>
                  <w:sz w:val="24"/>
                  <w:szCs w:val="24"/>
                </w:rPr>
                <w:delText>- Проектирование</w:delText>
              </w:r>
              <w:r w:rsidRPr="001028B2" w:rsidDel="005F461B">
                <w:rPr>
                  <w:rFonts w:ascii="Times New Roman" w:hAnsi="Times New Roman" w:cs="Times New Roman"/>
                  <w:sz w:val="24"/>
                  <w:szCs w:val="24"/>
                </w:rPr>
                <w:delText xml:space="preserve"> –</w:delText>
              </w:r>
              <w:r w:rsidRPr="00E723B0" w:rsidDel="005F461B">
                <w:rPr>
                  <w:rFonts w:ascii="Times New Roman" w:hAnsi="Times New Roman" w:cs="Times New Roman"/>
                  <w:b/>
                  <w:sz w:val="24"/>
                  <w:szCs w:val="24"/>
                  <w:lang w:val="en-US"/>
                </w:rPr>
                <w:delText>NX</w:delText>
              </w:r>
              <w:r w:rsidRPr="001028B2" w:rsidDel="005F461B">
                <w:rPr>
                  <w:rFonts w:ascii="Times New Roman" w:hAnsi="Times New Roman" w:cs="Times New Roman"/>
                  <w:sz w:val="24"/>
                  <w:szCs w:val="24"/>
                </w:rPr>
                <w:delText xml:space="preserve">; </w:delText>
              </w:r>
            </w:del>
          </w:p>
          <w:p w14:paraId="02B3730D" w14:textId="30BC7E5C" w:rsidR="00260EA6" w:rsidRPr="001028B2" w:rsidDel="005F461B" w:rsidRDefault="00E95A19">
            <w:pPr>
              <w:rPr>
                <w:del w:id="3179" w:author="Ворожцова Наталья Андреевна" w:date="2017-12-25T17:33:00Z"/>
                <w:rFonts w:ascii="Times New Roman" w:hAnsi="Times New Roman" w:cs="Times New Roman"/>
                <w:sz w:val="24"/>
                <w:szCs w:val="24"/>
              </w:rPr>
              <w:pPrChange w:id="3180" w:author="Ворожцова Наталья Андреевна" w:date="2018-02-07T10:29:00Z">
                <w:pPr>
                  <w:pStyle w:val="a3"/>
                  <w:ind w:left="0"/>
                </w:pPr>
              </w:pPrChange>
            </w:pPr>
            <w:del w:id="3181" w:author="Ворожцова Наталья Андреевна" w:date="2017-12-25T17:34:00Z">
              <w:r w:rsidDel="005F461B">
                <w:rPr>
                  <w:rFonts w:ascii="Times New Roman" w:hAnsi="Times New Roman" w:cs="Times New Roman"/>
                  <w:sz w:val="24"/>
                  <w:szCs w:val="24"/>
                </w:rPr>
                <w:delText>- П</w:delText>
              </w:r>
              <w:r w:rsidRPr="001028B2" w:rsidDel="005F461B">
                <w:rPr>
                  <w:rFonts w:ascii="Times New Roman" w:hAnsi="Times New Roman" w:cs="Times New Roman"/>
                  <w:sz w:val="24"/>
                  <w:szCs w:val="24"/>
                </w:rPr>
                <w:delText xml:space="preserve">риобретение отделом закупок -  </w:delText>
              </w:r>
              <w:r w:rsidDel="005F461B">
                <w:rPr>
                  <w:rFonts w:ascii="Times New Roman" w:hAnsi="Times New Roman" w:cs="Times New Roman"/>
                  <w:sz w:val="24"/>
                  <w:szCs w:val="24"/>
                </w:rPr>
                <w:delText>в АРМ «</w:delText>
              </w:r>
            </w:del>
            <w:del w:id="3182" w:author="Ворожцова Наталья Андреевна" w:date="2017-12-25T17:33:00Z">
              <w:r w:rsidDel="005F461B">
                <w:rPr>
                  <w:rFonts w:ascii="Times New Roman" w:hAnsi="Times New Roman" w:cs="Times New Roman"/>
                  <w:sz w:val="24"/>
                  <w:szCs w:val="24"/>
                </w:rPr>
                <w:delText>Корпоративная система управления» согласно нормировочной карете * на месячный план</w:delText>
              </w:r>
              <w:r w:rsidRPr="001028B2" w:rsidDel="005F461B">
                <w:rPr>
                  <w:rFonts w:ascii="Times New Roman" w:hAnsi="Times New Roman" w:cs="Times New Roman"/>
                  <w:sz w:val="24"/>
                  <w:szCs w:val="24"/>
                </w:rPr>
                <w:delText>;</w:delText>
              </w:r>
            </w:del>
          </w:p>
          <w:p w14:paraId="02B3730E" w14:textId="0AB2363D" w:rsidR="00260EA6" w:rsidRPr="00235FF5" w:rsidDel="005F461B" w:rsidRDefault="00E95A19">
            <w:pPr>
              <w:rPr>
                <w:del w:id="3183" w:author="Ворожцова Наталья Андреевна" w:date="2017-12-25T17:33:00Z"/>
                <w:rFonts w:ascii="Times New Roman" w:hAnsi="Times New Roman" w:cs="Times New Roman"/>
                <w:b/>
                <w:sz w:val="24"/>
                <w:szCs w:val="24"/>
              </w:rPr>
              <w:pPrChange w:id="3184" w:author="Ворожцова Наталья Андреевна" w:date="2018-02-07T10:29:00Z">
                <w:pPr>
                  <w:pStyle w:val="a3"/>
                  <w:ind w:left="0"/>
                </w:pPr>
              </w:pPrChange>
            </w:pPr>
            <w:del w:id="3185" w:author="Ворожцова Наталья Андреевна" w:date="2017-12-25T17:33:00Z">
              <w:r w:rsidDel="005F461B">
                <w:rPr>
                  <w:rFonts w:ascii="Times New Roman" w:hAnsi="Times New Roman" w:cs="Times New Roman"/>
                  <w:sz w:val="24"/>
                  <w:szCs w:val="24"/>
                </w:rPr>
                <w:delText>- Учет в бухгалтерии – в АРМ «Корпоративная система управления»;</w:delText>
              </w:r>
            </w:del>
          </w:p>
          <w:p w14:paraId="02B3730F" w14:textId="1C1ED687" w:rsidR="00260EA6" w:rsidDel="005F461B" w:rsidRDefault="00E95A19">
            <w:pPr>
              <w:rPr>
                <w:del w:id="3186" w:author="Ворожцова Наталья Андреевна" w:date="2017-12-25T17:34:00Z"/>
                <w:rFonts w:ascii="Times New Roman" w:hAnsi="Times New Roman" w:cs="Times New Roman"/>
                <w:sz w:val="24"/>
                <w:szCs w:val="24"/>
              </w:rPr>
              <w:pPrChange w:id="3187" w:author="Ворожцова Наталья Андреевна" w:date="2018-02-07T10:29:00Z">
                <w:pPr>
                  <w:pStyle w:val="a3"/>
                  <w:ind w:left="0"/>
                </w:pPr>
              </w:pPrChange>
            </w:pPr>
            <w:del w:id="3188" w:author="Ворожцова Наталья Андреевна" w:date="2017-12-25T17:33:00Z">
              <w:r w:rsidDel="005F461B">
                <w:rPr>
                  <w:rFonts w:ascii="Times New Roman" w:hAnsi="Times New Roman" w:cs="Times New Roman"/>
                  <w:sz w:val="24"/>
                  <w:szCs w:val="24"/>
                </w:rPr>
                <w:delText>- У</w:delText>
              </w:r>
              <w:r w:rsidRPr="001028B2" w:rsidDel="005F461B">
                <w:rPr>
                  <w:rFonts w:ascii="Times New Roman" w:hAnsi="Times New Roman" w:cs="Times New Roman"/>
                  <w:sz w:val="24"/>
                  <w:szCs w:val="24"/>
                </w:rPr>
                <w:delText xml:space="preserve">чет в ИРК – </w:delText>
              </w:r>
              <w:r w:rsidDel="005F461B">
                <w:rPr>
                  <w:rFonts w:ascii="Times New Roman" w:hAnsi="Times New Roman" w:cs="Times New Roman"/>
                  <w:sz w:val="24"/>
                  <w:szCs w:val="24"/>
                </w:rPr>
                <w:delText>«Корпоративная система управления»;</w:delText>
              </w:r>
            </w:del>
          </w:p>
          <w:p w14:paraId="02B37310" w14:textId="78E5DE44" w:rsidR="00260EA6" w:rsidDel="005F461B" w:rsidRDefault="00E95A19">
            <w:pPr>
              <w:rPr>
                <w:del w:id="3189" w:author="Ворожцова Наталья Андреевна" w:date="2017-12-25T17:34:00Z"/>
                <w:rFonts w:ascii="Times New Roman" w:hAnsi="Times New Roman" w:cs="Times New Roman"/>
                <w:sz w:val="24"/>
                <w:szCs w:val="24"/>
              </w:rPr>
              <w:pPrChange w:id="3190" w:author="Ворожцова Наталья Андреевна" w:date="2018-02-07T10:29:00Z">
                <w:pPr>
                  <w:pStyle w:val="a3"/>
                  <w:ind w:left="0"/>
                </w:pPr>
              </w:pPrChange>
            </w:pPr>
            <w:del w:id="3191" w:author="Ворожцова Наталья Андреевна" w:date="2017-12-25T17:34:00Z">
              <w:r w:rsidDel="005F461B">
                <w:rPr>
                  <w:rFonts w:ascii="Times New Roman" w:hAnsi="Times New Roman" w:cs="Times New Roman"/>
                  <w:sz w:val="24"/>
                  <w:szCs w:val="24"/>
                </w:rPr>
                <w:delText>- Б</w:delText>
              </w:r>
              <w:r w:rsidRPr="00941C82" w:rsidDel="005F461B">
                <w:rPr>
                  <w:rFonts w:ascii="Times New Roman" w:hAnsi="Times New Roman" w:cs="Times New Roman"/>
                  <w:sz w:val="24"/>
                  <w:szCs w:val="24"/>
                </w:rPr>
                <w:delText xml:space="preserve">аза геометрических параметров </w:delText>
              </w:r>
              <w:r w:rsidDel="005F461B">
                <w:rPr>
                  <w:rFonts w:ascii="Times New Roman" w:hAnsi="Times New Roman" w:cs="Times New Roman"/>
                  <w:sz w:val="24"/>
                  <w:szCs w:val="24"/>
                </w:rPr>
                <w:delText xml:space="preserve">– в </w:delText>
              </w:r>
              <w:r w:rsidRPr="00E723B0" w:rsidDel="005F461B">
                <w:rPr>
                  <w:rFonts w:ascii="Times New Roman" w:hAnsi="Times New Roman" w:cs="Times New Roman"/>
                  <w:b/>
                  <w:sz w:val="24"/>
                  <w:szCs w:val="24"/>
                  <w:lang w:val="en-US"/>
                </w:rPr>
                <w:delText>Excel</w:delText>
              </w:r>
              <w:r w:rsidRPr="00941C82" w:rsidDel="005F461B">
                <w:rPr>
                  <w:rFonts w:ascii="Times New Roman" w:hAnsi="Times New Roman" w:cs="Times New Roman"/>
                  <w:sz w:val="24"/>
                  <w:szCs w:val="24"/>
                </w:rPr>
                <w:delText>;</w:delText>
              </w:r>
            </w:del>
          </w:p>
          <w:p w14:paraId="02B37311" w14:textId="6AF47258" w:rsidR="00DE47AA" w:rsidRPr="009A7D6F" w:rsidRDefault="00E95A19">
            <w:pPr>
              <w:rPr>
                <w:rFonts w:ascii="Times New Roman" w:hAnsi="Times New Roman" w:cs="Times New Roman"/>
                <w:sz w:val="24"/>
                <w:szCs w:val="24"/>
              </w:rPr>
              <w:pPrChange w:id="3192" w:author="Ворожцова Наталья Андреевна" w:date="2018-02-07T10:29:00Z">
                <w:pPr>
                  <w:pStyle w:val="a3"/>
                  <w:ind w:left="0"/>
                </w:pPr>
              </w:pPrChange>
            </w:pPr>
            <w:del w:id="3193" w:author="Ворожцова Наталья Андреевна" w:date="2017-12-25T17:34:00Z">
              <w:r w:rsidRPr="00C31877" w:rsidDel="005F461B">
                <w:rPr>
                  <w:rFonts w:ascii="Times New Roman" w:hAnsi="Times New Roman" w:cs="Times New Roman"/>
                  <w:sz w:val="24"/>
                  <w:szCs w:val="24"/>
                </w:rPr>
                <w:delText xml:space="preserve">- </w:delText>
              </w:r>
              <w:r w:rsidDel="005F461B">
                <w:rPr>
                  <w:rFonts w:ascii="Times New Roman" w:hAnsi="Times New Roman" w:cs="Times New Roman"/>
                  <w:sz w:val="24"/>
                  <w:szCs w:val="24"/>
                </w:rPr>
                <w:delText>Получение</w:delText>
              </w:r>
              <w:r w:rsidRPr="00C01305" w:rsidDel="005F461B">
                <w:rPr>
                  <w:rFonts w:ascii="Times New Roman" w:hAnsi="Times New Roman" w:cs="Times New Roman"/>
                  <w:sz w:val="24"/>
                  <w:szCs w:val="24"/>
                </w:rPr>
                <w:delText xml:space="preserve"> /сдача рабочими </w:delText>
              </w:r>
              <w:r w:rsidDel="005F461B">
                <w:rPr>
                  <w:rFonts w:ascii="Times New Roman" w:hAnsi="Times New Roman" w:cs="Times New Roman"/>
                  <w:sz w:val="24"/>
                  <w:szCs w:val="24"/>
                </w:rPr>
                <w:delText>–</w:delText>
              </w:r>
              <w:r w:rsidRPr="00C01305" w:rsidDel="005F461B">
                <w:rPr>
                  <w:rFonts w:ascii="Times New Roman" w:hAnsi="Times New Roman" w:cs="Times New Roman"/>
                  <w:sz w:val="24"/>
                  <w:szCs w:val="24"/>
                </w:rPr>
                <w:delText xml:space="preserve"> </w:delText>
              </w:r>
              <w:r w:rsidDel="005F461B">
                <w:rPr>
                  <w:rFonts w:ascii="Times New Roman" w:hAnsi="Times New Roman" w:cs="Times New Roman"/>
                  <w:sz w:val="24"/>
                  <w:szCs w:val="24"/>
                </w:rPr>
                <w:delText>по сменному заданию</w:delText>
              </w:r>
              <w:r w:rsidRPr="00C01305" w:rsidDel="005F461B">
                <w:rPr>
                  <w:rFonts w:ascii="Times New Roman" w:hAnsi="Times New Roman" w:cs="Times New Roman"/>
                  <w:sz w:val="24"/>
                  <w:szCs w:val="24"/>
                </w:rPr>
                <w:delText>;</w:delText>
              </w:r>
            </w:del>
          </w:p>
        </w:tc>
        <w:tc>
          <w:tcPr>
            <w:tcW w:w="709" w:type="dxa"/>
            <w:textDirection w:val="btLr"/>
            <w:vAlign w:val="center"/>
            <w:tcPrChange w:id="3194" w:author="Ворожцова Наталья Андреевна" w:date="2018-01-17T11:23:00Z">
              <w:tcPr>
                <w:tcW w:w="709" w:type="dxa"/>
                <w:textDirection w:val="btLr"/>
              </w:tcPr>
            </w:tcPrChange>
          </w:tcPr>
          <w:p w14:paraId="02B37312"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lastRenderedPageBreak/>
              <w:t>Нет связи между П</w:t>
            </w:r>
            <w:r>
              <w:rPr>
                <w:rFonts w:ascii="Times New Roman" w:hAnsi="Times New Roman" w:cs="Times New Roman"/>
                <w:sz w:val="24"/>
                <w:szCs w:val="24"/>
              </w:rPr>
              <w:t>П</w:t>
            </w:r>
          </w:p>
        </w:tc>
      </w:tr>
      <w:tr w:rsidR="005822A9" w14:paraId="02B37317" w14:textId="77777777" w:rsidTr="00855035">
        <w:trPr>
          <w:cantSplit/>
          <w:trHeight w:val="2078"/>
          <w:jc w:val="center"/>
          <w:trPrChange w:id="3195" w:author="Ворожцова Наталья Андреевна" w:date="2018-01-17T11:23:00Z">
            <w:trPr>
              <w:cantSplit/>
              <w:trHeight w:val="2078"/>
            </w:trPr>
          </w:trPrChange>
        </w:trPr>
        <w:tc>
          <w:tcPr>
            <w:tcW w:w="421" w:type="dxa"/>
            <w:textDirection w:val="btLr"/>
            <w:tcPrChange w:id="3196" w:author="Ворожцова Наталья Андреевна" w:date="2018-01-17T11:23:00Z">
              <w:tcPr>
                <w:tcW w:w="421" w:type="dxa"/>
                <w:textDirection w:val="btLr"/>
              </w:tcPr>
            </w:tcPrChange>
          </w:tcPr>
          <w:p w14:paraId="02B37314" w14:textId="77777777" w:rsidR="00260EA6" w:rsidRPr="00B0567E" w:rsidRDefault="00E95A19" w:rsidP="00260EA6">
            <w:pPr>
              <w:pStyle w:val="a3"/>
              <w:ind w:left="113" w:right="113"/>
              <w:jc w:val="center"/>
              <w:rPr>
                <w:rFonts w:ascii="Times New Roman" w:hAnsi="Times New Roman" w:cs="Times New Roman"/>
                <w:b/>
                <w:sz w:val="24"/>
                <w:szCs w:val="24"/>
              </w:rPr>
            </w:pPr>
            <w:r w:rsidRPr="00B0567E">
              <w:rPr>
                <w:rFonts w:ascii="Times New Roman" w:hAnsi="Times New Roman" w:cs="Times New Roman"/>
                <w:b/>
                <w:sz w:val="24"/>
                <w:szCs w:val="24"/>
              </w:rPr>
              <w:t>АО «РСК «МиГ»</w:t>
            </w:r>
          </w:p>
        </w:tc>
        <w:tc>
          <w:tcPr>
            <w:tcW w:w="8363" w:type="dxa"/>
            <w:vAlign w:val="center"/>
            <w:tcPrChange w:id="3197" w:author="Ворожцова Наталья Андреевна" w:date="2018-01-17T11:23:00Z">
              <w:tcPr>
                <w:tcW w:w="8363" w:type="dxa"/>
                <w:vAlign w:val="center"/>
              </w:tcPr>
            </w:tcPrChange>
          </w:tcPr>
          <w:p w14:paraId="2EC4B29D" w14:textId="77777777" w:rsidR="00260EA6" w:rsidRDefault="00E95A19" w:rsidP="00260EA6">
            <w:pPr>
              <w:pStyle w:val="a3"/>
              <w:ind w:left="0"/>
              <w:rPr>
                <w:ins w:id="3198" w:author="Ворожцова Наталья Андреевна" w:date="2017-12-22T09:38:00Z"/>
                <w:rFonts w:ascii="Times New Roman" w:hAnsi="Times New Roman" w:cs="Times New Roman"/>
                <w:sz w:val="24"/>
                <w:szCs w:val="24"/>
              </w:rPr>
            </w:pPr>
            <w:r>
              <w:rPr>
                <w:rFonts w:ascii="Times New Roman" w:hAnsi="Times New Roman" w:cs="Times New Roman"/>
                <w:sz w:val="24"/>
                <w:szCs w:val="24"/>
              </w:rPr>
              <w:t>АСУ ТПП (планирование проектирования и производства технологической оснастки, ИСПРО-7</w:t>
            </w:r>
            <w:r w:rsidRPr="00BC3B5A">
              <w:rPr>
                <w:rFonts w:ascii="Times New Roman" w:hAnsi="Times New Roman" w:cs="Times New Roman"/>
                <w:sz w:val="24"/>
                <w:szCs w:val="24"/>
              </w:rPr>
              <w:t xml:space="preserve"> (</w:t>
            </w:r>
            <w:r>
              <w:rPr>
                <w:rFonts w:ascii="Times New Roman" w:hAnsi="Times New Roman" w:cs="Times New Roman"/>
                <w:sz w:val="24"/>
                <w:szCs w:val="24"/>
              </w:rPr>
              <w:t>учет изготовленной оснастки, сбор затрат с электронных нарядов, отражение фактических затрат в бухгалтерском учете изготовленной оснастки). Штрихкодирование не применяется. Учет, выдачу и сдачу выполняют кладовщики по КУ оснастки.</w:t>
            </w:r>
          </w:p>
          <w:p w14:paraId="02B37315" w14:textId="4B051058" w:rsidR="00DE47AA" w:rsidRPr="00BC3B5A" w:rsidRDefault="00DE47AA" w:rsidP="00260EA6">
            <w:pPr>
              <w:pStyle w:val="a3"/>
              <w:ind w:left="0"/>
              <w:rPr>
                <w:rFonts w:ascii="Times New Roman" w:hAnsi="Times New Roman" w:cs="Times New Roman"/>
                <w:sz w:val="24"/>
                <w:szCs w:val="24"/>
              </w:rPr>
            </w:pPr>
            <w:ins w:id="3199" w:author="Ворожцова Наталья Андреевна" w:date="2017-12-22T09:38:00Z">
              <w:r>
                <w:rPr>
                  <w:rFonts w:ascii="Times New Roman" w:hAnsi="Times New Roman" w:cs="Times New Roman"/>
                  <w:sz w:val="24"/>
                  <w:szCs w:val="24"/>
                </w:rPr>
                <w:t xml:space="preserve">- </w:t>
              </w:r>
              <w:r>
                <w:rPr>
                  <w:rFonts w:ascii="Times New Roman" w:hAnsi="Times New Roman" w:cs="Times New Roman"/>
                  <w:bCs/>
                  <w:sz w:val="24"/>
                  <w:szCs w:val="24"/>
                </w:rPr>
                <w:t>Автоматическое добавление оснастки в ТП –нет.</w:t>
              </w:r>
            </w:ins>
          </w:p>
        </w:tc>
        <w:tc>
          <w:tcPr>
            <w:tcW w:w="709" w:type="dxa"/>
            <w:textDirection w:val="btLr"/>
            <w:vAlign w:val="center"/>
            <w:tcPrChange w:id="3200" w:author="Ворожцова Наталья Андреевна" w:date="2018-01-17T11:23:00Z">
              <w:tcPr>
                <w:tcW w:w="709" w:type="dxa"/>
                <w:textDirection w:val="btLr"/>
              </w:tcPr>
            </w:tcPrChange>
          </w:tcPr>
          <w:p w14:paraId="02B37316"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Нет связи между П</w:t>
            </w:r>
            <w:r>
              <w:rPr>
                <w:rFonts w:ascii="Times New Roman" w:hAnsi="Times New Roman" w:cs="Times New Roman"/>
                <w:sz w:val="24"/>
                <w:szCs w:val="24"/>
              </w:rPr>
              <w:t>П</w:t>
            </w:r>
          </w:p>
        </w:tc>
      </w:tr>
      <w:tr w:rsidR="005822A9" w14:paraId="02B37324" w14:textId="77777777" w:rsidTr="00855035">
        <w:trPr>
          <w:cantSplit/>
          <w:trHeight w:val="1134"/>
          <w:jc w:val="center"/>
          <w:trPrChange w:id="3201" w:author="Ворожцова Наталья Андреевна" w:date="2018-01-17T11:23:00Z">
            <w:trPr>
              <w:cantSplit/>
              <w:trHeight w:val="1134"/>
            </w:trPr>
          </w:trPrChange>
        </w:trPr>
        <w:tc>
          <w:tcPr>
            <w:tcW w:w="421" w:type="dxa"/>
            <w:textDirection w:val="btLr"/>
            <w:tcPrChange w:id="3202" w:author="Ворожцова Наталья Андреевна" w:date="2018-01-17T11:23:00Z">
              <w:tcPr>
                <w:tcW w:w="421" w:type="dxa"/>
                <w:textDirection w:val="btLr"/>
              </w:tcPr>
            </w:tcPrChange>
          </w:tcPr>
          <w:p w14:paraId="02B37318" w14:textId="77777777" w:rsidR="00260EA6" w:rsidRPr="006F0F9A"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4"/>
                <w:szCs w:val="24"/>
                <w:lang w:val="en-US"/>
              </w:rPr>
              <w:t>DMG</w:t>
            </w:r>
            <w:r w:rsidRPr="003E690F">
              <w:rPr>
                <w:rFonts w:ascii="Times New Roman" w:hAnsi="Times New Roman" w:cs="Times New Roman"/>
                <w:sz w:val="24"/>
                <w:szCs w:val="24"/>
              </w:rPr>
              <w:t xml:space="preserve"> </w:t>
            </w:r>
            <w:r>
              <w:rPr>
                <w:rFonts w:ascii="Times New Roman" w:hAnsi="Times New Roman" w:cs="Times New Roman"/>
                <w:sz w:val="24"/>
                <w:szCs w:val="24"/>
                <w:lang w:val="en-US"/>
              </w:rPr>
              <w:t>Mori</w:t>
            </w:r>
            <w:r w:rsidRPr="003E690F">
              <w:rPr>
                <w:rFonts w:ascii="Times New Roman" w:hAnsi="Times New Roman" w:cs="Times New Roman"/>
                <w:sz w:val="24"/>
                <w:szCs w:val="24"/>
              </w:rPr>
              <w:t xml:space="preserve"> </w:t>
            </w:r>
            <w:r>
              <w:rPr>
                <w:rFonts w:ascii="Times New Roman" w:hAnsi="Times New Roman" w:cs="Times New Roman"/>
                <w:sz w:val="24"/>
                <w:szCs w:val="24"/>
              </w:rPr>
              <w:t>г.Ульяновск</w:t>
            </w:r>
          </w:p>
        </w:tc>
        <w:tc>
          <w:tcPr>
            <w:tcW w:w="8363" w:type="dxa"/>
            <w:tcPrChange w:id="3203" w:author="Ворожцова Наталья Андреевна" w:date="2018-01-17T11:23:00Z">
              <w:tcPr>
                <w:tcW w:w="8363" w:type="dxa"/>
              </w:tcPr>
            </w:tcPrChange>
          </w:tcPr>
          <w:p w14:paraId="09683159" w14:textId="77777777" w:rsidR="005A10EE" w:rsidRDefault="005A10EE" w:rsidP="005A10EE">
            <w:pPr>
              <w:pStyle w:val="a3"/>
              <w:ind w:left="0"/>
              <w:rPr>
                <w:ins w:id="3204" w:author="Ворожцова Наталья Андреевна" w:date="2017-12-25T17:38:00Z"/>
                <w:rFonts w:ascii="Times New Roman" w:hAnsi="Times New Roman" w:cs="Times New Roman"/>
                <w:sz w:val="24"/>
                <w:szCs w:val="24"/>
              </w:rPr>
            </w:pPr>
            <w:ins w:id="3205" w:author="Ворожцова Наталья Андреевна" w:date="2017-12-25T17:38:00Z">
              <w:r w:rsidRPr="00C651CF">
                <w:rPr>
                  <w:rFonts w:ascii="Times New Roman" w:hAnsi="Times New Roman" w:cs="Times New Roman"/>
                  <w:sz w:val="24"/>
                  <w:szCs w:val="24"/>
                </w:rPr>
                <w:t xml:space="preserve">1. Подбор </w:t>
              </w:r>
              <w:r>
                <w:rPr>
                  <w:rFonts w:ascii="Times New Roman" w:hAnsi="Times New Roman" w:cs="Times New Roman"/>
                  <w:sz w:val="24"/>
                  <w:szCs w:val="24"/>
                </w:rPr>
                <w:t xml:space="preserve">ТО – </w:t>
              </w:r>
              <w:r w:rsidRPr="00E723B0">
                <w:rPr>
                  <w:rFonts w:ascii="Times New Roman" w:hAnsi="Times New Roman" w:cs="Times New Roman"/>
                  <w:b/>
                  <w:sz w:val="24"/>
                  <w:szCs w:val="24"/>
                  <w:lang w:val="en-US"/>
                </w:rPr>
                <w:t>TDM</w:t>
              </w:r>
              <w:r>
                <w:rPr>
                  <w:rFonts w:ascii="Times New Roman" w:hAnsi="Times New Roman" w:cs="Times New Roman"/>
                  <w:sz w:val="24"/>
                  <w:szCs w:val="24"/>
                </w:rPr>
                <w:t>.</w:t>
              </w:r>
              <w:r w:rsidRPr="00941C82">
                <w:rPr>
                  <w:rFonts w:ascii="Times New Roman" w:hAnsi="Times New Roman" w:cs="Times New Roman"/>
                  <w:sz w:val="24"/>
                  <w:szCs w:val="24"/>
                </w:rPr>
                <w:t xml:space="preserve"> 3</w:t>
              </w:r>
              <w:r w:rsidRPr="00941C82">
                <w:rPr>
                  <w:rFonts w:ascii="Times New Roman" w:hAnsi="Times New Roman" w:cs="Times New Roman"/>
                  <w:sz w:val="24"/>
                  <w:szCs w:val="24"/>
                  <w:lang w:val="en-US"/>
                </w:rPr>
                <w:t>D</w:t>
              </w:r>
              <w:r w:rsidRPr="00941C82">
                <w:rPr>
                  <w:rFonts w:ascii="Times New Roman" w:hAnsi="Times New Roman" w:cs="Times New Roman"/>
                  <w:sz w:val="24"/>
                  <w:szCs w:val="24"/>
                </w:rPr>
                <w:t xml:space="preserve">-модели </w:t>
              </w:r>
              <w:r>
                <w:rPr>
                  <w:rFonts w:ascii="Times New Roman" w:hAnsi="Times New Roman" w:cs="Times New Roman"/>
                  <w:sz w:val="24"/>
                  <w:szCs w:val="24"/>
                </w:rPr>
                <w:t>и сборки.</w:t>
              </w:r>
            </w:ins>
          </w:p>
          <w:p w14:paraId="7D39C951" w14:textId="77777777" w:rsidR="005A10EE" w:rsidRDefault="005A10EE" w:rsidP="005A10EE">
            <w:pPr>
              <w:pStyle w:val="a3"/>
              <w:ind w:left="0"/>
              <w:rPr>
                <w:ins w:id="3206" w:author="Ворожцова Наталья Андреевна" w:date="2017-12-25T17:38:00Z"/>
                <w:rFonts w:ascii="Times New Roman" w:hAnsi="Times New Roman" w:cs="Times New Roman"/>
                <w:sz w:val="24"/>
                <w:szCs w:val="24"/>
              </w:rPr>
            </w:pPr>
            <w:ins w:id="3207" w:author="Ворожцова Наталья Андреевна" w:date="2017-12-25T17:38:00Z">
              <w:r>
                <w:rPr>
                  <w:rFonts w:ascii="Times New Roman" w:hAnsi="Times New Roman" w:cs="Times New Roman"/>
                  <w:sz w:val="24"/>
                  <w:szCs w:val="24"/>
                </w:rPr>
                <w:t>2. Заказ нового обозначения -</w:t>
              </w:r>
              <w:r w:rsidRPr="00C651CF">
                <w:rPr>
                  <w:rFonts w:ascii="Times New Roman" w:hAnsi="Times New Roman" w:cs="Times New Roman"/>
                  <w:b/>
                  <w:sz w:val="24"/>
                  <w:szCs w:val="24"/>
                </w:rPr>
                <w:t xml:space="preserve"> </w:t>
              </w:r>
              <w:r w:rsidRPr="00377FC5">
                <w:rPr>
                  <w:rFonts w:ascii="Times New Roman" w:hAnsi="Times New Roman" w:cs="Times New Roman"/>
                  <w:b/>
                  <w:sz w:val="24"/>
                  <w:szCs w:val="24"/>
                  <w:lang w:val="en-US"/>
                </w:rPr>
                <w:t>Teamcente</w:t>
              </w:r>
              <w:r>
                <w:rPr>
                  <w:rFonts w:ascii="Times New Roman" w:hAnsi="Times New Roman" w:cs="Times New Roman"/>
                  <w:sz w:val="24"/>
                  <w:szCs w:val="24"/>
                  <w:lang w:val="en-US"/>
                </w:rPr>
                <w:t>r</w:t>
              </w:r>
              <w:r>
                <w:rPr>
                  <w:rFonts w:ascii="Times New Roman" w:hAnsi="Times New Roman" w:cs="Times New Roman"/>
                  <w:sz w:val="24"/>
                  <w:szCs w:val="24"/>
                </w:rPr>
                <w:t>;</w:t>
              </w:r>
            </w:ins>
          </w:p>
          <w:p w14:paraId="2CED2C27" w14:textId="77777777" w:rsidR="005A10EE" w:rsidRDefault="005A10EE" w:rsidP="005A10EE">
            <w:pPr>
              <w:pStyle w:val="a3"/>
              <w:ind w:left="29"/>
              <w:rPr>
                <w:ins w:id="3208" w:author="Ворожцова Наталья Андреевна" w:date="2017-12-25T17:38:00Z"/>
                <w:rFonts w:ascii="Times New Roman" w:hAnsi="Times New Roman" w:cs="Times New Roman"/>
                <w:sz w:val="24"/>
                <w:szCs w:val="24"/>
              </w:rPr>
            </w:pPr>
            <w:ins w:id="3209" w:author="Ворожцова Наталья Андреевна" w:date="2017-12-25T17:38: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w:t>
              </w:r>
              <w:r w:rsidRPr="00B11E3C">
                <w:rPr>
                  <w:rFonts w:ascii="Times New Roman" w:hAnsi="Times New Roman" w:cs="Times New Roman"/>
                  <w:b/>
                  <w:sz w:val="24"/>
                  <w:szCs w:val="24"/>
                  <w:rPrChange w:id="3210" w:author="Ворожцова Наталья Андреевна" w:date="2017-12-25T17:39:00Z">
                    <w:rPr>
                      <w:rFonts w:ascii="Times New Roman" w:hAnsi="Times New Roman" w:cs="Times New Roman"/>
                      <w:b/>
                      <w:sz w:val="24"/>
                      <w:szCs w:val="24"/>
                      <w:lang w:val="en-US"/>
                    </w:rPr>
                  </w:rPrChange>
                </w:rPr>
                <w:t xml:space="preserve"> </w:t>
              </w:r>
              <w:r w:rsidRPr="00377FC5">
                <w:rPr>
                  <w:rFonts w:ascii="Times New Roman" w:hAnsi="Times New Roman" w:cs="Times New Roman"/>
                  <w:b/>
                  <w:sz w:val="24"/>
                  <w:szCs w:val="24"/>
                  <w:lang w:val="en-US"/>
                </w:rPr>
                <w:t>Teamcente</w:t>
              </w:r>
              <w:r>
                <w:rPr>
                  <w:rFonts w:ascii="Times New Roman" w:hAnsi="Times New Roman" w:cs="Times New Roman"/>
                  <w:sz w:val="24"/>
                  <w:szCs w:val="24"/>
                  <w:lang w:val="en-US"/>
                </w:rPr>
                <w:t>r</w:t>
              </w:r>
              <w:r>
                <w:rPr>
                  <w:rFonts w:ascii="Times New Roman" w:hAnsi="Times New Roman" w:cs="Times New Roman"/>
                  <w:sz w:val="24"/>
                  <w:szCs w:val="24"/>
                </w:rPr>
                <w:t xml:space="preserve">. </w:t>
              </w:r>
            </w:ins>
          </w:p>
          <w:p w14:paraId="21C3943C" w14:textId="77777777" w:rsidR="005A10EE" w:rsidRPr="00C651CF" w:rsidRDefault="005A10EE" w:rsidP="005A10EE">
            <w:pPr>
              <w:pStyle w:val="a3"/>
              <w:ind w:left="29"/>
              <w:rPr>
                <w:ins w:id="3211" w:author="Ворожцова Наталья Андреевна" w:date="2017-12-25T17:38:00Z"/>
                <w:rFonts w:ascii="Times New Roman" w:hAnsi="Times New Roman" w:cs="Times New Roman"/>
                <w:sz w:val="24"/>
                <w:szCs w:val="24"/>
              </w:rPr>
            </w:pPr>
            <w:ins w:id="3212" w:author="Ворожцова Наталья Андреевна" w:date="2017-12-25T17:38: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r>
                <w:rPr>
                  <w:rFonts w:ascii="Times New Roman" w:hAnsi="Times New Roman" w:cs="Times New Roman"/>
                  <w:sz w:val="24"/>
                  <w:szCs w:val="24"/>
                </w:rPr>
                <w:t>–</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671A80E2" w14:textId="77777777" w:rsidR="005A10EE" w:rsidRPr="00C651CF" w:rsidRDefault="005A10EE" w:rsidP="005A10EE">
            <w:pPr>
              <w:pStyle w:val="a3"/>
              <w:ind w:left="29"/>
              <w:rPr>
                <w:ins w:id="3213" w:author="Ворожцова Наталья Андреевна" w:date="2017-12-25T17:38:00Z"/>
                <w:rFonts w:ascii="Times New Roman" w:hAnsi="Times New Roman" w:cs="Times New Roman"/>
                <w:sz w:val="24"/>
                <w:szCs w:val="24"/>
              </w:rPr>
            </w:pPr>
            <w:ins w:id="3214" w:author="Ворожцова Наталья Андреевна" w:date="2017-12-25T17:38: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 xml:space="preserve">ВО </w:t>
              </w:r>
              <w:r>
                <w:rPr>
                  <w:rFonts w:ascii="Times New Roman" w:hAnsi="Times New Roman" w:cs="Times New Roman"/>
                  <w:b/>
                  <w:sz w:val="24"/>
                  <w:szCs w:val="24"/>
                </w:rPr>
                <w:t xml:space="preserve">- </w:t>
              </w:r>
              <w:r w:rsidRPr="001B2B01">
                <w:rPr>
                  <w:rFonts w:ascii="Times New Roman" w:hAnsi="Times New Roman" w:cs="Times New Roman"/>
                  <w:b/>
                  <w:sz w:val="24"/>
                  <w:szCs w:val="24"/>
                  <w:lang w:val="en-US"/>
                </w:rPr>
                <w:t>NX</w:t>
              </w:r>
              <w:r w:rsidRPr="00C651CF">
                <w:rPr>
                  <w:rFonts w:ascii="Times New Roman" w:hAnsi="Times New Roman" w:cs="Times New Roman"/>
                  <w:sz w:val="24"/>
                  <w:szCs w:val="24"/>
                </w:rPr>
                <w:t>;</w:t>
              </w:r>
            </w:ins>
          </w:p>
          <w:p w14:paraId="7ECF5C0D" w14:textId="77777777" w:rsidR="005A10EE" w:rsidRDefault="005A10EE" w:rsidP="005A10EE">
            <w:pPr>
              <w:pStyle w:val="a3"/>
              <w:ind w:left="29"/>
              <w:rPr>
                <w:ins w:id="3215" w:author="Ворожцова Наталья Андреевна" w:date="2017-12-25T17:38:00Z"/>
                <w:rFonts w:ascii="Times New Roman" w:hAnsi="Times New Roman" w:cs="Times New Roman"/>
                <w:sz w:val="24"/>
                <w:szCs w:val="24"/>
              </w:rPr>
            </w:pPr>
            <w:ins w:id="3216" w:author="Ворожцова Наталья Андреевна" w:date="2017-12-25T17:38: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740B6BE2" w14:textId="77777777" w:rsidR="005A10EE" w:rsidRPr="00C651CF" w:rsidRDefault="005A10EE" w:rsidP="005A10EE">
            <w:pPr>
              <w:pStyle w:val="a3"/>
              <w:ind w:left="29"/>
              <w:rPr>
                <w:ins w:id="3217" w:author="Ворожцова Наталья Андреевна" w:date="2017-12-25T17:38:00Z"/>
                <w:rFonts w:ascii="Times New Roman" w:hAnsi="Times New Roman" w:cs="Times New Roman"/>
                <w:sz w:val="24"/>
                <w:szCs w:val="24"/>
              </w:rPr>
            </w:pPr>
            <w:ins w:id="3218" w:author="Ворожцова Наталья Андреевна" w:date="2017-12-25T17:38: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r w:rsidRPr="00C651CF">
                <w:rPr>
                  <w:rFonts w:ascii="Times New Roman" w:hAnsi="Times New Roman" w:cs="Times New Roman"/>
                  <w:b/>
                  <w:sz w:val="24"/>
                  <w:szCs w:val="24"/>
                </w:rPr>
                <w:t xml:space="preserve"> </w:t>
              </w:r>
              <w:r>
                <w:rPr>
                  <w:rFonts w:ascii="Times New Roman" w:hAnsi="Times New Roman" w:cs="Times New Roman"/>
                  <w:b/>
                  <w:sz w:val="24"/>
                  <w:szCs w:val="24"/>
                  <w:lang w:val="en-US"/>
                </w:rPr>
                <w:t>NX</w:t>
              </w:r>
              <w:r w:rsidRPr="00C651CF">
                <w:rPr>
                  <w:rFonts w:ascii="Times New Roman" w:hAnsi="Times New Roman" w:cs="Times New Roman"/>
                  <w:sz w:val="24"/>
                  <w:szCs w:val="24"/>
                </w:rPr>
                <w:t xml:space="preserve">; </w:t>
              </w:r>
            </w:ins>
          </w:p>
          <w:p w14:paraId="7536C565" w14:textId="77777777" w:rsidR="005A10EE" w:rsidRPr="00C651CF" w:rsidRDefault="005A10EE" w:rsidP="005A10EE">
            <w:pPr>
              <w:pStyle w:val="a3"/>
              <w:ind w:left="0"/>
              <w:rPr>
                <w:ins w:id="3219" w:author="Ворожцова Наталья Андреевна" w:date="2017-12-25T17:38:00Z"/>
                <w:rFonts w:ascii="Times New Roman" w:hAnsi="Times New Roman" w:cs="Times New Roman"/>
                <w:bCs/>
                <w:sz w:val="24"/>
                <w:szCs w:val="24"/>
              </w:rPr>
            </w:pPr>
            <w:ins w:id="3220" w:author="Ворожцова Наталья Андреевна" w:date="2017-12-25T17:38:00Z">
              <w:r>
                <w:rPr>
                  <w:rFonts w:ascii="Times New Roman" w:hAnsi="Times New Roman" w:cs="Times New Roman"/>
                  <w:sz w:val="24"/>
                  <w:szCs w:val="24"/>
                </w:rPr>
                <w:t xml:space="preserve">8. </w:t>
              </w:r>
              <w:r>
                <w:rPr>
                  <w:rFonts w:ascii="Times New Roman" w:hAnsi="Times New Roman" w:cs="Times New Roman"/>
                  <w:bCs/>
                  <w:sz w:val="24"/>
                  <w:szCs w:val="24"/>
                </w:rPr>
                <w:t>Редактор ТП с автоматическим подбором</w:t>
              </w:r>
              <w:r>
                <w:rPr>
                  <w:rFonts w:ascii="Times New Roman" w:hAnsi="Times New Roman" w:cs="Times New Roman"/>
                  <w:color w:val="000000"/>
                  <w:spacing w:val="15"/>
                  <w:sz w:val="24"/>
                  <w:szCs w:val="24"/>
                </w:rPr>
                <w:t xml:space="preserve"> – нет (частично требования перекрывает </w:t>
              </w:r>
              <w:r w:rsidRPr="00377FC5">
                <w:rPr>
                  <w:rFonts w:ascii="Times New Roman" w:hAnsi="Times New Roman" w:cs="Times New Roman"/>
                  <w:b/>
                  <w:sz w:val="24"/>
                  <w:szCs w:val="24"/>
                  <w:lang w:val="en-US"/>
                </w:rPr>
                <w:t>Teamcente</w:t>
              </w:r>
              <w:r>
                <w:rPr>
                  <w:rFonts w:ascii="Times New Roman" w:hAnsi="Times New Roman" w:cs="Times New Roman"/>
                  <w:sz w:val="24"/>
                  <w:szCs w:val="24"/>
                  <w:lang w:val="en-US"/>
                </w:rPr>
                <w:t>r</w:t>
              </w:r>
              <w:r w:rsidRPr="00C651CF">
                <w:rPr>
                  <w:rFonts w:ascii="Times New Roman" w:hAnsi="Times New Roman" w:cs="Times New Roman"/>
                  <w:sz w:val="24"/>
                  <w:szCs w:val="24"/>
                </w:rPr>
                <w:t>.</w:t>
              </w:r>
            </w:ins>
          </w:p>
          <w:p w14:paraId="513F9D1D" w14:textId="77777777" w:rsidR="005A10EE" w:rsidRPr="00C651CF" w:rsidRDefault="005A10EE" w:rsidP="005A10EE">
            <w:pPr>
              <w:pStyle w:val="a3"/>
              <w:ind w:left="0"/>
              <w:rPr>
                <w:ins w:id="3221" w:author="Ворожцова Наталья Андреевна" w:date="2017-12-25T17:38:00Z"/>
                <w:rFonts w:ascii="Times New Roman" w:hAnsi="Times New Roman" w:cs="Times New Roman"/>
                <w:b/>
                <w:sz w:val="24"/>
                <w:szCs w:val="24"/>
              </w:rPr>
            </w:pPr>
            <w:ins w:id="3222" w:author="Ворожцова Наталья Андреевна" w:date="2017-12-25T17:38: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r>
                <w:rPr>
                  <w:rFonts w:ascii="Times New Roman" w:hAnsi="Times New Roman" w:cs="Times New Roman"/>
                  <w:b/>
                  <w:sz w:val="24"/>
                  <w:szCs w:val="24"/>
                </w:rPr>
                <w:t xml:space="preserve">1С. </w:t>
              </w:r>
              <w:r>
                <w:rPr>
                  <w:rFonts w:ascii="Times New Roman" w:hAnsi="Times New Roman" w:cs="Times New Roman"/>
                  <w:sz w:val="24"/>
                  <w:szCs w:val="24"/>
                </w:rPr>
                <w:t xml:space="preserve">Каждому обозначению оснастки присваивают </w:t>
              </w:r>
              <w:r>
                <w:rPr>
                  <w:rFonts w:ascii="Times New Roman" w:hAnsi="Times New Roman" w:cs="Times New Roman"/>
                  <w:sz w:val="24"/>
                  <w:szCs w:val="24"/>
                  <w:lang w:val="en-US"/>
                </w:rPr>
                <w:t>ID</w:t>
              </w:r>
              <w:r>
                <w:rPr>
                  <w:rFonts w:ascii="Times New Roman" w:hAnsi="Times New Roman" w:cs="Times New Roman"/>
                  <w:sz w:val="24"/>
                  <w:szCs w:val="24"/>
                </w:rPr>
                <w:t>-код.</w:t>
              </w:r>
            </w:ins>
          </w:p>
          <w:p w14:paraId="107B5142" w14:textId="77777777" w:rsidR="005A10EE" w:rsidRDefault="005A10EE" w:rsidP="005A10EE">
            <w:pPr>
              <w:rPr>
                <w:ins w:id="3223" w:author="Ворожцова Наталья Андреевна" w:date="2017-12-25T17:38:00Z"/>
                <w:rFonts w:ascii="Times New Roman" w:hAnsi="Times New Roman" w:cs="Times New Roman"/>
                <w:sz w:val="24"/>
                <w:szCs w:val="24"/>
              </w:rPr>
            </w:pPr>
            <w:ins w:id="3224" w:author="Ворожцова Наталья Андреевна" w:date="2017-12-25T17:38: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 </w:t>
              </w:r>
              <w:r>
                <w:rPr>
                  <w:rFonts w:ascii="Times New Roman" w:hAnsi="Times New Roman" w:cs="Times New Roman"/>
                  <w:b/>
                  <w:sz w:val="24"/>
                  <w:szCs w:val="24"/>
                </w:rPr>
                <w:t>1С</w:t>
              </w:r>
              <w:r>
                <w:rPr>
                  <w:rFonts w:ascii="Times New Roman" w:hAnsi="Times New Roman" w:cs="Times New Roman"/>
                  <w:sz w:val="24"/>
                  <w:szCs w:val="24"/>
                </w:rPr>
                <w:t>;</w:t>
              </w:r>
            </w:ins>
          </w:p>
          <w:p w14:paraId="65E8FDC8" w14:textId="77777777" w:rsidR="005A10EE" w:rsidRDefault="005A10EE" w:rsidP="005A10EE">
            <w:pPr>
              <w:pStyle w:val="a3"/>
              <w:ind w:left="0"/>
              <w:rPr>
                <w:ins w:id="3225" w:author="Ворожцова Наталья Андреевна" w:date="2017-12-25T17:38:00Z"/>
                <w:rFonts w:ascii="Times New Roman" w:hAnsi="Times New Roman" w:cs="Times New Roman"/>
                <w:sz w:val="24"/>
                <w:szCs w:val="24"/>
              </w:rPr>
            </w:pPr>
            <w:ins w:id="3226" w:author="Ворожцова Наталья Андреевна" w:date="2017-12-25T17:38:00Z">
              <w:r w:rsidRPr="00C651CF">
                <w:rPr>
                  <w:rFonts w:ascii="Times New Roman" w:hAnsi="Times New Roman" w:cs="Times New Roman"/>
                  <w:sz w:val="24"/>
                  <w:szCs w:val="24"/>
                </w:rPr>
                <w:t xml:space="preserve">12. </w:t>
              </w:r>
              <w:r>
                <w:rPr>
                  <w:rFonts w:ascii="Times New Roman" w:hAnsi="Times New Roman" w:cs="Times New Roman"/>
                  <w:sz w:val="24"/>
                  <w:szCs w:val="24"/>
                </w:rPr>
                <w:t>Штрихкодирование, автоматизированные стеллажи и инструментальные шкафы;</w:t>
              </w:r>
            </w:ins>
          </w:p>
          <w:p w14:paraId="365CD353" w14:textId="77777777" w:rsidR="005A10EE" w:rsidRDefault="005A10EE" w:rsidP="005A10EE">
            <w:pPr>
              <w:rPr>
                <w:ins w:id="3227" w:author="Ворожцова Наталья Андреевна" w:date="2017-12-25T17:38:00Z"/>
                <w:rFonts w:ascii="Times New Roman" w:hAnsi="Times New Roman" w:cs="Times New Roman"/>
                <w:sz w:val="24"/>
                <w:szCs w:val="24"/>
              </w:rPr>
            </w:pPr>
            <w:ins w:id="3228" w:author="Ворожцова Наталья Андреевна" w:date="2017-12-25T17:38:00Z">
              <w:r w:rsidRPr="00C651CF">
                <w:rPr>
                  <w:rFonts w:ascii="Times New Roman" w:hAnsi="Times New Roman" w:cs="Times New Roman"/>
                  <w:sz w:val="24"/>
                  <w:szCs w:val="24"/>
                </w:rPr>
                <w:t xml:space="preserve">13. Оптимизации мест хранения </w:t>
              </w:r>
              <w:r>
                <w:rPr>
                  <w:rFonts w:ascii="Times New Roman" w:hAnsi="Times New Roman" w:cs="Times New Roman"/>
                  <w:sz w:val="24"/>
                  <w:szCs w:val="24"/>
                </w:rPr>
                <w:t>–</w:t>
              </w:r>
              <w:r w:rsidRPr="00C651CF">
                <w:rPr>
                  <w:rFonts w:ascii="Times New Roman" w:hAnsi="Times New Roman" w:cs="Times New Roman"/>
                  <w:sz w:val="24"/>
                  <w:szCs w:val="24"/>
                </w:rPr>
                <w:t xml:space="preserve"> </w:t>
              </w:r>
              <w:r>
                <w:rPr>
                  <w:rFonts w:ascii="Times New Roman" w:hAnsi="Times New Roman" w:cs="Times New Roman"/>
                  <w:sz w:val="24"/>
                  <w:szCs w:val="24"/>
                </w:rPr>
                <w:t>1С</w:t>
              </w:r>
              <w:r w:rsidRPr="00C651CF">
                <w:rPr>
                  <w:rFonts w:ascii="Times New Roman" w:hAnsi="Times New Roman" w:cs="Times New Roman"/>
                  <w:sz w:val="24"/>
                  <w:szCs w:val="24"/>
                </w:rPr>
                <w:t xml:space="preserve">. </w:t>
              </w:r>
            </w:ins>
          </w:p>
          <w:p w14:paraId="2223DFAF" w14:textId="77777777" w:rsidR="005A10EE" w:rsidRDefault="005A10EE" w:rsidP="005A10EE">
            <w:pPr>
              <w:rPr>
                <w:ins w:id="3229" w:author="Ворожцова Наталья Андреевна" w:date="2017-12-25T17:38:00Z"/>
                <w:rFonts w:ascii="Times New Roman" w:hAnsi="Times New Roman" w:cs="Times New Roman"/>
                <w:sz w:val="24"/>
                <w:szCs w:val="24"/>
              </w:rPr>
            </w:pPr>
            <w:ins w:id="3230" w:author="Ворожцова Наталья Андреевна" w:date="2017-12-25T17:38:00Z">
              <w:r w:rsidRPr="00C651CF">
                <w:rPr>
                  <w:rFonts w:ascii="Times New Roman" w:hAnsi="Times New Roman" w:cs="Times New Roman"/>
                  <w:sz w:val="24"/>
                  <w:szCs w:val="24"/>
                </w:rPr>
                <w:t xml:space="preserve">14.Оптимизация закупок – </w:t>
              </w:r>
              <w:r>
                <w:rPr>
                  <w:rFonts w:ascii="Times New Roman" w:hAnsi="Times New Roman" w:cs="Times New Roman"/>
                  <w:b/>
                  <w:sz w:val="24"/>
                  <w:szCs w:val="24"/>
                </w:rPr>
                <w:t>1С</w:t>
              </w:r>
              <w:r w:rsidRPr="00C651CF">
                <w:rPr>
                  <w:rFonts w:ascii="Times New Roman" w:hAnsi="Times New Roman" w:cs="Times New Roman"/>
                  <w:sz w:val="24"/>
                  <w:szCs w:val="24"/>
                </w:rPr>
                <w:t xml:space="preserve">. </w:t>
              </w:r>
            </w:ins>
          </w:p>
          <w:p w14:paraId="02B37319" w14:textId="563C0D3C" w:rsidR="00260EA6" w:rsidRPr="001028B2" w:rsidDel="005A10EE" w:rsidRDefault="005A10EE">
            <w:pPr>
              <w:rPr>
                <w:del w:id="3231" w:author="Ворожцова Наталья Андреевна" w:date="2017-12-25T17:38:00Z"/>
                <w:rFonts w:ascii="Times New Roman" w:hAnsi="Times New Roman" w:cs="Times New Roman"/>
                <w:sz w:val="24"/>
                <w:szCs w:val="24"/>
              </w:rPr>
              <w:pPrChange w:id="3232" w:author="Ворожцова Наталья Андреевна" w:date="2018-02-07T10:29:00Z">
                <w:pPr>
                  <w:pStyle w:val="a3"/>
                  <w:ind w:left="0"/>
                </w:pPr>
              </w:pPrChange>
            </w:pPr>
            <w:ins w:id="3233" w:author="Ворожцова Наталья Андреевна" w:date="2017-12-25T17:38:00Z">
              <w:r w:rsidRPr="00C651CF">
                <w:rPr>
                  <w:rFonts w:ascii="Times New Roman" w:hAnsi="Times New Roman" w:cs="Times New Roman"/>
                  <w:sz w:val="24"/>
                  <w:szCs w:val="24"/>
                </w:rPr>
                <w:t>15. Получение/сдача ТО</w:t>
              </w:r>
              <w:r>
                <w:rPr>
                  <w:rFonts w:ascii="Times New Roman" w:hAnsi="Times New Roman" w:cs="Times New Roman"/>
                  <w:sz w:val="24"/>
                  <w:szCs w:val="24"/>
                </w:rPr>
                <w:t xml:space="preserve"> –</w:t>
              </w:r>
              <w:r w:rsidRPr="00C01305">
                <w:rPr>
                  <w:rFonts w:ascii="Times New Roman" w:hAnsi="Times New Roman" w:cs="Times New Roman"/>
                  <w:sz w:val="24"/>
                  <w:szCs w:val="24"/>
                </w:rPr>
                <w:t xml:space="preserve"> </w:t>
              </w:r>
              <w:r>
                <w:rPr>
                  <w:rFonts w:ascii="Times New Roman" w:hAnsi="Times New Roman" w:cs="Times New Roman"/>
                  <w:sz w:val="24"/>
                  <w:szCs w:val="24"/>
                </w:rPr>
                <w:t>по пропуску (</w:t>
              </w:r>
            </w:ins>
            <w:ins w:id="3234" w:author="Ворожцова Наталья Андреевна" w:date="2017-12-25T17:39:00Z">
              <w:r w:rsidR="00B11E3C">
                <w:rPr>
                  <w:rFonts w:ascii="Times New Roman" w:hAnsi="Times New Roman" w:cs="Times New Roman"/>
                  <w:sz w:val="24"/>
                  <w:szCs w:val="24"/>
                </w:rPr>
                <w:t>сборок,</w:t>
              </w:r>
            </w:ins>
            <w:ins w:id="3235" w:author="Ворожцова Наталья Андреевна" w:date="2017-12-25T17:38:00Z">
              <w:r>
                <w:rPr>
                  <w:rFonts w:ascii="Times New Roman" w:hAnsi="Times New Roman" w:cs="Times New Roman"/>
                  <w:sz w:val="24"/>
                  <w:szCs w:val="24"/>
                </w:rPr>
                <w:t xml:space="preserve"> измененных на измерительных машинах </w:t>
              </w:r>
              <w:r>
                <w:rPr>
                  <w:rFonts w:ascii="Times New Roman" w:hAnsi="Times New Roman" w:cs="Times New Roman"/>
                  <w:sz w:val="24"/>
                  <w:szCs w:val="24"/>
                  <w:lang w:val="en-US"/>
                </w:rPr>
                <w:t>ZOLLER</w:t>
              </w:r>
              <w:r>
                <w:rPr>
                  <w:rFonts w:ascii="Times New Roman" w:hAnsi="Times New Roman" w:cs="Times New Roman"/>
                  <w:sz w:val="24"/>
                  <w:szCs w:val="24"/>
                </w:rPr>
                <w:t>) согласно рабочего задания с отметкой в 1С</w:t>
              </w:r>
            </w:ins>
            <w:ins w:id="3236" w:author="Ворожцова Наталья Андреевна" w:date="2017-12-25T17:39:00Z">
              <w:r w:rsidR="00B11E3C">
                <w:rPr>
                  <w:rFonts w:ascii="Times New Roman" w:hAnsi="Times New Roman" w:cs="Times New Roman"/>
                  <w:sz w:val="24"/>
                  <w:szCs w:val="24"/>
                </w:rPr>
                <w:t>)</w:t>
              </w:r>
            </w:ins>
            <w:ins w:id="3237" w:author="Ворожцова Наталья Андреевна" w:date="2017-12-25T17:38:00Z">
              <w:r>
                <w:rPr>
                  <w:rFonts w:ascii="Times New Roman" w:hAnsi="Times New Roman" w:cs="Times New Roman"/>
                  <w:sz w:val="24"/>
                  <w:szCs w:val="24"/>
                </w:rPr>
                <w:t xml:space="preserve">. </w:t>
              </w:r>
            </w:ins>
            <w:del w:id="3238" w:author="Ворожцова Наталья Андреевна" w:date="2017-12-25T17:38:00Z">
              <w:r w:rsidR="00E95A19" w:rsidDel="005A10EE">
                <w:rPr>
                  <w:rFonts w:ascii="Times New Roman" w:hAnsi="Times New Roman" w:cs="Times New Roman"/>
                  <w:sz w:val="24"/>
                  <w:szCs w:val="24"/>
                </w:rPr>
                <w:delText>- Подбор</w:delText>
              </w:r>
              <w:r w:rsidR="00E95A19" w:rsidRPr="001028B2" w:rsidDel="005A10EE">
                <w:rPr>
                  <w:rFonts w:ascii="Times New Roman" w:hAnsi="Times New Roman" w:cs="Times New Roman"/>
                  <w:sz w:val="24"/>
                  <w:szCs w:val="24"/>
                </w:rPr>
                <w:delText xml:space="preserve"> -  </w:delText>
              </w:r>
              <w:r w:rsidR="00E95A19" w:rsidRPr="00545E24" w:rsidDel="005A10EE">
                <w:rPr>
                  <w:rFonts w:ascii="Times New Roman" w:hAnsi="Times New Roman" w:cs="Times New Roman"/>
                  <w:b/>
                  <w:sz w:val="24"/>
                  <w:szCs w:val="24"/>
                  <w:lang w:val="en-US"/>
                </w:rPr>
                <w:delText>TDM</w:delText>
              </w:r>
              <w:r w:rsidR="00E95A19" w:rsidDel="005A10EE">
                <w:rPr>
                  <w:rFonts w:ascii="Times New Roman" w:hAnsi="Times New Roman" w:cs="Times New Roman"/>
                  <w:sz w:val="24"/>
                  <w:szCs w:val="24"/>
                </w:rPr>
                <w:delText>;</w:delText>
              </w:r>
            </w:del>
          </w:p>
          <w:p w14:paraId="02B3731A" w14:textId="221D97B8" w:rsidR="00260EA6" w:rsidRPr="00545E24" w:rsidDel="005A10EE" w:rsidRDefault="00E95A19">
            <w:pPr>
              <w:rPr>
                <w:del w:id="3239" w:author="Ворожцова Наталья Андреевна" w:date="2017-12-25T17:38:00Z"/>
                <w:rFonts w:ascii="Times New Roman" w:hAnsi="Times New Roman" w:cs="Times New Roman"/>
                <w:sz w:val="24"/>
                <w:szCs w:val="24"/>
              </w:rPr>
              <w:pPrChange w:id="3240" w:author="Ворожцова Наталья Андреевна" w:date="2018-02-07T10:29:00Z">
                <w:pPr>
                  <w:pStyle w:val="a3"/>
                  <w:ind w:left="0"/>
                  <w:jc w:val="both"/>
                </w:pPr>
              </w:pPrChange>
            </w:pPr>
            <w:del w:id="3241" w:author="Ворожцова Наталья Андреевна" w:date="2017-12-25T17:38:00Z">
              <w:r w:rsidDel="005A10EE">
                <w:rPr>
                  <w:rFonts w:ascii="Times New Roman" w:hAnsi="Times New Roman" w:cs="Times New Roman"/>
                  <w:sz w:val="24"/>
                  <w:szCs w:val="24"/>
                </w:rPr>
                <w:delText xml:space="preserve">- Заказ новой – </w:delText>
              </w:r>
              <w:r w:rsidRPr="00B9718E" w:rsidDel="005A10EE">
                <w:rPr>
                  <w:rFonts w:ascii="Times New Roman" w:hAnsi="Times New Roman" w:cs="Times New Roman"/>
                  <w:b/>
                  <w:sz w:val="24"/>
                  <w:szCs w:val="24"/>
                  <w:lang w:val="en-US"/>
                </w:rPr>
                <w:delText>Word</w:delText>
              </w:r>
              <w:r w:rsidDel="005A10EE">
                <w:rPr>
                  <w:rFonts w:ascii="Times New Roman" w:hAnsi="Times New Roman" w:cs="Times New Roman"/>
                  <w:b/>
                  <w:sz w:val="24"/>
                  <w:szCs w:val="24"/>
                </w:rPr>
                <w:delText>;</w:delText>
              </w:r>
            </w:del>
          </w:p>
          <w:p w14:paraId="02B3731B" w14:textId="3DF1D72B" w:rsidR="00260EA6" w:rsidDel="005A10EE" w:rsidRDefault="00E95A19">
            <w:pPr>
              <w:rPr>
                <w:del w:id="3242" w:author="Ворожцова Наталья Андреевна" w:date="2017-12-25T17:38:00Z"/>
                <w:rFonts w:ascii="Times New Roman" w:hAnsi="Times New Roman" w:cs="Times New Roman"/>
                <w:sz w:val="24"/>
                <w:szCs w:val="24"/>
              </w:rPr>
              <w:pPrChange w:id="3243" w:author="Ворожцова Наталья Андреевна" w:date="2018-02-07T10:29:00Z">
                <w:pPr>
                  <w:pStyle w:val="a3"/>
                  <w:ind w:left="0"/>
                </w:pPr>
              </w:pPrChange>
            </w:pPr>
            <w:del w:id="3244" w:author="Ворожцова Наталья Андреевна" w:date="2017-12-25T17:38:00Z">
              <w:r w:rsidDel="005A10EE">
                <w:rPr>
                  <w:rFonts w:ascii="Times New Roman" w:hAnsi="Times New Roman" w:cs="Times New Roman"/>
                  <w:sz w:val="24"/>
                  <w:szCs w:val="24"/>
                </w:rPr>
                <w:delText>- Согласование заказов – электронное согласование;</w:delText>
              </w:r>
            </w:del>
          </w:p>
          <w:p w14:paraId="02B3731C" w14:textId="2CC6E319" w:rsidR="00260EA6" w:rsidDel="005A10EE" w:rsidRDefault="00E95A19">
            <w:pPr>
              <w:rPr>
                <w:del w:id="3245" w:author="Ворожцова Наталья Андреевна" w:date="2017-12-25T17:38:00Z"/>
                <w:rFonts w:ascii="Times New Roman" w:hAnsi="Times New Roman" w:cs="Times New Roman"/>
                <w:sz w:val="24"/>
                <w:szCs w:val="24"/>
              </w:rPr>
              <w:pPrChange w:id="3246" w:author="Ворожцова Наталья Андреевна" w:date="2018-02-07T10:29:00Z">
                <w:pPr>
                  <w:pStyle w:val="a3"/>
                  <w:ind w:left="0"/>
                </w:pPr>
              </w:pPrChange>
            </w:pPr>
            <w:del w:id="3247" w:author="Ворожцова Наталья Андреевна" w:date="2017-12-25T17:38:00Z">
              <w:r w:rsidDel="005A10EE">
                <w:rPr>
                  <w:rFonts w:ascii="Times New Roman" w:hAnsi="Times New Roman" w:cs="Times New Roman"/>
                  <w:sz w:val="24"/>
                  <w:szCs w:val="24"/>
                </w:rPr>
                <w:delText>- П</w:delText>
              </w:r>
              <w:r w:rsidRPr="001028B2" w:rsidDel="005A10EE">
                <w:rPr>
                  <w:rFonts w:ascii="Times New Roman" w:hAnsi="Times New Roman" w:cs="Times New Roman"/>
                  <w:sz w:val="24"/>
                  <w:szCs w:val="24"/>
                </w:rPr>
                <w:delText>роектирование оснастки –</w:delText>
              </w:r>
              <w:r w:rsidRPr="00545E24" w:rsidDel="005A10EE">
                <w:rPr>
                  <w:rFonts w:ascii="Times New Roman" w:hAnsi="Times New Roman" w:cs="Times New Roman"/>
                  <w:b/>
                  <w:sz w:val="24"/>
                  <w:szCs w:val="24"/>
                  <w:lang w:val="en-US"/>
                </w:rPr>
                <w:delText>NX</w:delText>
              </w:r>
              <w:r w:rsidRPr="001028B2" w:rsidDel="005A10EE">
                <w:rPr>
                  <w:rFonts w:ascii="Times New Roman" w:hAnsi="Times New Roman" w:cs="Times New Roman"/>
                  <w:sz w:val="24"/>
                  <w:szCs w:val="24"/>
                </w:rPr>
                <w:delText xml:space="preserve">; </w:delText>
              </w:r>
            </w:del>
          </w:p>
          <w:p w14:paraId="02B3731D" w14:textId="074BB6F2" w:rsidR="00260EA6" w:rsidRPr="001028B2" w:rsidDel="005A10EE" w:rsidRDefault="00E95A19">
            <w:pPr>
              <w:rPr>
                <w:del w:id="3248" w:author="Ворожцова Наталья Андреевна" w:date="2017-12-25T17:38:00Z"/>
                <w:rFonts w:ascii="Times New Roman" w:hAnsi="Times New Roman" w:cs="Times New Roman"/>
                <w:sz w:val="24"/>
                <w:szCs w:val="24"/>
              </w:rPr>
              <w:pPrChange w:id="3249" w:author="Ворожцова Наталья Андреевна" w:date="2018-02-07T10:29:00Z">
                <w:pPr>
                  <w:pStyle w:val="a3"/>
                  <w:ind w:left="0"/>
                </w:pPr>
              </w:pPrChange>
            </w:pPr>
            <w:del w:id="3250" w:author="Ворожцова Наталья Андреевна" w:date="2017-12-25T17:38:00Z">
              <w:r w:rsidDel="005A10EE">
                <w:rPr>
                  <w:rFonts w:ascii="Times New Roman" w:hAnsi="Times New Roman" w:cs="Times New Roman"/>
                  <w:sz w:val="24"/>
                  <w:szCs w:val="24"/>
                </w:rPr>
                <w:delText>- П</w:delText>
              </w:r>
              <w:r w:rsidRPr="001028B2" w:rsidDel="005A10EE">
                <w:rPr>
                  <w:rFonts w:ascii="Times New Roman" w:hAnsi="Times New Roman" w:cs="Times New Roman"/>
                  <w:sz w:val="24"/>
                  <w:szCs w:val="24"/>
                </w:rPr>
                <w:delText xml:space="preserve">риобретение отделом закупок -  </w:delText>
              </w:r>
              <w:r w:rsidRPr="00545E24" w:rsidDel="005A10EE">
                <w:rPr>
                  <w:rFonts w:ascii="Times New Roman" w:hAnsi="Times New Roman" w:cs="Times New Roman"/>
                  <w:b/>
                  <w:sz w:val="24"/>
                  <w:szCs w:val="24"/>
                </w:rPr>
                <w:delText>1С</w:delText>
              </w:r>
              <w:r w:rsidRPr="001028B2" w:rsidDel="005A10EE">
                <w:rPr>
                  <w:rFonts w:ascii="Times New Roman" w:hAnsi="Times New Roman" w:cs="Times New Roman"/>
                  <w:sz w:val="24"/>
                  <w:szCs w:val="24"/>
                </w:rPr>
                <w:delText>;</w:delText>
              </w:r>
            </w:del>
          </w:p>
          <w:p w14:paraId="02B3731E" w14:textId="39886A15" w:rsidR="00260EA6" w:rsidRPr="00235FF5" w:rsidDel="005A10EE" w:rsidRDefault="00E95A19">
            <w:pPr>
              <w:rPr>
                <w:del w:id="3251" w:author="Ворожцова Наталья Андреевна" w:date="2017-12-25T17:38:00Z"/>
                <w:rFonts w:ascii="Times New Roman" w:hAnsi="Times New Roman" w:cs="Times New Roman"/>
                <w:b/>
                <w:sz w:val="24"/>
                <w:szCs w:val="24"/>
              </w:rPr>
              <w:pPrChange w:id="3252" w:author="Ворожцова Наталья Андреевна" w:date="2018-02-07T10:29:00Z">
                <w:pPr>
                  <w:pStyle w:val="a3"/>
                  <w:ind w:left="0"/>
                </w:pPr>
              </w:pPrChange>
            </w:pPr>
            <w:del w:id="3253" w:author="Ворожцова Наталья Андреевна" w:date="2017-12-25T17:38:00Z">
              <w:r w:rsidDel="005A10EE">
                <w:rPr>
                  <w:rFonts w:ascii="Times New Roman" w:hAnsi="Times New Roman" w:cs="Times New Roman"/>
                  <w:sz w:val="24"/>
                  <w:szCs w:val="24"/>
                </w:rPr>
                <w:delText>- Учет в бухгалтерии – 1С;</w:delText>
              </w:r>
            </w:del>
          </w:p>
          <w:p w14:paraId="02B3731F" w14:textId="07A498D4" w:rsidR="00260EA6" w:rsidDel="005A10EE" w:rsidRDefault="00E95A19">
            <w:pPr>
              <w:rPr>
                <w:del w:id="3254" w:author="Ворожцова Наталья Андреевна" w:date="2017-12-25T17:38:00Z"/>
                <w:rFonts w:ascii="Times New Roman" w:hAnsi="Times New Roman" w:cs="Times New Roman"/>
                <w:sz w:val="24"/>
                <w:szCs w:val="24"/>
              </w:rPr>
              <w:pPrChange w:id="3255" w:author="Ворожцова Наталья Андреевна" w:date="2018-02-07T10:29:00Z">
                <w:pPr>
                  <w:pStyle w:val="a3"/>
                  <w:ind w:left="0"/>
                </w:pPr>
              </w:pPrChange>
            </w:pPr>
            <w:del w:id="3256" w:author="Ворожцова Наталья Андреевна" w:date="2017-12-25T17:38:00Z">
              <w:r w:rsidDel="005A10EE">
                <w:rPr>
                  <w:rFonts w:ascii="Times New Roman" w:hAnsi="Times New Roman" w:cs="Times New Roman"/>
                  <w:sz w:val="24"/>
                  <w:szCs w:val="24"/>
                </w:rPr>
                <w:delText>- У</w:delText>
              </w:r>
              <w:r w:rsidRPr="001028B2" w:rsidDel="005A10EE">
                <w:rPr>
                  <w:rFonts w:ascii="Times New Roman" w:hAnsi="Times New Roman" w:cs="Times New Roman"/>
                  <w:sz w:val="24"/>
                  <w:szCs w:val="24"/>
                </w:rPr>
                <w:delText xml:space="preserve">чет в ИРК – </w:delText>
              </w:r>
              <w:r w:rsidDel="005A10EE">
                <w:rPr>
                  <w:rFonts w:ascii="Times New Roman" w:hAnsi="Times New Roman" w:cs="Times New Roman"/>
                  <w:sz w:val="24"/>
                  <w:szCs w:val="24"/>
                </w:rPr>
                <w:delText>1С;</w:delText>
              </w:r>
            </w:del>
          </w:p>
          <w:p w14:paraId="02B37320" w14:textId="3FE9FAEA" w:rsidR="00260EA6" w:rsidDel="005A10EE" w:rsidRDefault="00E95A19">
            <w:pPr>
              <w:rPr>
                <w:del w:id="3257" w:author="Ворожцова Наталья Андреевна" w:date="2017-12-25T17:38:00Z"/>
                <w:rFonts w:ascii="Times New Roman" w:hAnsi="Times New Roman" w:cs="Times New Roman"/>
                <w:sz w:val="24"/>
                <w:szCs w:val="24"/>
              </w:rPr>
              <w:pPrChange w:id="3258" w:author="Ворожцова Наталья Андреевна" w:date="2018-02-07T10:29:00Z">
                <w:pPr>
                  <w:pStyle w:val="a3"/>
                  <w:ind w:left="0"/>
                </w:pPr>
              </w:pPrChange>
            </w:pPr>
            <w:del w:id="3259" w:author="Ворожцова Наталья Андреевна" w:date="2017-12-25T17:38:00Z">
              <w:r w:rsidDel="005A10EE">
                <w:rPr>
                  <w:rFonts w:ascii="Times New Roman" w:hAnsi="Times New Roman" w:cs="Times New Roman"/>
                  <w:sz w:val="24"/>
                  <w:szCs w:val="24"/>
                </w:rPr>
                <w:delText>- Б</w:delText>
              </w:r>
              <w:r w:rsidRPr="00941C82" w:rsidDel="005A10EE">
                <w:rPr>
                  <w:rFonts w:ascii="Times New Roman" w:hAnsi="Times New Roman" w:cs="Times New Roman"/>
                  <w:sz w:val="24"/>
                  <w:szCs w:val="24"/>
                </w:rPr>
                <w:delText xml:space="preserve">аза геометрических параметров в </w:delText>
              </w:r>
              <w:r w:rsidDel="005A10EE">
                <w:rPr>
                  <w:rFonts w:ascii="Times New Roman" w:hAnsi="Times New Roman" w:cs="Times New Roman"/>
                  <w:sz w:val="24"/>
                  <w:szCs w:val="24"/>
                  <w:lang w:val="en-US"/>
                </w:rPr>
                <w:delText>TDM</w:delText>
              </w:r>
              <w:r w:rsidDel="005A10EE">
                <w:rPr>
                  <w:rFonts w:ascii="Times New Roman" w:hAnsi="Times New Roman" w:cs="Times New Roman"/>
                  <w:sz w:val="24"/>
                  <w:szCs w:val="24"/>
                </w:rPr>
                <w:delText xml:space="preserve">; </w:delText>
              </w:r>
              <w:r w:rsidRPr="00941C82" w:rsidDel="005A10EE">
                <w:rPr>
                  <w:rFonts w:ascii="Times New Roman" w:hAnsi="Times New Roman" w:cs="Times New Roman"/>
                  <w:sz w:val="24"/>
                  <w:szCs w:val="24"/>
                </w:rPr>
                <w:delText>3</w:delText>
              </w:r>
              <w:r w:rsidRPr="00941C82" w:rsidDel="005A10EE">
                <w:rPr>
                  <w:rFonts w:ascii="Times New Roman" w:hAnsi="Times New Roman" w:cs="Times New Roman"/>
                  <w:sz w:val="24"/>
                  <w:szCs w:val="24"/>
                  <w:lang w:val="en-US"/>
                </w:rPr>
                <w:delText>D</w:delText>
              </w:r>
              <w:r w:rsidRPr="00941C82" w:rsidDel="005A10EE">
                <w:rPr>
                  <w:rFonts w:ascii="Times New Roman" w:hAnsi="Times New Roman" w:cs="Times New Roman"/>
                  <w:sz w:val="24"/>
                  <w:szCs w:val="24"/>
                </w:rPr>
                <w:delText xml:space="preserve">-модели </w:delText>
              </w:r>
              <w:r w:rsidDel="005A10EE">
                <w:rPr>
                  <w:rFonts w:ascii="Times New Roman" w:hAnsi="Times New Roman" w:cs="Times New Roman"/>
                  <w:sz w:val="24"/>
                  <w:szCs w:val="24"/>
                </w:rPr>
                <w:delText xml:space="preserve">и сборки на стандартную и специальную оснастку. </w:delText>
              </w:r>
            </w:del>
          </w:p>
          <w:p w14:paraId="02B37321" w14:textId="4679A074" w:rsidR="00260EA6" w:rsidDel="005A10EE" w:rsidRDefault="00E95A19">
            <w:pPr>
              <w:rPr>
                <w:del w:id="3260" w:author="Ворожцова Наталья Андреевна" w:date="2017-12-25T17:38:00Z"/>
                <w:rFonts w:ascii="Times New Roman" w:hAnsi="Times New Roman" w:cs="Times New Roman"/>
                <w:sz w:val="24"/>
                <w:szCs w:val="24"/>
              </w:rPr>
              <w:pPrChange w:id="3261" w:author="Ворожцова Наталья Андреевна" w:date="2018-02-07T10:29:00Z">
                <w:pPr>
                  <w:pStyle w:val="a3"/>
                  <w:ind w:left="0"/>
                </w:pPr>
              </w:pPrChange>
            </w:pPr>
            <w:del w:id="3262" w:author="Ворожцова Наталья Андреевна" w:date="2017-12-25T17:38:00Z">
              <w:r w:rsidRPr="00C31877" w:rsidDel="005A10EE">
                <w:rPr>
                  <w:rFonts w:ascii="Times New Roman" w:hAnsi="Times New Roman" w:cs="Times New Roman"/>
                  <w:sz w:val="24"/>
                  <w:szCs w:val="24"/>
                </w:rPr>
                <w:delText xml:space="preserve">- </w:delText>
              </w:r>
              <w:r w:rsidDel="005A10EE">
                <w:rPr>
                  <w:rFonts w:ascii="Times New Roman" w:hAnsi="Times New Roman" w:cs="Times New Roman"/>
                  <w:sz w:val="24"/>
                  <w:szCs w:val="24"/>
                </w:rPr>
                <w:delText>Получение</w:delText>
              </w:r>
              <w:r w:rsidRPr="00C01305" w:rsidDel="005A10EE">
                <w:rPr>
                  <w:rFonts w:ascii="Times New Roman" w:hAnsi="Times New Roman" w:cs="Times New Roman"/>
                  <w:sz w:val="24"/>
                  <w:szCs w:val="24"/>
                </w:rPr>
                <w:delText xml:space="preserve"> /сдача рабочими </w:delText>
              </w:r>
              <w:r w:rsidDel="005A10EE">
                <w:rPr>
                  <w:rFonts w:ascii="Times New Roman" w:hAnsi="Times New Roman" w:cs="Times New Roman"/>
                  <w:sz w:val="24"/>
                  <w:szCs w:val="24"/>
                </w:rPr>
                <w:delText>–</w:delText>
              </w:r>
              <w:r w:rsidRPr="00C01305" w:rsidDel="005A10EE">
                <w:rPr>
                  <w:rFonts w:ascii="Times New Roman" w:hAnsi="Times New Roman" w:cs="Times New Roman"/>
                  <w:sz w:val="24"/>
                  <w:szCs w:val="24"/>
                </w:rPr>
                <w:delText xml:space="preserve"> </w:delText>
              </w:r>
              <w:r w:rsidDel="005A10EE">
                <w:rPr>
                  <w:rFonts w:ascii="Times New Roman" w:hAnsi="Times New Roman" w:cs="Times New Roman"/>
                  <w:sz w:val="24"/>
                  <w:szCs w:val="24"/>
                </w:rPr>
                <w:delText xml:space="preserve">по пропуску готовых сборок согласно рабочего задания с отметкой в 1С. </w:delText>
              </w:r>
            </w:del>
          </w:p>
          <w:p w14:paraId="02B37322" w14:textId="633DB7E9" w:rsidR="00DE47AA" w:rsidRPr="009A7D6F" w:rsidRDefault="00E95A19">
            <w:pPr>
              <w:rPr>
                <w:rFonts w:ascii="Times New Roman" w:hAnsi="Times New Roman" w:cs="Times New Roman"/>
                <w:sz w:val="24"/>
                <w:szCs w:val="24"/>
              </w:rPr>
              <w:pPrChange w:id="3263" w:author="Ворожцова Наталья Андреевна" w:date="2018-02-07T10:29:00Z">
                <w:pPr>
                  <w:pStyle w:val="a3"/>
                  <w:ind w:left="0"/>
                </w:pPr>
              </w:pPrChange>
            </w:pPr>
            <w:del w:id="3264" w:author="Ворожцова Наталья Андреевна" w:date="2017-12-25T17:38:00Z">
              <w:r w:rsidDel="005A10EE">
                <w:rPr>
                  <w:rFonts w:ascii="Times New Roman" w:hAnsi="Times New Roman" w:cs="Times New Roman"/>
                  <w:sz w:val="24"/>
                  <w:szCs w:val="24"/>
                </w:rPr>
                <w:delText>штрихкодирование, автоматизированные стеллажи и инструментальные шкафы;</w:delText>
              </w:r>
            </w:del>
          </w:p>
        </w:tc>
        <w:tc>
          <w:tcPr>
            <w:tcW w:w="709" w:type="dxa"/>
            <w:textDirection w:val="btLr"/>
            <w:vAlign w:val="center"/>
            <w:tcPrChange w:id="3265" w:author="Ворожцова Наталья Андреевна" w:date="2018-01-17T11:23:00Z">
              <w:tcPr>
                <w:tcW w:w="709" w:type="dxa"/>
                <w:textDirection w:val="btLr"/>
              </w:tcPr>
            </w:tcPrChange>
          </w:tcPr>
          <w:p w14:paraId="02B37323" w14:textId="77777777" w:rsidR="00260EA6" w:rsidRDefault="00E95A19" w:rsidP="00260EA6">
            <w:pPr>
              <w:pStyle w:val="a3"/>
              <w:ind w:left="113" w:right="113"/>
              <w:rPr>
                <w:rFonts w:ascii="Times New Roman" w:hAnsi="Times New Roman" w:cs="Times New Roman"/>
                <w:sz w:val="24"/>
                <w:szCs w:val="24"/>
              </w:rPr>
            </w:pPr>
            <w:r w:rsidRPr="00442BDA">
              <w:rPr>
                <w:rFonts w:ascii="Times New Roman" w:hAnsi="Times New Roman" w:cs="Times New Roman"/>
                <w:sz w:val="24"/>
                <w:szCs w:val="24"/>
              </w:rPr>
              <w:t>Интеграция П</w:t>
            </w:r>
            <w:r>
              <w:rPr>
                <w:rFonts w:ascii="Times New Roman" w:hAnsi="Times New Roman" w:cs="Times New Roman"/>
                <w:sz w:val="24"/>
                <w:szCs w:val="24"/>
              </w:rPr>
              <w:t>П</w:t>
            </w:r>
          </w:p>
        </w:tc>
      </w:tr>
      <w:tr w:rsidR="005822A9" w14:paraId="02B37331" w14:textId="77777777" w:rsidTr="00855035">
        <w:trPr>
          <w:cantSplit/>
          <w:trHeight w:val="3338"/>
          <w:jc w:val="center"/>
          <w:trPrChange w:id="3266" w:author="Ворожцова Наталья Андреевна" w:date="2018-01-17T11:23:00Z">
            <w:trPr>
              <w:cantSplit/>
              <w:trHeight w:val="3338"/>
            </w:trPr>
          </w:trPrChange>
        </w:trPr>
        <w:tc>
          <w:tcPr>
            <w:tcW w:w="421" w:type="dxa"/>
            <w:textDirection w:val="btLr"/>
            <w:tcPrChange w:id="3267" w:author="Ворожцова Наталья Андреевна" w:date="2018-01-17T11:23:00Z">
              <w:tcPr>
                <w:tcW w:w="421" w:type="dxa"/>
                <w:textDirection w:val="btLr"/>
              </w:tcPr>
            </w:tcPrChange>
          </w:tcPr>
          <w:p w14:paraId="02B37325" w14:textId="77777777" w:rsidR="00260EA6" w:rsidRPr="00C31877" w:rsidRDefault="00E95A19" w:rsidP="00260EA6">
            <w:pPr>
              <w:pStyle w:val="a3"/>
              <w:ind w:left="113" w:right="113"/>
              <w:jc w:val="center"/>
              <w:rPr>
                <w:rFonts w:ascii="Times New Roman" w:hAnsi="Times New Roman" w:cs="Times New Roman"/>
                <w:sz w:val="24"/>
                <w:szCs w:val="24"/>
              </w:rPr>
            </w:pPr>
            <w:r>
              <w:rPr>
                <w:rFonts w:ascii="Times New Roman" w:hAnsi="Times New Roman" w:cs="Times New Roman"/>
                <w:sz w:val="24"/>
                <w:szCs w:val="24"/>
              </w:rPr>
              <w:t xml:space="preserve">АО  НПЦ «Салют» </w:t>
            </w:r>
          </w:p>
        </w:tc>
        <w:tc>
          <w:tcPr>
            <w:tcW w:w="8363" w:type="dxa"/>
            <w:tcPrChange w:id="3268" w:author="Ворожцова Наталья Андреевна" w:date="2018-01-17T11:23:00Z">
              <w:tcPr>
                <w:tcW w:w="8363" w:type="dxa"/>
              </w:tcPr>
            </w:tcPrChange>
          </w:tcPr>
          <w:p w14:paraId="2195EE6A" w14:textId="41EC8C1C" w:rsidR="00B11E3C" w:rsidRDefault="00B11E3C" w:rsidP="00B11E3C">
            <w:pPr>
              <w:pStyle w:val="a3"/>
              <w:ind w:left="0"/>
              <w:rPr>
                <w:ins w:id="3269" w:author="Ворожцова Наталья Андреевна" w:date="2017-12-25T17:39:00Z"/>
                <w:rFonts w:ascii="Times New Roman" w:hAnsi="Times New Roman" w:cs="Times New Roman"/>
                <w:sz w:val="24"/>
                <w:szCs w:val="24"/>
              </w:rPr>
            </w:pPr>
            <w:ins w:id="3270" w:author="Ворожцова Наталья Андреевна" w:date="2017-12-25T17:39:00Z">
              <w:r w:rsidRPr="00C651CF">
                <w:rPr>
                  <w:rFonts w:ascii="Times New Roman" w:hAnsi="Times New Roman" w:cs="Times New Roman"/>
                  <w:sz w:val="24"/>
                  <w:szCs w:val="24"/>
                </w:rPr>
                <w:t xml:space="preserve">1. Подбор </w:t>
              </w:r>
              <w:r>
                <w:rPr>
                  <w:rFonts w:ascii="Times New Roman" w:hAnsi="Times New Roman" w:cs="Times New Roman"/>
                  <w:sz w:val="24"/>
                  <w:szCs w:val="24"/>
                </w:rPr>
                <w:t>ТО –</w:t>
              </w:r>
            </w:ins>
            <w:ins w:id="3271" w:author="Ворожцова Наталья Андреевна" w:date="2017-12-25T17:40:00Z">
              <w:r>
                <w:rPr>
                  <w:rFonts w:ascii="Times New Roman" w:hAnsi="Times New Roman" w:cs="Times New Roman"/>
                  <w:sz w:val="24"/>
                  <w:szCs w:val="24"/>
                </w:rPr>
                <w:t xml:space="preserve"> </w:t>
              </w:r>
            </w:ins>
            <w:ins w:id="3272" w:author="Ворожцова Наталья Андреевна" w:date="2017-12-25T17:41:00Z">
              <w:r>
                <w:rPr>
                  <w:rFonts w:ascii="Times New Roman" w:hAnsi="Times New Roman" w:cs="Times New Roman"/>
                  <w:sz w:val="24"/>
                  <w:szCs w:val="24"/>
                </w:rPr>
                <w:t xml:space="preserve">в </w:t>
              </w:r>
            </w:ins>
            <w:ins w:id="3273" w:author="Ворожцова Наталья Андреевна" w:date="2017-12-25T17:40:00Z">
              <w:r>
                <w:rPr>
                  <w:rFonts w:ascii="Times New Roman" w:hAnsi="Times New Roman" w:cs="Times New Roman"/>
                  <w:sz w:val="24"/>
                  <w:szCs w:val="24"/>
                </w:rPr>
                <w:t>справочник</w:t>
              </w:r>
            </w:ins>
            <w:ins w:id="3274" w:author="Ворожцова Наталья Андреевна" w:date="2017-12-25T17:41:00Z">
              <w:r>
                <w:rPr>
                  <w:rFonts w:ascii="Times New Roman" w:hAnsi="Times New Roman" w:cs="Times New Roman"/>
                  <w:sz w:val="24"/>
                  <w:szCs w:val="24"/>
                </w:rPr>
                <w:t>е</w:t>
              </w:r>
            </w:ins>
            <w:ins w:id="3275" w:author="Ворожцова Наталья Андреевна" w:date="2017-12-25T17:40:00Z">
              <w:r>
                <w:rPr>
                  <w:rFonts w:ascii="Times New Roman" w:hAnsi="Times New Roman" w:cs="Times New Roman"/>
                  <w:sz w:val="24"/>
                  <w:szCs w:val="24"/>
                </w:rPr>
                <w:t xml:space="preserve"> </w:t>
              </w:r>
              <w:r>
                <w:rPr>
                  <w:rFonts w:ascii="Times New Roman" w:hAnsi="Times New Roman" w:cs="Times New Roman"/>
                  <w:sz w:val="24"/>
                  <w:szCs w:val="24"/>
                  <w:lang w:val="en-US"/>
                </w:rPr>
                <w:t>Semantic</w:t>
              </w:r>
              <w:r>
                <w:rPr>
                  <w:rFonts w:ascii="Times New Roman" w:hAnsi="Times New Roman" w:cs="Times New Roman"/>
                  <w:sz w:val="24"/>
                  <w:szCs w:val="24"/>
                </w:rPr>
                <w:t>. Справочник заполняют 10 сотрудников предприятия, вводят параметры для облегчения поиска, привязывают чертежи и модели</w:t>
              </w:r>
            </w:ins>
            <w:ins w:id="3276" w:author="Ворожцова Наталья Андреевна" w:date="2017-12-25T17:39:00Z">
              <w:r>
                <w:rPr>
                  <w:rFonts w:ascii="Times New Roman" w:hAnsi="Times New Roman" w:cs="Times New Roman"/>
                  <w:sz w:val="24"/>
                  <w:szCs w:val="24"/>
                </w:rPr>
                <w:t>.</w:t>
              </w:r>
            </w:ins>
          </w:p>
          <w:p w14:paraId="0FE80C5D" w14:textId="5BA8E0D5" w:rsidR="00B11E3C" w:rsidRDefault="00B11E3C" w:rsidP="00B11E3C">
            <w:pPr>
              <w:pStyle w:val="a3"/>
              <w:ind w:left="0"/>
              <w:rPr>
                <w:ins w:id="3277" w:author="Ворожцова Наталья Андреевна" w:date="2017-12-25T17:39:00Z"/>
                <w:rFonts w:ascii="Times New Roman" w:hAnsi="Times New Roman" w:cs="Times New Roman"/>
                <w:sz w:val="24"/>
                <w:szCs w:val="24"/>
              </w:rPr>
            </w:pPr>
            <w:ins w:id="3278" w:author="Ворожцова Наталья Андреевна" w:date="2017-12-25T17:39:00Z">
              <w:r>
                <w:rPr>
                  <w:rFonts w:ascii="Times New Roman" w:hAnsi="Times New Roman" w:cs="Times New Roman"/>
                  <w:sz w:val="24"/>
                  <w:szCs w:val="24"/>
                </w:rPr>
                <w:t>2. Заказ нового обозначения -</w:t>
              </w:r>
            </w:ins>
            <w:ins w:id="3279" w:author="Ворожцова Наталья Андреевна" w:date="2017-12-25T17:41:00Z">
              <w:r w:rsidRPr="00B11E3C">
                <w:rPr>
                  <w:rFonts w:ascii="Times New Roman" w:hAnsi="Times New Roman" w:cs="Times New Roman"/>
                  <w:sz w:val="24"/>
                  <w:szCs w:val="24"/>
                  <w:rPrChange w:id="3280" w:author="Ворожцова Наталья Андреевна" w:date="2017-12-25T17:41:00Z">
                    <w:rPr>
                      <w:rFonts w:ascii="Times New Roman" w:hAnsi="Times New Roman" w:cs="Times New Roman"/>
                      <w:sz w:val="24"/>
                      <w:szCs w:val="24"/>
                      <w:lang w:val="en-US"/>
                    </w:rPr>
                  </w:rPrChange>
                </w:rPr>
                <w:t xml:space="preserve"> </w:t>
              </w:r>
              <w:r>
                <w:rPr>
                  <w:rFonts w:ascii="Times New Roman" w:hAnsi="Times New Roman" w:cs="Times New Roman"/>
                  <w:sz w:val="24"/>
                  <w:szCs w:val="24"/>
                  <w:lang w:val="en-US"/>
                </w:rPr>
                <w:t>Time</w:t>
              </w:r>
              <w:r w:rsidRPr="00C31877">
                <w:rPr>
                  <w:rFonts w:ascii="Times New Roman" w:hAnsi="Times New Roman" w:cs="Times New Roman"/>
                  <w:sz w:val="24"/>
                  <w:szCs w:val="24"/>
                </w:rPr>
                <w:t xml:space="preserve"> </w:t>
              </w:r>
              <w:r>
                <w:rPr>
                  <w:rFonts w:ascii="Times New Roman" w:hAnsi="Times New Roman" w:cs="Times New Roman"/>
                  <w:sz w:val="24"/>
                  <w:szCs w:val="24"/>
                  <w:lang w:val="en-US"/>
                </w:rPr>
                <w:t>Line</w:t>
              </w:r>
              <w:r>
                <w:rPr>
                  <w:rFonts w:ascii="Times New Roman" w:hAnsi="Times New Roman" w:cs="Times New Roman"/>
                  <w:sz w:val="24"/>
                  <w:szCs w:val="24"/>
                </w:rPr>
                <w:t>;</w:t>
              </w:r>
            </w:ins>
          </w:p>
          <w:p w14:paraId="542EF392" w14:textId="7A4F9D02" w:rsidR="00B11E3C" w:rsidRDefault="00B11E3C" w:rsidP="00B11E3C">
            <w:pPr>
              <w:pStyle w:val="a3"/>
              <w:ind w:left="29"/>
              <w:rPr>
                <w:ins w:id="3281" w:author="Ворожцова Наталья Андреевна" w:date="2017-12-25T17:39:00Z"/>
                <w:rFonts w:ascii="Times New Roman" w:hAnsi="Times New Roman" w:cs="Times New Roman"/>
                <w:sz w:val="24"/>
                <w:szCs w:val="24"/>
              </w:rPr>
            </w:pPr>
            <w:ins w:id="3282" w:author="Ворожцова Наталья Андреевна" w:date="2017-12-25T17:39:00Z">
              <w:r w:rsidRPr="00C651CF">
                <w:rPr>
                  <w:rFonts w:ascii="Times New Roman" w:hAnsi="Times New Roman" w:cs="Times New Roman"/>
                  <w:sz w:val="24"/>
                  <w:szCs w:val="24"/>
                </w:rPr>
                <w:t>3.</w:t>
              </w:r>
              <w:r>
                <w:rPr>
                  <w:rFonts w:ascii="Times New Roman" w:hAnsi="Times New Roman" w:cs="Times New Roman"/>
                  <w:sz w:val="24"/>
                  <w:szCs w:val="24"/>
                </w:rPr>
                <w:t xml:space="preserve"> Согласование КД ТО</w:t>
              </w:r>
            </w:ins>
            <w:ins w:id="3283" w:author="Ворожцова Наталья Андреевна" w:date="2017-12-25T17:41:00Z">
              <w:r w:rsidRPr="00B11E3C">
                <w:rPr>
                  <w:rFonts w:ascii="Times New Roman" w:hAnsi="Times New Roman" w:cs="Times New Roman"/>
                  <w:sz w:val="24"/>
                  <w:szCs w:val="24"/>
                  <w:rPrChange w:id="3284" w:author="Ворожцова Наталья Андреевна" w:date="2017-12-25T17:41:00Z">
                    <w:rPr>
                      <w:rFonts w:ascii="Times New Roman" w:hAnsi="Times New Roman" w:cs="Times New Roman"/>
                      <w:sz w:val="24"/>
                      <w:szCs w:val="24"/>
                      <w:lang w:val="en-US"/>
                    </w:rPr>
                  </w:rPrChange>
                </w:rPr>
                <w:t xml:space="preserve"> </w:t>
              </w:r>
              <w:r>
                <w:rPr>
                  <w:rFonts w:ascii="Times New Roman" w:hAnsi="Times New Roman" w:cs="Times New Roman"/>
                  <w:sz w:val="24"/>
                  <w:szCs w:val="24"/>
                  <w:lang w:val="en-US"/>
                </w:rPr>
                <w:t>Time</w:t>
              </w:r>
              <w:r w:rsidRPr="00C31877">
                <w:rPr>
                  <w:rFonts w:ascii="Times New Roman" w:hAnsi="Times New Roman" w:cs="Times New Roman"/>
                  <w:sz w:val="24"/>
                  <w:szCs w:val="24"/>
                </w:rPr>
                <w:t xml:space="preserve"> </w:t>
              </w:r>
              <w:r>
                <w:rPr>
                  <w:rFonts w:ascii="Times New Roman" w:hAnsi="Times New Roman" w:cs="Times New Roman"/>
                  <w:sz w:val="24"/>
                  <w:szCs w:val="24"/>
                  <w:lang w:val="en-US"/>
                </w:rPr>
                <w:t>Line</w:t>
              </w:r>
              <w:r>
                <w:rPr>
                  <w:rFonts w:ascii="Times New Roman" w:hAnsi="Times New Roman" w:cs="Times New Roman"/>
                  <w:sz w:val="24"/>
                  <w:szCs w:val="24"/>
                </w:rPr>
                <w:t>;</w:t>
              </w:r>
            </w:ins>
            <w:ins w:id="3285" w:author="Ворожцова Наталья Андреевна" w:date="2017-12-25T17:39:00Z">
              <w:r>
                <w:rPr>
                  <w:rFonts w:ascii="Times New Roman" w:hAnsi="Times New Roman" w:cs="Times New Roman"/>
                  <w:sz w:val="24"/>
                  <w:szCs w:val="24"/>
                </w:rPr>
                <w:t xml:space="preserve"> </w:t>
              </w:r>
            </w:ins>
          </w:p>
          <w:p w14:paraId="28431330" w14:textId="5724BB7D" w:rsidR="00B11E3C" w:rsidRPr="00C651CF" w:rsidRDefault="00B11E3C" w:rsidP="00B11E3C">
            <w:pPr>
              <w:pStyle w:val="a3"/>
              <w:ind w:left="29"/>
              <w:rPr>
                <w:ins w:id="3286" w:author="Ворожцова Наталья Андреевна" w:date="2017-12-25T17:39:00Z"/>
                <w:rFonts w:ascii="Times New Roman" w:hAnsi="Times New Roman" w:cs="Times New Roman"/>
                <w:sz w:val="24"/>
                <w:szCs w:val="24"/>
              </w:rPr>
            </w:pPr>
            <w:ins w:id="3287" w:author="Ворожцова Наталья Андреевна" w:date="2017-12-25T17:39:00Z">
              <w:r w:rsidRPr="00C651CF">
                <w:rPr>
                  <w:rFonts w:ascii="Times New Roman" w:hAnsi="Times New Roman" w:cs="Times New Roman"/>
                  <w:sz w:val="24"/>
                  <w:szCs w:val="24"/>
                </w:rPr>
                <w:t xml:space="preserve">4.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ОК</w:t>
              </w:r>
              <w:r w:rsidRPr="00C651CF">
                <w:rPr>
                  <w:rFonts w:ascii="Times New Roman" w:hAnsi="Times New Roman" w:cs="Times New Roman"/>
                  <w:sz w:val="24"/>
                  <w:szCs w:val="24"/>
                </w:rPr>
                <w:t xml:space="preserve"> </w:t>
              </w:r>
              <w:r>
                <w:rPr>
                  <w:rFonts w:ascii="Times New Roman" w:hAnsi="Times New Roman" w:cs="Times New Roman"/>
                  <w:sz w:val="24"/>
                  <w:szCs w:val="24"/>
                </w:rPr>
                <w:t>–</w:t>
              </w:r>
            </w:ins>
            <w:ins w:id="3288" w:author="Ворожцова Наталья Андреевна" w:date="2017-12-25T17:41:00Z">
              <w:r>
                <w:rPr>
                  <w:rFonts w:ascii="Times New Roman" w:hAnsi="Times New Roman" w:cs="Times New Roman"/>
                  <w:sz w:val="24"/>
                  <w:szCs w:val="24"/>
                </w:rPr>
                <w:t xml:space="preserve"> </w:t>
              </w:r>
              <w:r w:rsidRPr="00A75EB9">
                <w:rPr>
                  <w:rFonts w:ascii="Times New Roman" w:hAnsi="Times New Roman" w:cs="Times New Roman"/>
                  <w:b/>
                  <w:sz w:val="24"/>
                  <w:szCs w:val="24"/>
                  <w:lang w:val="en-US"/>
                </w:rPr>
                <w:t>AutoCAD</w:t>
              </w:r>
              <w:r w:rsidRPr="00A75EB9">
                <w:rPr>
                  <w:rFonts w:ascii="Times New Roman" w:hAnsi="Times New Roman" w:cs="Times New Roman"/>
                  <w:b/>
                  <w:sz w:val="24"/>
                  <w:szCs w:val="24"/>
                </w:rPr>
                <w:t>, Компас, NX</w:t>
              </w:r>
            </w:ins>
            <w:ins w:id="3289" w:author="Ворожцова Наталья Андреевна" w:date="2017-12-25T17:39:00Z">
              <w:r w:rsidRPr="00C651CF">
                <w:rPr>
                  <w:rFonts w:ascii="Times New Roman" w:hAnsi="Times New Roman" w:cs="Times New Roman"/>
                  <w:sz w:val="24"/>
                  <w:szCs w:val="24"/>
                </w:rPr>
                <w:t>;</w:t>
              </w:r>
            </w:ins>
          </w:p>
          <w:p w14:paraId="3043E88A" w14:textId="5285C0A1" w:rsidR="00B11E3C" w:rsidRPr="00C651CF" w:rsidRDefault="00B11E3C" w:rsidP="00B11E3C">
            <w:pPr>
              <w:pStyle w:val="a3"/>
              <w:ind w:left="29"/>
              <w:rPr>
                <w:ins w:id="3290" w:author="Ворожцова Наталья Андреевна" w:date="2017-12-25T17:39:00Z"/>
                <w:rFonts w:ascii="Times New Roman" w:hAnsi="Times New Roman" w:cs="Times New Roman"/>
                <w:sz w:val="24"/>
                <w:szCs w:val="24"/>
              </w:rPr>
            </w:pPr>
            <w:ins w:id="3291" w:author="Ворожцова Наталья Андреевна" w:date="2017-12-25T17:39:00Z">
              <w:r w:rsidRPr="00C651CF">
                <w:rPr>
                  <w:rFonts w:ascii="Times New Roman" w:hAnsi="Times New Roman" w:cs="Times New Roman"/>
                  <w:sz w:val="24"/>
                  <w:szCs w:val="24"/>
                </w:rPr>
                <w:t xml:space="preserve">5. </w:t>
              </w:r>
              <w:r>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 xml:space="preserve">ВО </w:t>
              </w:r>
              <w:r>
                <w:rPr>
                  <w:rFonts w:ascii="Times New Roman" w:hAnsi="Times New Roman" w:cs="Times New Roman"/>
                  <w:b/>
                  <w:sz w:val="24"/>
                  <w:szCs w:val="24"/>
                </w:rPr>
                <w:t xml:space="preserve">- </w:t>
              </w:r>
            </w:ins>
            <w:ins w:id="3292" w:author="Ворожцова Наталья Андреевна" w:date="2017-12-25T17:42:00Z">
              <w:r w:rsidRPr="00A75EB9">
                <w:rPr>
                  <w:rFonts w:ascii="Times New Roman" w:hAnsi="Times New Roman" w:cs="Times New Roman"/>
                  <w:b/>
                  <w:sz w:val="24"/>
                  <w:szCs w:val="24"/>
                  <w:lang w:val="en-US"/>
                </w:rPr>
                <w:t>AutoCAD</w:t>
              </w:r>
              <w:r w:rsidRPr="00A75EB9">
                <w:rPr>
                  <w:rFonts w:ascii="Times New Roman" w:hAnsi="Times New Roman" w:cs="Times New Roman"/>
                  <w:b/>
                  <w:sz w:val="24"/>
                  <w:szCs w:val="24"/>
                </w:rPr>
                <w:t>, Компас, NX</w:t>
              </w:r>
              <w:r>
                <w:rPr>
                  <w:rFonts w:ascii="Times New Roman" w:hAnsi="Times New Roman" w:cs="Times New Roman"/>
                  <w:b/>
                  <w:sz w:val="24"/>
                  <w:szCs w:val="24"/>
                </w:rPr>
                <w:t>;</w:t>
              </w:r>
            </w:ins>
          </w:p>
          <w:p w14:paraId="383CB047" w14:textId="77777777" w:rsidR="00B11E3C" w:rsidRDefault="00B11E3C" w:rsidP="00B11E3C">
            <w:pPr>
              <w:pStyle w:val="a3"/>
              <w:ind w:left="29"/>
              <w:rPr>
                <w:ins w:id="3293" w:author="Ворожцова Наталья Андреевна" w:date="2017-12-25T17:39:00Z"/>
                <w:rFonts w:ascii="Times New Roman" w:hAnsi="Times New Roman" w:cs="Times New Roman"/>
                <w:sz w:val="24"/>
                <w:szCs w:val="24"/>
              </w:rPr>
            </w:pPr>
            <w:ins w:id="3294" w:author="Ворожцова Наталья Андреевна" w:date="2017-12-25T17:39:00Z">
              <w:r>
                <w:rPr>
                  <w:rFonts w:ascii="Times New Roman" w:hAnsi="Times New Roman" w:cs="Times New Roman"/>
                  <w:sz w:val="24"/>
                  <w:szCs w:val="24"/>
                </w:rPr>
                <w:t>6. Пооперационные 3</w:t>
              </w:r>
              <w:r>
                <w:rPr>
                  <w:rFonts w:ascii="Times New Roman" w:hAnsi="Times New Roman" w:cs="Times New Roman"/>
                  <w:sz w:val="24"/>
                  <w:szCs w:val="24"/>
                  <w:lang w:val="en-US"/>
                </w:rPr>
                <w:t>D</w:t>
              </w:r>
              <w:r>
                <w:rPr>
                  <w:rFonts w:ascii="Times New Roman" w:hAnsi="Times New Roman" w:cs="Times New Roman"/>
                  <w:sz w:val="24"/>
                  <w:szCs w:val="24"/>
                </w:rPr>
                <w:t xml:space="preserve"> модели – создают технологи.</w:t>
              </w:r>
              <w:r w:rsidRPr="00A26FFB">
                <w:rPr>
                  <w:rFonts w:ascii="Times New Roman" w:hAnsi="Times New Roman" w:cs="Times New Roman"/>
                  <w:sz w:val="24"/>
                  <w:szCs w:val="24"/>
                </w:rPr>
                <w:t xml:space="preserve"> </w:t>
              </w:r>
            </w:ins>
          </w:p>
          <w:p w14:paraId="0B436BD6" w14:textId="0C977C8D" w:rsidR="00B11E3C" w:rsidRPr="00C651CF" w:rsidRDefault="00B11E3C" w:rsidP="00B11E3C">
            <w:pPr>
              <w:pStyle w:val="a3"/>
              <w:ind w:left="29"/>
              <w:rPr>
                <w:ins w:id="3295" w:author="Ворожцова Наталья Андреевна" w:date="2017-12-25T17:39:00Z"/>
                <w:rFonts w:ascii="Times New Roman" w:hAnsi="Times New Roman" w:cs="Times New Roman"/>
                <w:sz w:val="24"/>
                <w:szCs w:val="24"/>
              </w:rPr>
            </w:pPr>
            <w:ins w:id="3296" w:author="Ворожцова Наталья Андреевна" w:date="2017-12-25T17:39:00Z">
              <w:r w:rsidRPr="00C651CF">
                <w:rPr>
                  <w:rFonts w:ascii="Times New Roman" w:hAnsi="Times New Roman" w:cs="Times New Roman"/>
                  <w:sz w:val="24"/>
                  <w:szCs w:val="24"/>
                </w:rPr>
                <w:t xml:space="preserve">7. </w:t>
              </w:r>
              <w:r w:rsidRPr="00A26FFB">
                <w:rPr>
                  <w:rFonts w:ascii="Times New Roman" w:hAnsi="Times New Roman" w:cs="Times New Roman"/>
                  <w:sz w:val="24"/>
                  <w:szCs w:val="24"/>
                </w:rPr>
                <w:t>Проектирование</w:t>
              </w:r>
              <w:r w:rsidRPr="00C651CF">
                <w:rPr>
                  <w:rFonts w:ascii="Times New Roman" w:hAnsi="Times New Roman" w:cs="Times New Roman"/>
                  <w:sz w:val="24"/>
                  <w:szCs w:val="24"/>
                </w:rPr>
                <w:t xml:space="preserve"> </w:t>
              </w:r>
              <w:r>
                <w:rPr>
                  <w:rFonts w:ascii="Times New Roman" w:hAnsi="Times New Roman" w:cs="Times New Roman"/>
                  <w:sz w:val="24"/>
                  <w:szCs w:val="24"/>
                </w:rPr>
                <w:t>оснастки</w:t>
              </w:r>
            </w:ins>
            <w:ins w:id="3297" w:author="Ворожцова Наталья Андреевна" w:date="2017-12-25T17:42:00Z">
              <w:r w:rsidRPr="00B11E3C">
                <w:rPr>
                  <w:rFonts w:ascii="Times New Roman" w:hAnsi="Times New Roman" w:cs="Times New Roman"/>
                  <w:b/>
                  <w:sz w:val="24"/>
                  <w:szCs w:val="24"/>
                  <w:rPrChange w:id="3298" w:author="Ворожцова Наталья Андреевна" w:date="2017-12-25T17:42:00Z">
                    <w:rPr>
                      <w:rFonts w:ascii="Times New Roman" w:hAnsi="Times New Roman" w:cs="Times New Roman"/>
                      <w:b/>
                      <w:sz w:val="24"/>
                      <w:szCs w:val="24"/>
                      <w:lang w:val="en-US"/>
                    </w:rPr>
                  </w:rPrChange>
                </w:rPr>
                <w:t xml:space="preserve"> </w:t>
              </w:r>
              <w:r w:rsidRPr="00A75EB9">
                <w:rPr>
                  <w:rFonts w:ascii="Times New Roman" w:hAnsi="Times New Roman" w:cs="Times New Roman"/>
                  <w:b/>
                  <w:sz w:val="24"/>
                  <w:szCs w:val="24"/>
                  <w:lang w:val="en-US"/>
                </w:rPr>
                <w:t>AutoCAD</w:t>
              </w:r>
              <w:r w:rsidRPr="00A75EB9">
                <w:rPr>
                  <w:rFonts w:ascii="Times New Roman" w:hAnsi="Times New Roman" w:cs="Times New Roman"/>
                  <w:b/>
                  <w:sz w:val="24"/>
                  <w:szCs w:val="24"/>
                </w:rPr>
                <w:t>, Компас, NX</w:t>
              </w:r>
            </w:ins>
            <w:ins w:id="3299" w:author="Ворожцова Наталья Андреевна" w:date="2017-12-25T17:39:00Z">
              <w:r w:rsidRPr="00C651CF">
                <w:rPr>
                  <w:rFonts w:ascii="Times New Roman" w:hAnsi="Times New Roman" w:cs="Times New Roman"/>
                  <w:sz w:val="24"/>
                  <w:szCs w:val="24"/>
                </w:rPr>
                <w:t xml:space="preserve">; </w:t>
              </w:r>
            </w:ins>
          </w:p>
          <w:p w14:paraId="348CB4A1" w14:textId="29DDC74F" w:rsidR="00B11E3C" w:rsidRPr="00C651CF" w:rsidRDefault="00B11E3C" w:rsidP="00B11E3C">
            <w:pPr>
              <w:pStyle w:val="a3"/>
              <w:ind w:left="0"/>
              <w:rPr>
                <w:ins w:id="3300" w:author="Ворожцова Наталья Андреевна" w:date="2017-12-25T17:39:00Z"/>
                <w:rFonts w:ascii="Times New Roman" w:hAnsi="Times New Roman" w:cs="Times New Roman"/>
                <w:bCs/>
                <w:sz w:val="24"/>
                <w:szCs w:val="24"/>
              </w:rPr>
            </w:pPr>
            <w:ins w:id="3301" w:author="Ворожцова Наталья Андреевна" w:date="2017-12-25T17:39:00Z">
              <w:r>
                <w:rPr>
                  <w:rFonts w:ascii="Times New Roman" w:hAnsi="Times New Roman" w:cs="Times New Roman"/>
                  <w:sz w:val="24"/>
                  <w:szCs w:val="24"/>
                </w:rPr>
                <w:t xml:space="preserve">8. </w:t>
              </w:r>
              <w:r>
                <w:rPr>
                  <w:rFonts w:ascii="Times New Roman" w:hAnsi="Times New Roman" w:cs="Times New Roman"/>
                  <w:bCs/>
                  <w:sz w:val="24"/>
                  <w:szCs w:val="24"/>
                </w:rPr>
                <w:t>Редактор ТП с автоматическим подбором</w:t>
              </w:r>
              <w:r>
                <w:rPr>
                  <w:rFonts w:ascii="Times New Roman" w:hAnsi="Times New Roman" w:cs="Times New Roman"/>
                  <w:color w:val="000000"/>
                  <w:spacing w:val="15"/>
                  <w:sz w:val="24"/>
                  <w:szCs w:val="24"/>
                </w:rPr>
                <w:t xml:space="preserve"> –</w:t>
              </w:r>
            </w:ins>
            <w:ins w:id="3302" w:author="Ворожцова Наталья Андреевна" w:date="2017-12-25T17:42:00Z">
              <w:r>
                <w:rPr>
                  <w:rFonts w:ascii="Times New Roman" w:hAnsi="Times New Roman" w:cs="Times New Roman"/>
                  <w:sz w:val="24"/>
                  <w:szCs w:val="24"/>
                </w:rPr>
                <w:t xml:space="preserve"> оформление ТП в </w:t>
              </w:r>
              <w:r w:rsidRPr="00A75EB9">
                <w:rPr>
                  <w:rFonts w:ascii="Times New Roman" w:hAnsi="Times New Roman" w:cs="Times New Roman"/>
                  <w:b/>
                  <w:sz w:val="24"/>
                  <w:szCs w:val="24"/>
                  <w:lang w:val="en-US"/>
                </w:rPr>
                <w:t>Time</w:t>
              </w:r>
              <w:r w:rsidRPr="00A75EB9">
                <w:rPr>
                  <w:rFonts w:ascii="Times New Roman" w:hAnsi="Times New Roman" w:cs="Times New Roman"/>
                  <w:b/>
                  <w:sz w:val="24"/>
                  <w:szCs w:val="24"/>
                </w:rPr>
                <w:t xml:space="preserve"> </w:t>
              </w:r>
              <w:r w:rsidRPr="00A75EB9">
                <w:rPr>
                  <w:rFonts w:ascii="Times New Roman" w:hAnsi="Times New Roman" w:cs="Times New Roman"/>
                  <w:b/>
                  <w:sz w:val="24"/>
                  <w:szCs w:val="24"/>
                  <w:lang w:val="en-US"/>
                </w:rPr>
                <w:t>Line</w:t>
              </w:r>
              <w:r>
                <w:rPr>
                  <w:rFonts w:ascii="Times New Roman" w:hAnsi="Times New Roman" w:cs="Times New Roman"/>
                  <w:sz w:val="24"/>
                  <w:szCs w:val="24"/>
                </w:rPr>
                <w:t xml:space="preserve">, при подборе оснастки ссылается на справочник </w:t>
              </w:r>
              <w:r>
                <w:rPr>
                  <w:rFonts w:ascii="Times New Roman" w:hAnsi="Times New Roman" w:cs="Times New Roman"/>
                  <w:sz w:val="24"/>
                  <w:szCs w:val="24"/>
                  <w:lang w:val="en-US"/>
                </w:rPr>
                <w:t>Semantic</w:t>
              </w:r>
              <w:r>
                <w:rPr>
                  <w:rFonts w:ascii="Times New Roman" w:hAnsi="Times New Roman" w:cs="Times New Roman"/>
                  <w:sz w:val="24"/>
                  <w:szCs w:val="24"/>
                </w:rPr>
                <w:t>. Ранее использовал</w:t>
              </w:r>
              <w:r w:rsidRPr="00C651CF">
                <w:rPr>
                  <w:rFonts w:ascii="Times New Roman" w:hAnsi="Times New Roman" w:cs="Times New Roman"/>
                  <w:sz w:val="24"/>
                  <w:szCs w:val="24"/>
                </w:rPr>
                <w:t xml:space="preserve">и </w:t>
              </w:r>
              <w:r w:rsidRPr="00C651CF">
                <w:rPr>
                  <w:rFonts w:ascii="Times New Roman" w:hAnsi="Times New Roman" w:cs="Times New Roman"/>
                  <w:color w:val="000000"/>
                  <w:spacing w:val="15"/>
                  <w:sz w:val="24"/>
                  <w:szCs w:val="24"/>
                </w:rPr>
                <w:fldChar w:fldCharType="begin"/>
              </w:r>
              <w:r w:rsidRPr="00C651CF">
                <w:rPr>
                  <w:rFonts w:ascii="Times New Roman" w:hAnsi="Times New Roman" w:cs="Times New Roman"/>
                  <w:color w:val="000000"/>
                  <w:spacing w:val="15"/>
                  <w:sz w:val="24"/>
                  <w:szCs w:val="24"/>
                </w:rPr>
                <w:instrText xml:space="preserve"> HYPERLINK "http://www.intermech.ru/techcard.htm" </w:instrText>
              </w:r>
              <w:r w:rsidRPr="00C651CF">
                <w:rPr>
                  <w:rFonts w:ascii="Times New Roman" w:hAnsi="Times New Roman" w:cs="Times New Roman"/>
                  <w:color w:val="000000"/>
                  <w:spacing w:val="15"/>
                  <w:sz w:val="24"/>
                  <w:szCs w:val="24"/>
                </w:rPr>
                <w:fldChar w:fldCharType="separate"/>
              </w:r>
              <w:r w:rsidRPr="00C651CF">
                <w:rPr>
                  <w:rStyle w:val="a7"/>
                  <w:rFonts w:ascii="Times New Roman" w:hAnsi="Times New Roman" w:cs="Times New Roman"/>
                  <w:spacing w:val="15"/>
                  <w:sz w:val="24"/>
                  <w:szCs w:val="24"/>
                  <w:u w:val="none"/>
                </w:rPr>
                <w:t>TECHCARD</w:t>
              </w:r>
              <w:r w:rsidRPr="00C651CF">
                <w:rPr>
                  <w:rFonts w:ascii="Times New Roman" w:hAnsi="Times New Roman" w:cs="Times New Roman"/>
                  <w:color w:val="000000"/>
                  <w:spacing w:val="15"/>
                  <w:sz w:val="24"/>
                  <w:szCs w:val="24"/>
                </w:rPr>
                <w:fldChar w:fldCharType="end"/>
              </w:r>
            </w:ins>
          </w:p>
          <w:p w14:paraId="14FA4DB2" w14:textId="77777777" w:rsidR="00B11E3C" w:rsidRPr="00C651CF" w:rsidRDefault="00B11E3C" w:rsidP="00B11E3C">
            <w:pPr>
              <w:pStyle w:val="a3"/>
              <w:ind w:left="0"/>
              <w:rPr>
                <w:ins w:id="3303" w:author="Ворожцова Наталья Андреевна" w:date="2017-12-25T17:39:00Z"/>
                <w:rFonts w:ascii="Times New Roman" w:hAnsi="Times New Roman" w:cs="Times New Roman"/>
                <w:b/>
                <w:sz w:val="24"/>
                <w:szCs w:val="24"/>
              </w:rPr>
            </w:pPr>
            <w:ins w:id="3304" w:author="Ворожцова Наталья Андреевна" w:date="2017-12-25T17:39:00Z">
              <w:r>
                <w:rPr>
                  <w:rFonts w:ascii="Times New Roman" w:hAnsi="Times New Roman" w:cs="Times New Roman"/>
                  <w:sz w:val="24"/>
                  <w:szCs w:val="24"/>
                </w:rPr>
                <w:t>1</w:t>
              </w:r>
              <w:r w:rsidRPr="00C651CF">
                <w:rPr>
                  <w:rFonts w:ascii="Times New Roman" w:hAnsi="Times New Roman" w:cs="Times New Roman"/>
                  <w:sz w:val="24"/>
                  <w:szCs w:val="24"/>
                </w:rPr>
                <w:t xml:space="preserve">0. Электронного согласования заявок </w:t>
              </w:r>
              <w:r>
                <w:rPr>
                  <w:rFonts w:ascii="Times New Roman" w:hAnsi="Times New Roman" w:cs="Times New Roman"/>
                  <w:b/>
                  <w:sz w:val="24"/>
                  <w:szCs w:val="24"/>
                </w:rPr>
                <w:t xml:space="preserve">1С. </w:t>
              </w:r>
              <w:r>
                <w:rPr>
                  <w:rFonts w:ascii="Times New Roman" w:hAnsi="Times New Roman" w:cs="Times New Roman"/>
                  <w:sz w:val="24"/>
                  <w:szCs w:val="24"/>
                </w:rPr>
                <w:t xml:space="preserve">Каждому обозначению оснастки присваивают </w:t>
              </w:r>
              <w:r>
                <w:rPr>
                  <w:rFonts w:ascii="Times New Roman" w:hAnsi="Times New Roman" w:cs="Times New Roman"/>
                  <w:sz w:val="24"/>
                  <w:szCs w:val="24"/>
                  <w:lang w:val="en-US"/>
                </w:rPr>
                <w:t>ID</w:t>
              </w:r>
              <w:r>
                <w:rPr>
                  <w:rFonts w:ascii="Times New Roman" w:hAnsi="Times New Roman" w:cs="Times New Roman"/>
                  <w:sz w:val="24"/>
                  <w:szCs w:val="24"/>
                </w:rPr>
                <w:t>-код.</w:t>
              </w:r>
            </w:ins>
          </w:p>
          <w:p w14:paraId="61836AE5" w14:textId="77777777" w:rsidR="00B11E3C" w:rsidRDefault="00B11E3C" w:rsidP="00B11E3C">
            <w:pPr>
              <w:rPr>
                <w:ins w:id="3305" w:author="Ворожцова Наталья Андреевна" w:date="2017-12-25T17:39:00Z"/>
                <w:rFonts w:ascii="Times New Roman" w:hAnsi="Times New Roman" w:cs="Times New Roman"/>
                <w:sz w:val="24"/>
                <w:szCs w:val="24"/>
              </w:rPr>
            </w:pPr>
            <w:ins w:id="3306" w:author="Ворожцова Наталья Андреевна" w:date="2017-12-25T17:39:00Z">
              <w:r w:rsidRPr="00C651CF">
                <w:rPr>
                  <w:rFonts w:ascii="Times New Roman" w:hAnsi="Times New Roman" w:cs="Times New Roman"/>
                  <w:sz w:val="24"/>
                  <w:szCs w:val="24"/>
                </w:rPr>
                <w:t xml:space="preserve">11. </w:t>
              </w:r>
              <w:r>
                <w:rPr>
                  <w:rFonts w:ascii="Times New Roman" w:hAnsi="Times New Roman" w:cs="Times New Roman"/>
                  <w:sz w:val="24"/>
                  <w:szCs w:val="24"/>
                </w:rPr>
                <w:t xml:space="preserve">Добавление применяемости и учет </w:t>
              </w:r>
              <w:r w:rsidRPr="00C651CF">
                <w:rPr>
                  <w:rFonts w:ascii="Times New Roman" w:hAnsi="Times New Roman" w:cs="Times New Roman"/>
                  <w:sz w:val="24"/>
                  <w:szCs w:val="24"/>
                </w:rPr>
                <w:t>кладовщикам</w:t>
              </w:r>
              <w:r>
                <w:rPr>
                  <w:rFonts w:ascii="Times New Roman" w:hAnsi="Times New Roman" w:cs="Times New Roman"/>
                  <w:sz w:val="24"/>
                  <w:szCs w:val="24"/>
                </w:rPr>
                <w:t xml:space="preserve">и в – </w:t>
              </w:r>
              <w:r>
                <w:rPr>
                  <w:rFonts w:ascii="Times New Roman" w:hAnsi="Times New Roman" w:cs="Times New Roman"/>
                  <w:b/>
                  <w:sz w:val="24"/>
                  <w:szCs w:val="24"/>
                </w:rPr>
                <w:t>1С</w:t>
              </w:r>
              <w:r>
                <w:rPr>
                  <w:rFonts w:ascii="Times New Roman" w:hAnsi="Times New Roman" w:cs="Times New Roman"/>
                  <w:sz w:val="24"/>
                  <w:szCs w:val="24"/>
                </w:rPr>
                <w:t>;</w:t>
              </w:r>
            </w:ins>
          </w:p>
          <w:p w14:paraId="09A8CD1A" w14:textId="77777777" w:rsidR="00B11E3C" w:rsidRDefault="00B11E3C" w:rsidP="00B11E3C">
            <w:pPr>
              <w:pStyle w:val="a3"/>
              <w:ind w:left="0"/>
              <w:rPr>
                <w:ins w:id="3307" w:author="Ворожцова Наталья Андреевна" w:date="2017-12-25T17:39:00Z"/>
                <w:rFonts w:ascii="Times New Roman" w:hAnsi="Times New Roman" w:cs="Times New Roman"/>
                <w:sz w:val="24"/>
                <w:szCs w:val="24"/>
              </w:rPr>
            </w:pPr>
            <w:ins w:id="3308" w:author="Ворожцова Наталья Андреевна" w:date="2017-12-25T17:39:00Z">
              <w:r w:rsidRPr="00C651CF">
                <w:rPr>
                  <w:rFonts w:ascii="Times New Roman" w:hAnsi="Times New Roman" w:cs="Times New Roman"/>
                  <w:sz w:val="24"/>
                  <w:szCs w:val="24"/>
                </w:rPr>
                <w:t xml:space="preserve">12. </w:t>
              </w:r>
              <w:r>
                <w:rPr>
                  <w:rFonts w:ascii="Times New Roman" w:hAnsi="Times New Roman" w:cs="Times New Roman"/>
                  <w:sz w:val="24"/>
                  <w:szCs w:val="24"/>
                </w:rPr>
                <w:t>Штрихкодирование, автоматизированные стеллажи и инструментальные шкафы;</w:t>
              </w:r>
            </w:ins>
          </w:p>
          <w:p w14:paraId="2BD1263A" w14:textId="77777777" w:rsidR="00B11E3C" w:rsidRDefault="00B11E3C" w:rsidP="00B11E3C">
            <w:pPr>
              <w:rPr>
                <w:ins w:id="3309" w:author="Ворожцова Наталья Андреевна" w:date="2017-12-25T17:39:00Z"/>
                <w:rFonts w:ascii="Times New Roman" w:hAnsi="Times New Roman" w:cs="Times New Roman"/>
                <w:sz w:val="24"/>
                <w:szCs w:val="24"/>
              </w:rPr>
            </w:pPr>
            <w:ins w:id="3310" w:author="Ворожцова Наталья Андреевна" w:date="2017-12-25T17:39:00Z">
              <w:r w:rsidRPr="00C651CF">
                <w:rPr>
                  <w:rFonts w:ascii="Times New Roman" w:hAnsi="Times New Roman" w:cs="Times New Roman"/>
                  <w:sz w:val="24"/>
                  <w:szCs w:val="24"/>
                </w:rPr>
                <w:t xml:space="preserve">13. Оптимизации мест хранения </w:t>
              </w:r>
              <w:r>
                <w:rPr>
                  <w:rFonts w:ascii="Times New Roman" w:hAnsi="Times New Roman" w:cs="Times New Roman"/>
                  <w:sz w:val="24"/>
                  <w:szCs w:val="24"/>
                </w:rPr>
                <w:t>–</w:t>
              </w:r>
              <w:r w:rsidRPr="00C651CF">
                <w:rPr>
                  <w:rFonts w:ascii="Times New Roman" w:hAnsi="Times New Roman" w:cs="Times New Roman"/>
                  <w:sz w:val="24"/>
                  <w:szCs w:val="24"/>
                </w:rPr>
                <w:t xml:space="preserve"> </w:t>
              </w:r>
              <w:r>
                <w:rPr>
                  <w:rFonts w:ascii="Times New Roman" w:hAnsi="Times New Roman" w:cs="Times New Roman"/>
                  <w:sz w:val="24"/>
                  <w:szCs w:val="24"/>
                </w:rPr>
                <w:t>1С</w:t>
              </w:r>
              <w:r w:rsidRPr="00C651CF">
                <w:rPr>
                  <w:rFonts w:ascii="Times New Roman" w:hAnsi="Times New Roman" w:cs="Times New Roman"/>
                  <w:sz w:val="24"/>
                  <w:szCs w:val="24"/>
                </w:rPr>
                <w:t xml:space="preserve">. </w:t>
              </w:r>
            </w:ins>
          </w:p>
          <w:p w14:paraId="11B4595D" w14:textId="77777777" w:rsidR="00B11E3C" w:rsidRDefault="00B11E3C" w:rsidP="00B11E3C">
            <w:pPr>
              <w:rPr>
                <w:ins w:id="3311" w:author="Ворожцова Наталья Андреевна" w:date="2017-12-25T17:39:00Z"/>
                <w:rFonts w:ascii="Times New Roman" w:hAnsi="Times New Roman" w:cs="Times New Roman"/>
                <w:sz w:val="24"/>
                <w:szCs w:val="24"/>
              </w:rPr>
            </w:pPr>
            <w:ins w:id="3312" w:author="Ворожцова Наталья Андреевна" w:date="2017-12-25T17:39:00Z">
              <w:r w:rsidRPr="00C651CF">
                <w:rPr>
                  <w:rFonts w:ascii="Times New Roman" w:hAnsi="Times New Roman" w:cs="Times New Roman"/>
                  <w:sz w:val="24"/>
                  <w:szCs w:val="24"/>
                </w:rPr>
                <w:t xml:space="preserve">14.Оптимизация закупок – </w:t>
              </w:r>
              <w:r>
                <w:rPr>
                  <w:rFonts w:ascii="Times New Roman" w:hAnsi="Times New Roman" w:cs="Times New Roman"/>
                  <w:b/>
                  <w:sz w:val="24"/>
                  <w:szCs w:val="24"/>
                </w:rPr>
                <w:t>1С</w:t>
              </w:r>
              <w:r w:rsidRPr="00C651CF">
                <w:rPr>
                  <w:rFonts w:ascii="Times New Roman" w:hAnsi="Times New Roman" w:cs="Times New Roman"/>
                  <w:sz w:val="24"/>
                  <w:szCs w:val="24"/>
                </w:rPr>
                <w:t xml:space="preserve">. </w:t>
              </w:r>
            </w:ins>
          </w:p>
          <w:p w14:paraId="63FA5AF3" w14:textId="4213FF3A" w:rsidR="00B11E3C" w:rsidRDefault="00B11E3C">
            <w:pPr>
              <w:rPr>
                <w:ins w:id="3313" w:author="Ворожцова Наталья Андреевна" w:date="2017-12-25T17:43:00Z"/>
                <w:rFonts w:ascii="Times New Roman" w:hAnsi="Times New Roman" w:cs="Times New Roman"/>
                <w:sz w:val="24"/>
                <w:szCs w:val="24"/>
              </w:rPr>
              <w:pPrChange w:id="3314" w:author="Ворожцова Наталья Андреевна" w:date="2018-02-07T10:29:00Z">
                <w:pPr>
                  <w:pStyle w:val="a3"/>
                  <w:ind w:left="33"/>
                  <w:jc w:val="both"/>
                </w:pPr>
              </w:pPrChange>
            </w:pPr>
            <w:ins w:id="3315" w:author="Ворожцова Наталья Андреевна" w:date="2017-12-25T17:39:00Z">
              <w:r w:rsidRPr="00C651CF">
                <w:rPr>
                  <w:rFonts w:ascii="Times New Roman" w:hAnsi="Times New Roman" w:cs="Times New Roman"/>
                  <w:sz w:val="24"/>
                  <w:szCs w:val="24"/>
                </w:rPr>
                <w:t>15. Получение/сдача ТО</w:t>
              </w:r>
              <w:r>
                <w:rPr>
                  <w:rFonts w:ascii="Times New Roman" w:hAnsi="Times New Roman" w:cs="Times New Roman"/>
                  <w:sz w:val="24"/>
                  <w:szCs w:val="24"/>
                </w:rPr>
                <w:t xml:space="preserve"> –</w:t>
              </w:r>
              <w:r w:rsidRPr="00C01305">
                <w:rPr>
                  <w:rFonts w:ascii="Times New Roman" w:hAnsi="Times New Roman" w:cs="Times New Roman"/>
                  <w:sz w:val="24"/>
                  <w:szCs w:val="24"/>
                </w:rPr>
                <w:t xml:space="preserve"> </w:t>
              </w:r>
            </w:ins>
            <w:ins w:id="3316" w:author="Ворожцова Наталья Андреевна" w:date="2017-12-25T17:43:00Z">
              <w:r>
                <w:rPr>
                  <w:rFonts w:ascii="Times New Roman" w:hAnsi="Times New Roman" w:cs="Times New Roman"/>
                  <w:sz w:val="24"/>
                  <w:szCs w:val="24"/>
                </w:rPr>
                <w:t>по карточке учета.</w:t>
              </w:r>
            </w:ins>
            <w:del w:id="3317" w:author="Ворожцова Наталья Андреевна" w:date="2017-12-25T17:39:00Z">
              <w:r w:rsidR="00E95A19" w:rsidRPr="00C31877" w:rsidDel="00B11E3C">
                <w:rPr>
                  <w:rFonts w:ascii="Times New Roman" w:hAnsi="Times New Roman" w:cs="Times New Roman"/>
                  <w:sz w:val="24"/>
                  <w:szCs w:val="24"/>
                </w:rPr>
                <w:delText>-</w:delText>
              </w:r>
            </w:del>
          </w:p>
          <w:p w14:paraId="02B37326" w14:textId="40123A8C" w:rsidR="00260EA6" w:rsidRPr="00B11E3C" w:rsidDel="00B11E3C" w:rsidRDefault="00B11E3C" w:rsidP="00B11E3C">
            <w:pPr>
              <w:pStyle w:val="a3"/>
              <w:ind w:left="33"/>
              <w:jc w:val="both"/>
              <w:rPr>
                <w:del w:id="3318" w:author="Ворожцова Наталья Андреевна" w:date="2017-12-25T17:44:00Z"/>
                <w:rFonts w:ascii="Times New Roman" w:hAnsi="Times New Roman" w:cs="Times New Roman"/>
                <w:sz w:val="24"/>
                <w:szCs w:val="24"/>
                <w:rPrChange w:id="3319" w:author="Ворожцова Наталья Андреевна" w:date="2017-12-25T17:44:00Z">
                  <w:rPr>
                    <w:del w:id="3320" w:author="Ворожцова Наталья Андреевна" w:date="2017-12-25T17:44:00Z"/>
                    <w:rFonts w:ascii="Times New Roman" w:hAnsi="Times New Roman" w:cs="Times New Roman"/>
                    <w:b/>
                    <w:sz w:val="24"/>
                    <w:szCs w:val="24"/>
                  </w:rPr>
                </w:rPrChange>
              </w:rPr>
            </w:pPr>
            <w:ins w:id="3321" w:author="Ворожцова Наталья Андреевна" w:date="2017-12-25T17:43:00Z">
              <w:r w:rsidRPr="00A75EB9">
                <w:rPr>
                  <w:rFonts w:ascii="Times New Roman" w:hAnsi="Times New Roman" w:cs="Times New Roman"/>
                  <w:b/>
                  <w:sz w:val="24"/>
                  <w:szCs w:val="24"/>
                  <w:lang w:val="en-US"/>
                </w:rPr>
                <w:t>OMEGA</w:t>
              </w:r>
              <w:r>
                <w:rPr>
                  <w:rFonts w:ascii="Times New Roman" w:hAnsi="Times New Roman" w:cs="Times New Roman"/>
                  <w:sz w:val="24"/>
                  <w:szCs w:val="24"/>
                </w:rPr>
                <w:t xml:space="preserve"> – интегрирует работу всех программ, содержит полную информацию об изделии</w:t>
              </w:r>
            </w:ins>
            <w:ins w:id="3322" w:author="Ворожцова Наталья Андреевна" w:date="2017-12-25T17:44:00Z">
              <w:r>
                <w:rPr>
                  <w:rFonts w:ascii="Times New Roman" w:hAnsi="Times New Roman" w:cs="Times New Roman"/>
                  <w:sz w:val="24"/>
                  <w:szCs w:val="24"/>
                </w:rPr>
                <w:t>.</w:t>
              </w:r>
            </w:ins>
            <w:del w:id="3323" w:author="Ворожцова Наталья Андреевна" w:date="2017-12-25T17:44:00Z">
              <w:r w:rsidR="00E95A19" w:rsidRPr="00C31877" w:rsidDel="00B11E3C">
                <w:rPr>
                  <w:rFonts w:ascii="Times New Roman" w:hAnsi="Times New Roman" w:cs="Times New Roman"/>
                  <w:sz w:val="24"/>
                  <w:szCs w:val="24"/>
                </w:rPr>
                <w:delText xml:space="preserve"> Подбор -  </w:delText>
              </w:r>
              <w:r w:rsidR="00E95A19" w:rsidDel="00B11E3C">
                <w:rPr>
                  <w:rFonts w:ascii="Times New Roman" w:hAnsi="Times New Roman" w:cs="Times New Roman"/>
                  <w:sz w:val="24"/>
                  <w:szCs w:val="24"/>
                </w:rPr>
                <w:delText xml:space="preserve">оформление ТП в </w:delText>
              </w:r>
              <w:r w:rsidR="00E95A19" w:rsidRPr="00A75EB9" w:rsidDel="00B11E3C">
                <w:rPr>
                  <w:rFonts w:ascii="Times New Roman" w:hAnsi="Times New Roman" w:cs="Times New Roman"/>
                  <w:b/>
                  <w:sz w:val="24"/>
                  <w:szCs w:val="24"/>
                  <w:lang w:val="en-US"/>
                </w:rPr>
                <w:delText>Time</w:delText>
              </w:r>
              <w:r w:rsidR="00E95A19" w:rsidRPr="00A75EB9" w:rsidDel="00B11E3C">
                <w:rPr>
                  <w:rFonts w:ascii="Times New Roman" w:hAnsi="Times New Roman" w:cs="Times New Roman"/>
                  <w:b/>
                  <w:sz w:val="24"/>
                  <w:szCs w:val="24"/>
                </w:rPr>
                <w:delText xml:space="preserve"> </w:delText>
              </w:r>
              <w:r w:rsidR="00E95A19" w:rsidRPr="00A75EB9" w:rsidDel="00B11E3C">
                <w:rPr>
                  <w:rFonts w:ascii="Times New Roman" w:hAnsi="Times New Roman" w:cs="Times New Roman"/>
                  <w:b/>
                  <w:sz w:val="24"/>
                  <w:szCs w:val="24"/>
                  <w:lang w:val="en-US"/>
                </w:rPr>
                <w:delText>Line</w:delText>
              </w:r>
              <w:r w:rsidR="00E95A19" w:rsidDel="00B11E3C">
                <w:rPr>
                  <w:rFonts w:ascii="Times New Roman" w:hAnsi="Times New Roman" w:cs="Times New Roman"/>
                  <w:sz w:val="24"/>
                  <w:szCs w:val="24"/>
                </w:rPr>
                <w:delText xml:space="preserve">, при подборе оснастки ссылается на справочник </w:delText>
              </w:r>
              <w:r w:rsidR="00E95A19" w:rsidDel="00B11E3C">
                <w:rPr>
                  <w:rFonts w:ascii="Times New Roman" w:hAnsi="Times New Roman" w:cs="Times New Roman"/>
                  <w:sz w:val="24"/>
                  <w:szCs w:val="24"/>
                  <w:lang w:val="en-US"/>
                </w:rPr>
                <w:delText>Semantic</w:delText>
              </w:r>
              <w:r w:rsidR="00E95A19" w:rsidDel="00B11E3C">
                <w:rPr>
                  <w:rFonts w:ascii="Times New Roman" w:hAnsi="Times New Roman" w:cs="Times New Roman"/>
                  <w:sz w:val="24"/>
                  <w:szCs w:val="24"/>
                </w:rPr>
                <w:delText>. Справочник заполняют 10 сотрудников предприятия, вводят параметры для облегчения поиска, привязывают чертежи и модели.  Ранее использовал</w:delText>
              </w:r>
              <w:r w:rsidR="00E95A19" w:rsidRPr="00942D6A" w:rsidDel="00B11E3C">
                <w:rPr>
                  <w:rFonts w:ascii="Times New Roman" w:hAnsi="Times New Roman" w:cs="Times New Roman"/>
                  <w:sz w:val="24"/>
                  <w:szCs w:val="24"/>
                </w:rPr>
                <w:delText>и</w:delText>
              </w:r>
              <w:r w:rsidR="00E95A19" w:rsidRPr="00942D6A" w:rsidDel="00B11E3C">
                <w:rPr>
                  <w:rFonts w:ascii="Times New Roman" w:hAnsi="Times New Roman" w:cs="Times New Roman"/>
                  <w:sz w:val="24"/>
                  <w:szCs w:val="24"/>
                  <w:rPrChange w:id="3324" w:author="Ворожцова Наталья Андреевна" w:date="2017-12-25T15:17:00Z">
                    <w:rPr>
                      <w:rFonts w:ascii="Times New Roman" w:hAnsi="Times New Roman" w:cs="Times New Roman"/>
                      <w:b/>
                      <w:sz w:val="24"/>
                      <w:szCs w:val="24"/>
                    </w:rPr>
                  </w:rPrChange>
                </w:rPr>
                <w:delText xml:space="preserve"> </w:delText>
              </w:r>
            </w:del>
            <w:del w:id="3325" w:author="Ворожцова Наталья Андреевна" w:date="2017-12-22T14:34:00Z">
              <w:r w:rsidR="00E95A19" w:rsidRPr="00F97748" w:rsidDel="00156AD2">
                <w:rPr>
                  <w:rFonts w:ascii="Times New Roman" w:hAnsi="Times New Roman" w:cs="Times New Roman"/>
                  <w:b/>
                  <w:sz w:val="24"/>
                  <w:szCs w:val="24"/>
                  <w:lang w:val="en-US"/>
                </w:rPr>
                <w:delText>TEX</w:delText>
              </w:r>
              <w:r w:rsidR="00E95A19" w:rsidDel="00156AD2">
                <w:rPr>
                  <w:rFonts w:ascii="Times New Roman" w:hAnsi="Times New Roman" w:cs="Times New Roman"/>
                  <w:b/>
                  <w:sz w:val="24"/>
                  <w:szCs w:val="24"/>
                </w:rPr>
                <w:delText>КАРТ</w:delText>
              </w:r>
              <w:r w:rsidR="00E95A19" w:rsidRPr="00A75EB9" w:rsidDel="00156AD2">
                <w:rPr>
                  <w:rFonts w:ascii="Times New Roman" w:hAnsi="Times New Roman" w:cs="Times New Roman"/>
                  <w:b/>
                  <w:sz w:val="24"/>
                  <w:szCs w:val="24"/>
                </w:rPr>
                <w:delText>.</w:delText>
              </w:r>
            </w:del>
          </w:p>
          <w:p w14:paraId="02B37327" w14:textId="6D372A87" w:rsidR="00260EA6" w:rsidRPr="001F68F6" w:rsidDel="00B11E3C" w:rsidRDefault="00E95A19" w:rsidP="00260EA6">
            <w:pPr>
              <w:pStyle w:val="a3"/>
              <w:ind w:left="33"/>
              <w:jc w:val="both"/>
              <w:rPr>
                <w:del w:id="3326" w:author="Ворожцова Наталья Андреевна" w:date="2017-12-25T17:44:00Z"/>
                <w:rFonts w:ascii="Times New Roman" w:hAnsi="Times New Roman" w:cs="Times New Roman"/>
                <w:sz w:val="24"/>
                <w:szCs w:val="24"/>
              </w:rPr>
            </w:pPr>
            <w:del w:id="3327" w:author="Ворожцова Наталья Андреевна" w:date="2017-12-25T17:44:00Z">
              <w:r w:rsidDel="00B11E3C">
                <w:rPr>
                  <w:rFonts w:ascii="Times New Roman" w:hAnsi="Times New Roman" w:cs="Times New Roman"/>
                  <w:sz w:val="24"/>
                  <w:szCs w:val="24"/>
                </w:rPr>
                <w:delText xml:space="preserve">- Заказ новой – </w:delText>
              </w:r>
              <w:r w:rsidDel="00B11E3C">
                <w:rPr>
                  <w:rFonts w:ascii="Times New Roman" w:hAnsi="Times New Roman" w:cs="Times New Roman"/>
                  <w:sz w:val="24"/>
                  <w:szCs w:val="24"/>
                  <w:lang w:val="en-US"/>
                </w:rPr>
                <w:delText>Time</w:delText>
              </w:r>
              <w:r w:rsidRPr="00C31877" w:rsidDel="00B11E3C">
                <w:rPr>
                  <w:rFonts w:ascii="Times New Roman" w:hAnsi="Times New Roman" w:cs="Times New Roman"/>
                  <w:sz w:val="24"/>
                  <w:szCs w:val="24"/>
                </w:rPr>
                <w:delText xml:space="preserve"> </w:delText>
              </w:r>
              <w:r w:rsidDel="00B11E3C">
                <w:rPr>
                  <w:rFonts w:ascii="Times New Roman" w:hAnsi="Times New Roman" w:cs="Times New Roman"/>
                  <w:sz w:val="24"/>
                  <w:szCs w:val="24"/>
                  <w:lang w:val="en-US"/>
                </w:rPr>
                <w:delText>Line</w:delText>
              </w:r>
              <w:r w:rsidDel="00B11E3C">
                <w:rPr>
                  <w:rFonts w:ascii="Times New Roman" w:hAnsi="Times New Roman" w:cs="Times New Roman"/>
                  <w:sz w:val="24"/>
                  <w:szCs w:val="24"/>
                </w:rPr>
                <w:delText>;</w:delText>
              </w:r>
            </w:del>
          </w:p>
          <w:p w14:paraId="02B37328" w14:textId="3148D928" w:rsidR="00260EA6" w:rsidRPr="00C31877" w:rsidDel="00B11E3C" w:rsidRDefault="00E95A19" w:rsidP="00260EA6">
            <w:pPr>
              <w:pStyle w:val="a3"/>
              <w:ind w:left="33"/>
              <w:jc w:val="both"/>
              <w:rPr>
                <w:del w:id="3328" w:author="Ворожцова Наталья Андреевна" w:date="2017-12-25T17:44:00Z"/>
                <w:rFonts w:ascii="Times New Roman" w:hAnsi="Times New Roman" w:cs="Times New Roman"/>
                <w:sz w:val="24"/>
                <w:szCs w:val="24"/>
              </w:rPr>
            </w:pPr>
            <w:del w:id="3329" w:author="Ворожцова Наталья Андреевна" w:date="2017-12-25T17:44:00Z">
              <w:r w:rsidRPr="00C31877" w:rsidDel="00B11E3C">
                <w:rPr>
                  <w:rFonts w:ascii="Times New Roman" w:hAnsi="Times New Roman" w:cs="Times New Roman"/>
                  <w:sz w:val="24"/>
                  <w:szCs w:val="24"/>
                </w:rPr>
                <w:delText>- Согласование заказов – электронное согласование;</w:delText>
              </w:r>
            </w:del>
          </w:p>
          <w:p w14:paraId="02B37329" w14:textId="6E8122C6" w:rsidR="00260EA6" w:rsidRPr="00C31877" w:rsidDel="00B11E3C" w:rsidRDefault="00E95A19" w:rsidP="00260EA6">
            <w:pPr>
              <w:pStyle w:val="a3"/>
              <w:ind w:left="33"/>
              <w:jc w:val="both"/>
              <w:rPr>
                <w:del w:id="3330" w:author="Ворожцова Наталья Андреевна" w:date="2017-12-25T17:44:00Z"/>
                <w:rFonts w:ascii="Times New Roman" w:hAnsi="Times New Roman" w:cs="Times New Roman"/>
                <w:sz w:val="24"/>
                <w:szCs w:val="24"/>
              </w:rPr>
            </w:pPr>
            <w:del w:id="3331" w:author="Ворожцова Наталья Андреевна" w:date="2017-12-25T17:44:00Z">
              <w:r w:rsidRPr="00C31877" w:rsidDel="00B11E3C">
                <w:rPr>
                  <w:rFonts w:ascii="Times New Roman" w:hAnsi="Times New Roman" w:cs="Times New Roman"/>
                  <w:sz w:val="24"/>
                  <w:szCs w:val="24"/>
                </w:rPr>
                <w:delText>- Проектирование оснастки –</w:delText>
              </w:r>
              <w:r w:rsidRPr="00A75EB9" w:rsidDel="00B11E3C">
                <w:rPr>
                  <w:rFonts w:ascii="Times New Roman" w:hAnsi="Times New Roman" w:cs="Times New Roman"/>
                  <w:b/>
                  <w:sz w:val="24"/>
                  <w:szCs w:val="24"/>
                  <w:lang w:val="en-US"/>
                </w:rPr>
                <w:delText>AutoCAD</w:delText>
              </w:r>
              <w:r w:rsidRPr="00A75EB9" w:rsidDel="00B11E3C">
                <w:rPr>
                  <w:rFonts w:ascii="Times New Roman" w:hAnsi="Times New Roman" w:cs="Times New Roman"/>
                  <w:b/>
                  <w:sz w:val="24"/>
                  <w:szCs w:val="24"/>
                </w:rPr>
                <w:delText>, Компас, NX</w:delText>
              </w:r>
              <w:r w:rsidRPr="00C31877" w:rsidDel="00B11E3C">
                <w:rPr>
                  <w:rFonts w:ascii="Times New Roman" w:hAnsi="Times New Roman" w:cs="Times New Roman"/>
                  <w:sz w:val="24"/>
                  <w:szCs w:val="24"/>
                </w:rPr>
                <w:delText xml:space="preserve">; </w:delText>
              </w:r>
            </w:del>
          </w:p>
          <w:p w14:paraId="02B3732A" w14:textId="4A4D8B48" w:rsidR="00260EA6" w:rsidRPr="00C31877" w:rsidDel="00B11E3C" w:rsidRDefault="00E95A19" w:rsidP="00260EA6">
            <w:pPr>
              <w:pStyle w:val="a3"/>
              <w:ind w:left="33"/>
              <w:jc w:val="both"/>
              <w:rPr>
                <w:del w:id="3332" w:author="Ворожцова Наталья Андреевна" w:date="2017-12-25T17:44:00Z"/>
                <w:rFonts w:ascii="Times New Roman" w:hAnsi="Times New Roman" w:cs="Times New Roman"/>
                <w:sz w:val="24"/>
                <w:szCs w:val="24"/>
              </w:rPr>
            </w:pPr>
            <w:del w:id="3333" w:author="Ворожцова Наталья Андреевна" w:date="2017-12-25T17:44:00Z">
              <w:r w:rsidRPr="00C31877" w:rsidDel="00B11E3C">
                <w:rPr>
                  <w:rFonts w:ascii="Times New Roman" w:hAnsi="Times New Roman" w:cs="Times New Roman"/>
                  <w:sz w:val="24"/>
                  <w:szCs w:val="24"/>
                </w:rPr>
                <w:delText xml:space="preserve">- Приобретение отделом закупок -  </w:delText>
              </w:r>
              <w:r w:rsidRPr="00A75EB9" w:rsidDel="00B11E3C">
                <w:rPr>
                  <w:rFonts w:ascii="Times New Roman" w:hAnsi="Times New Roman" w:cs="Times New Roman"/>
                  <w:b/>
                  <w:sz w:val="24"/>
                  <w:szCs w:val="24"/>
                </w:rPr>
                <w:delText>1С</w:delText>
              </w:r>
              <w:r w:rsidRPr="00C31877" w:rsidDel="00B11E3C">
                <w:rPr>
                  <w:rFonts w:ascii="Times New Roman" w:hAnsi="Times New Roman" w:cs="Times New Roman"/>
                  <w:sz w:val="24"/>
                  <w:szCs w:val="24"/>
                </w:rPr>
                <w:delText>;</w:delText>
              </w:r>
            </w:del>
          </w:p>
          <w:p w14:paraId="02B3732B" w14:textId="3EFB33A3" w:rsidR="00260EA6" w:rsidRPr="00C31877" w:rsidDel="00B11E3C" w:rsidRDefault="00E95A19" w:rsidP="00260EA6">
            <w:pPr>
              <w:pStyle w:val="a3"/>
              <w:ind w:left="33"/>
              <w:jc w:val="both"/>
              <w:rPr>
                <w:del w:id="3334" w:author="Ворожцова Наталья Андреевна" w:date="2017-12-25T17:44:00Z"/>
                <w:rFonts w:ascii="Times New Roman" w:hAnsi="Times New Roman" w:cs="Times New Roman"/>
                <w:sz w:val="24"/>
                <w:szCs w:val="24"/>
              </w:rPr>
            </w:pPr>
            <w:del w:id="3335" w:author="Ворожцова Наталья Андреевна" w:date="2017-12-25T17:44:00Z">
              <w:r w:rsidRPr="00C31877" w:rsidDel="00B11E3C">
                <w:rPr>
                  <w:rFonts w:ascii="Times New Roman" w:hAnsi="Times New Roman" w:cs="Times New Roman"/>
                  <w:sz w:val="24"/>
                  <w:szCs w:val="24"/>
                </w:rPr>
                <w:delText>- Учет в бухгалтерии – 1С;</w:delText>
              </w:r>
            </w:del>
          </w:p>
          <w:p w14:paraId="02B3732C" w14:textId="77392768" w:rsidR="00260EA6" w:rsidRPr="00C31877" w:rsidDel="00B11E3C" w:rsidRDefault="00E95A19" w:rsidP="00260EA6">
            <w:pPr>
              <w:pStyle w:val="a3"/>
              <w:ind w:left="33"/>
              <w:jc w:val="both"/>
              <w:rPr>
                <w:del w:id="3336" w:author="Ворожцова Наталья Андреевна" w:date="2017-12-25T17:44:00Z"/>
                <w:rFonts w:ascii="Times New Roman" w:hAnsi="Times New Roman" w:cs="Times New Roman"/>
                <w:sz w:val="24"/>
                <w:szCs w:val="24"/>
              </w:rPr>
            </w:pPr>
            <w:del w:id="3337" w:author="Ворожцова Наталья Андреевна" w:date="2017-12-25T17:44:00Z">
              <w:r w:rsidRPr="00C31877" w:rsidDel="00B11E3C">
                <w:rPr>
                  <w:rFonts w:ascii="Times New Roman" w:hAnsi="Times New Roman" w:cs="Times New Roman"/>
                  <w:sz w:val="24"/>
                  <w:szCs w:val="24"/>
                </w:rPr>
                <w:delText>- Учет в ИРК – 1С;</w:delText>
              </w:r>
            </w:del>
          </w:p>
          <w:p w14:paraId="02B3732D" w14:textId="541AA385" w:rsidR="00260EA6" w:rsidDel="00B11E3C" w:rsidRDefault="00E95A19" w:rsidP="00260EA6">
            <w:pPr>
              <w:pStyle w:val="a3"/>
              <w:ind w:left="33"/>
              <w:jc w:val="both"/>
              <w:rPr>
                <w:del w:id="3338" w:author="Ворожцова Наталья Андреевна" w:date="2017-12-25T17:44:00Z"/>
                <w:rFonts w:ascii="Times New Roman" w:hAnsi="Times New Roman" w:cs="Times New Roman"/>
                <w:sz w:val="24"/>
                <w:szCs w:val="24"/>
              </w:rPr>
            </w:pPr>
            <w:del w:id="3339" w:author="Ворожцова Наталья Андреевна" w:date="2017-12-25T17:44:00Z">
              <w:r w:rsidRPr="00C31877" w:rsidDel="00B11E3C">
                <w:rPr>
                  <w:rFonts w:ascii="Times New Roman" w:hAnsi="Times New Roman" w:cs="Times New Roman"/>
                  <w:sz w:val="24"/>
                  <w:szCs w:val="24"/>
                </w:rPr>
                <w:delText xml:space="preserve">- База геометрических параметров в </w:delText>
              </w:r>
              <w:r w:rsidRPr="00A75EB9" w:rsidDel="00B11E3C">
                <w:rPr>
                  <w:rFonts w:ascii="Times New Roman" w:hAnsi="Times New Roman" w:cs="Times New Roman"/>
                  <w:b/>
                  <w:sz w:val="24"/>
                  <w:szCs w:val="24"/>
                  <w:lang w:val="en-US"/>
                </w:rPr>
                <w:delText>Semantic</w:delText>
              </w:r>
              <w:r w:rsidRPr="00C31877" w:rsidDel="00B11E3C">
                <w:rPr>
                  <w:rFonts w:ascii="Times New Roman" w:hAnsi="Times New Roman" w:cs="Times New Roman"/>
                  <w:sz w:val="24"/>
                  <w:szCs w:val="24"/>
                </w:rPr>
                <w:delText xml:space="preserve">; </w:delText>
              </w:r>
            </w:del>
          </w:p>
          <w:p w14:paraId="02B3732E" w14:textId="63F6EAB4" w:rsidR="00260EA6" w:rsidRPr="00C31877" w:rsidDel="00B11E3C" w:rsidRDefault="00E95A19" w:rsidP="00260EA6">
            <w:pPr>
              <w:pStyle w:val="a3"/>
              <w:ind w:left="33"/>
              <w:jc w:val="both"/>
              <w:rPr>
                <w:del w:id="3340" w:author="Ворожцова Наталья Андреевна" w:date="2017-12-25T17:44:00Z"/>
                <w:rFonts w:ascii="Times New Roman" w:hAnsi="Times New Roman" w:cs="Times New Roman"/>
                <w:sz w:val="24"/>
                <w:szCs w:val="24"/>
              </w:rPr>
            </w:pPr>
            <w:del w:id="3341" w:author="Ворожцова Наталья Андреевна" w:date="2017-12-25T17:44:00Z">
              <w:r w:rsidDel="00B11E3C">
                <w:rPr>
                  <w:rFonts w:ascii="Times New Roman" w:hAnsi="Times New Roman" w:cs="Times New Roman"/>
                  <w:sz w:val="24"/>
                  <w:szCs w:val="24"/>
                </w:rPr>
                <w:delText>Получение</w:delText>
              </w:r>
              <w:r w:rsidRPr="00C31877" w:rsidDel="00B11E3C">
                <w:rPr>
                  <w:rFonts w:ascii="Times New Roman" w:hAnsi="Times New Roman" w:cs="Times New Roman"/>
                  <w:sz w:val="24"/>
                  <w:szCs w:val="24"/>
                </w:rPr>
                <w:delText xml:space="preserve">/сдача рабочими – </w:delText>
              </w:r>
              <w:r w:rsidDel="00B11E3C">
                <w:rPr>
                  <w:rFonts w:ascii="Times New Roman" w:hAnsi="Times New Roman" w:cs="Times New Roman"/>
                  <w:sz w:val="24"/>
                  <w:szCs w:val="24"/>
                </w:rPr>
                <w:delText>по карточке учета</w:delText>
              </w:r>
              <w:r w:rsidRPr="00C31877" w:rsidDel="00B11E3C">
                <w:rPr>
                  <w:rFonts w:ascii="Times New Roman" w:hAnsi="Times New Roman" w:cs="Times New Roman"/>
                  <w:sz w:val="24"/>
                  <w:szCs w:val="24"/>
                </w:rPr>
                <w:delText xml:space="preserve">. </w:delText>
              </w:r>
            </w:del>
          </w:p>
          <w:p w14:paraId="02B3732F" w14:textId="0C533955" w:rsidR="00DE47AA" w:rsidRPr="00187295" w:rsidRDefault="00E95A19">
            <w:pPr>
              <w:jc w:val="both"/>
              <w:rPr>
                <w:rFonts w:ascii="Times New Roman" w:hAnsi="Times New Roman" w:cs="Times New Roman"/>
                <w:sz w:val="24"/>
                <w:szCs w:val="24"/>
              </w:rPr>
            </w:pPr>
            <w:del w:id="3342" w:author="Ворожцова Наталья Андреевна" w:date="2017-12-25T17:44:00Z">
              <w:r w:rsidRPr="00A75EB9" w:rsidDel="00B11E3C">
                <w:rPr>
                  <w:rFonts w:ascii="Times New Roman" w:hAnsi="Times New Roman" w:cs="Times New Roman"/>
                  <w:b/>
                  <w:sz w:val="24"/>
                  <w:szCs w:val="24"/>
                  <w:lang w:val="en-US"/>
                </w:rPr>
                <w:delText>OMEGA</w:delText>
              </w:r>
              <w:r w:rsidDel="00B11E3C">
                <w:rPr>
                  <w:rFonts w:ascii="Times New Roman" w:hAnsi="Times New Roman" w:cs="Times New Roman"/>
                  <w:sz w:val="24"/>
                  <w:szCs w:val="24"/>
                </w:rPr>
                <w:delText xml:space="preserve"> – интегрирует работу всех программ, содержит полную информацию об изделии</w:delText>
              </w:r>
              <w:commentRangeStart w:id="3343"/>
              <w:commentRangeStart w:id="3344"/>
              <w:r w:rsidR="00330487" w:rsidDel="00B11E3C">
                <w:rPr>
                  <w:rStyle w:val="ad"/>
                </w:rPr>
                <w:commentReference w:id="3345"/>
              </w:r>
              <w:commentRangeEnd w:id="3343"/>
              <w:r w:rsidR="008A633F" w:rsidDel="00B11E3C">
                <w:rPr>
                  <w:rStyle w:val="ad"/>
                </w:rPr>
                <w:commentReference w:id="3343"/>
              </w:r>
              <w:commentRangeEnd w:id="3344"/>
              <w:r w:rsidR="001946DD" w:rsidDel="00B11E3C">
                <w:rPr>
                  <w:rStyle w:val="ad"/>
                </w:rPr>
                <w:commentReference w:id="3344"/>
              </w:r>
            </w:del>
          </w:p>
        </w:tc>
        <w:tc>
          <w:tcPr>
            <w:tcW w:w="709" w:type="dxa"/>
            <w:textDirection w:val="btLr"/>
            <w:vAlign w:val="center"/>
            <w:tcPrChange w:id="3346" w:author="Ворожцова Наталья Андреевна" w:date="2018-01-17T11:23:00Z">
              <w:tcPr>
                <w:tcW w:w="709" w:type="dxa"/>
                <w:textDirection w:val="btLr"/>
              </w:tcPr>
            </w:tcPrChange>
          </w:tcPr>
          <w:p w14:paraId="02B37330" w14:textId="77777777" w:rsidR="00260EA6" w:rsidRPr="00C31877" w:rsidRDefault="00E95A19" w:rsidP="00260EA6">
            <w:pPr>
              <w:pStyle w:val="a3"/>
              <w:ind w:left="33" w:right="113"/>
              <w:jc w:val="both"/>
              <w:rPr>
                <w:rFonts w:ascii="Times New Roman" w:hAnsi="Times New Roman" w:cs="Times New Roman"/>
                <w:sz w:val="24"/>
                <w:szCs w:val="24"/>
              </w:rPr>
            </w:pPr>
            <w:r w:rsidRPr="00442BDA">
              <w:rPr>
                <w:rFonts w:ascii="Times New Roman" w:hAnsi="Times New Roman" w:cs="Times New Roman"/>
                <w:sz w:val="24"/>
                <w:szCs w:val="24"/>
              </w:rPr>
              <w:t>Интеграция П</w:t>
            </w:r>
            <w:r>
              <w:rPr>
                <w:rFonts w:ascii="Times New Roman" w:hAnsi="Times New Roman" w:cs="Times New Roman"/>
                <w:sz w:val="24"/>
                <w:szCs w:val="24"/>
              </w:rPr>
              <w:t>П</w:t>
            </w:r>
          </w:p>
        </w:tc>
      </w:tr>
    </w:tbl>
    <w:p w14:paraId="02B37332" w14:textId="469A76F4" w:rsidR="00B11E3C" w:rsidRDefault="00B11E3C" w:rsidP="00260EA6">
      <w:pPr>
        <w:pStyle w:val="a3"/>
        <w:ind w:left="0"/>
        <w:rPr>
          <w:ins w:id="3347" w:author="Ворожцова Наталья Андреевна" w:date="2017-12-25T17:44:00Z"/>
          <w:rFonts w:ascii="Times New Roman" w:hAnsi="Times New Roman" w:cs="Times New Roman"/>
          <w:sz w:val="28"/>
          <w:szCs w:val="28"/>
          <w:u w:val="single"/>
        </w:rPr>
      </w:pPr>
    </w:p>
    <w:p w14:paraId="2ED25931" w14:textId="77777777" w:rsidR="00B11E3C" w:rsidRDefault="00B11E3C">
      <w:pPr>
        <w:rPr>
          <w:ins w:id="3348" w:author="Ворожцова Наталья Андреевна" w:date="2017-12-25T17:44:00Z"/>
          <w:rFonts w:ascii="Times New Roman" w:hAnsi="Times New Roman" w:cs="Times New Roman"/>
          <w:sz w:val="28"/>
          <w:szCs w:val="28"/>
          <w:u w:val="single"/>
        </w:rPr>
      </w:pPr>
      <w:ins w:id="3349" w:author="Ворожцова Наталья Андреевна" w:date="2017-12-25T17:44:00Z">
        <w:r>
          <w:rPr>
            <w:rFonts w:ascii="Times New Roman" w:hAnsi="Times New Roman" w:cs="Times New Roman"/>
            <w:sz w:val="28"/>
            <w:szCs w:val="28"/>
            <w:u w:val="single"/>
          </w:rPr>
          <w:br w:type="page"/>
        </w:r>
      </w:ins>
    </w:p>
    <w:p w14:paraId="070ADBAF" w14:textId="7ED7BE9E" w:rsidR="00260EA6" w:rsidDel="00B41E21" w:rsidRDefault="00260EA6">
      <w:pPr>
        <w:pStyle w:val="a3"/>
        <w:ind w:left="0"/>
        <w:jc w:val="both"/>
        <w:rPr>
          <w:del w:id="3350" w:author="Ворожцова Наталья Андреевна" w:date="2017-12-25T17:44:00Z"/>
          <w:rFonts w:ascii="Times New Roman" w:hAnsi="Times New Roman" w:cs="Times New Roman"/>
          <w:sz w:val="28"/>
          <w:szCs w:val="28"/>
          <w:u w:val="single"/>
        </w:rPr>
        <w:pPrChange w:id="3351" w:author="Ворожцова Наталья Андреевна" w:date="2017-12-28T09:12:00Z">
          <w:pPr>
            <w:pStyle w:val="a3"/>
            <w:ind w:left="0"/>
          </w:pPr>
        </w:pPrChange>
      </w:pPr>
    </w:p>
    <w:p w14:paraId="50826F71" w14:textId="77777777" w:rsidR="00B41E21" w:rsidRDefault="00E95A19">
      <w:pPr>
        <w:pStyle w:val="a3"/>
        <w:ind w:left="0"/>
        <w:jc w:val="both"/>
        <w:rPr>
          <w:ins w:id="3352" w:author="Ворожцова Наталья Андреевна" w:date="2017-12-25T17:44:00Z"/>
          <w:rFonts w:ascii="Times New Roman" w:hAnsi="Times New Roman" w:cs="Times New Roman"/>
          <w:sz w:val="28"/>
          <w:szCs w:val="28"/>
        </w:rPr>
        <w:pPrChange w:id="3353" w:author="Ворожцова Наталья Андреевна" w:date="2017-12-28T09:12:00Z">
          <w:pPr>
            <w:pStyle w:val="a3"/>
            <w:ind w:left="0"/>
          </w:pPr>
        </w:pPrChange>
      </w:pPr>
      <w:commentRangeStart w:id="3354"/>
      <w:r w:rsidRPr="000723FD">
        <w:rPr>
          <w:rFonts w:ascii="Times New Roman" w:hAnsi="Times New Roman" w:cs="Times New Roman"/>
          <w:sz w:val="28"/>
          <w:szCs w:val="28"/>
          <w:u w:val="single"/>
        </w:rPr>
        <w:t>Заключение</w:t>
      </w:r>
      <w:r w:rsidRPr="00EB0706">
        <w:rPr>
          <w:rFonts w:ascii="Times New Roman" w:hAnsi="Times New Roman" w:cs="Times New Roman"/>
          <w:sz w:val="28"/>
          <w:szCs w:val="28"/>
        </w:rPr>
        <w:t xml:space="preserve">: </w:t>
      </w:r>
      <w:commentRangeEnd w:id="3354"/>
      <w:r w:rsidR="00330487">
        <w:rPr>
          <w:rStyle w:val="ad"/>
        </w:rPr>
        <w:commentReference w:id="3354"/>
      </w:r>
    </w:p>
    <w:p w14:paraId="4A78E695" w14:textId="77777777" w:rsidR="00BA3734" w:rsidRDefault="00BA3734">
      <w:pPr>
        <w:pStyle w:val="a3"/>
        <w:ind w:left="0"/>
        <w:jc w:val="both"/>
        <w:rPr>
          <w:ins w:id="3355" w:author="Ворожцова Наталья Андреевна" w:date="2017-12-25T17:51:00Z"/>
          <w:rFonts w:ascii="Times New Roman" w:hAnsi="Times New Roman" w:cs="Times New Roman"/>
          <w:sz w:val="28"/>
          <w:szCs w:val="28"/>
        </w:rPr>
        <w:pPrChange w:id="3356" w:author="Ворожцова Наталья Андреевна" w:date="2017-12-28T09:12:00Z">
          <w:pPr>
            <w:pStyle w:val="a3"/>
            <w:ind w:left="0"/>
          </w:pPr>
        </w:pPrChange>
      </w:pPr>
      <w:ins w:id="3357" w:author="Ворожцова Наталья Андреевна" w:date="2017-12-25T17:51:00Z">
        <w:r>
          <w:rPr>
            <w:rFonts w:ascii="Times New Roman" w:hAnsi="Times New Roman" w:cs="Times New Roman"/>
            <w:sz w:val="28"/>
            <w:szCs w:val="28"/>
          </w:rPr>
          <w:t xml:space="preserve">Целесообразно применение: </w:t>
        </w:r>
      </w:ins>
    </w:p>
    <w:p w14:paraId="07B58636" w14:textId="441866C4" w:rsidR="00BA3734" w:rsidRDefault="00B41E21">
      <w:pPr>
        <w:pStyle w:val="a3"/>
        <w:numPr>
          <w:ilvl w:val="0"/>
          <w:numId w:val="16"/>
        </w:numPr>
        <w:jc w:val="both"/>
        <w:rPr>
          <w:ins w:id="3358" w:author="Ворожцова Наталья Андреевна" w:date="2017-12-25T17:51:00Z"/>
          <w:rFonts w:ascii="Times New Roman" w:hAnsi="Times New Roman" w:cs="Times New Roman"/>
          <w:sz w:val="28"/>
          <w:szCs w:val="28"/>
        </w:rPr>
        <w:pPrChange w:id="3359" w:author="Ворожцова Наталья Андреевна" w:date="2017-12-28T09:12:00Z">
          <w:pPr>
            <w:pStyle w:val="a3"/>
            <w:ind w:left="0"/>
          </w:pPr>
        </w:pPrChange>
      </w:pPr>
      <w:ins w:id="3360" w:author="Ворожцова Наталья Андреевна" w:date="2017-12-25T17:47:00Z">
        <w:r>
          <w:rPr>
            <w:rFonts w:ascii="Times New Roman" w:hAnsi="Times New Roman" w:cs="Times New Roman"/>
            <w:sz w:val="28"/>
            <w:szCs w:val="28"/>
          </w:rPr>
          <w:t>СА</w:t>
        </w:r>
        <w:r>
          <w:rPr>
            <w:rFonts w:ascii="Times New Roman" w:hAnsi="Times New Roman" w:cs="Times New Roman"/>
            <w:sz w:val="28"/>
            <w:szCs w:val="28"/>
            <w:lang w:val="en-US"/>
          </w:rPr>
          <w:t>D</w:t>
        </w:r>
      </w:ins>
      <w:ins w:id="3361" w:author="Ворожцова Наталья Андреевна" w:date="2017-12-25T17:50:00Z">
        <w:r w:rsidR="00BA3734">
          <w:rPr>
            <w:rFonts w:ascii="Times New Roman" w:hAnsi="Times New Roman" w:cs="Times New Roman"/>
            <w:sz w:val="28"/>
            <w:szCs w:val="28"/>
          </w:rPr>
          <w:t xml:space="preserve">/САМ </w:t>
        </w:r>
      </w:ins>
      <w:ins w:id="3362" w:author="Ворожцова Наталья Андреевна" w:date="2017-12-25T17:47:00Z">
        <w:r w:rsidRPr="00B41E21">
          <w:rPr>
            <w:rFonts w:ascii="Times New Roman" w:hAnsi="Times New Roman" w:cs="Times New Roman"/>
            <w:sz w:val="28"/>
            <w:szCs w:val="28"/>
            <w:rPrChange w:id="3363" w:author="Ворожцова Наталья Андреевна" w:date="2017-12-25T17:47:00Z">
              <w:rPr>
                <w:rFonts w:ascii="Times New Roman" w:hAnsi="Times New Roman" w:cs="Times New Roman"/>
                <w:sz w:val="28"/>
                <w:szCs w:val="28"/>
                <w:lang w:val="en-US"/>
              </w:rPr>
            </w:rPrChange>
          </w:rPr>
          <w:t>-</w:t>
        </w:r>
      </w:ins>
      <w:ins w:id="3364" w:author="Ворожцова Наталья Андреевна" w:date="2017-12-25T17:46:00Z">
        <w:r>
          <w:rPr>
            <w:rFonts w:ascii="Times New Roman" w:hAnsi="Times New Roman" w:cs="Times New Roman"/>
            <w:sz w:val="28"/>
            <w:szCs w:val="28"/>
          </w:rPr>
          <w:t xml:space="preserve"> </w:t>
        </w:r>
        <w:r w:rsidRPr="00B41E21">
          <w:rPr>
            <w:rFonts w:ascii="Times New Roman" w:hAnsi="Times New Roman" w:cs="Times New Roman"/>
            <w:sz w:val="28"/>
            <w:szCs w:val="28"/>
          </w:rPr>
          <w:t>NX</w:t>
        </w:r>
        <w:r>
          <w:rPr>
            <w:rFonts w:ascii="Times New Roman" w:hAnsi="Times New Roman" w:cs="Times New Roman"/>
            <w:sz w:val="28"/>
            <w:szCs w:val="28"/>
          </w:rPr>
          <w:t>.</w:t>
        </w:r>
      </w:ins>
      <w:ins w:id="3365" w:author="Ворожцова Наталья Андреевна" w:date="2017-12-25T17:50:00Z">
        <w:r w:rsidR="00BA3734">
          <w:rPr>
            <w:rFonts w:ascii="Times New Roman" w:hAnsi="Times New Roman" w:cs="Times New Roman"/>
            <w:sz w:val="28"/>
            <w:szCs w:val="28"/>
          </w:rPr>
          <w:t xml:space="preserve"> Отказ от </w:t>
        </w:r>
        <w:commentRangeStart w:id="3366"/>
        <w:r w:rsidR="00BA3734" w:rsidRPr="00BA3734">
          <w:rPr>
            <w:rFonts w:ascii="Times New Roman" w:hAnsi="Times New Roman" w:cs="Times New Roman"/>
            <w:sz w:val="28"/>
            <w:szCs w:val="28"/>
          </w:rPr>
          <w:t>лицензий</w:t>
        </w:r>
      </w:ins>
      <w:commentRangeEnd w:id="3366"/>
      <w:r w:rsidR="0032349C">
        <w:rPr>
          <w:rStyle w:val="ad"/>
        </w:rPr>
        <w:commentReference w:id="3366"/>
      </w:r>
      <w:ins w:id="3367" w:author="Ворожцова Наталья Андреевна" w:date="2017-12-25T17:50:00Z">
        <w:r w:rsidR="00BA3734" w:rsidRPr="00BA3734">
          <w:rPr>
            <w:rFonts w:ascii="Times New Roman" w:hAnsi="Times New Roman" w:cs="Times New Roman"/>
            <w:sz w:val="28"/>
            <w:szCs w:val="28"/>
          </w:rPr>
          <w:t xml:space="preserve"> </w:t>
        </w:r>
      </w:ins>
      <w:ins w:id="3368" w:author="Ворожцова Наталья Андреевна" w:date="2017-12-25T17:51:00Z">
        <w:r w:rsidR="00BA3734" w:rsidRPr="00BA3734">
          <w:rPr>
            <w:rFonts w:ascii="Times New Roman" w:hAnsi="Times New Roman" w:cs="Times New Roman"/>
            <w:sz w:val="28"/>
            <w:szCs w:val="28"/>
            <w:lang w:val="en-US"/>
            <w:rPrChange w:id="3369" w:author="Ворожцова Наталья Андреевна" w:date="2017-12-25T17:51:00Z">
              <w:rPr>
                <w:rFonts w:ascii="Times New Roman" w:hAnsi="Times New Roman" w:cs="Times New Roman"/>
                <w:color w:val="FF0000"/>
                <w:sz w:val="28"/>
                <w:szCs w:val="28"/>
                <w:lang w:val="en-US"/>
              </w:rPr>
            </w:rPrChange>
          </w:rPr>
          <w:t>AutoCAD</w:t>
        </w:r>
        <w:r w:rsidR="00BA3734" w:rsidRPr="00BA3734">
          <w:rPr>
            <w:rFonts w:ascii="Times New Roman" w:hAnsi="Times New Roman" w:cs="Times New Roman"/>
            <w:sz w:val="28"/>
            <w:szCs w:val="28"/>
            <w:rPrChange w:id="3370" w:author="Ворожцова Наталья Андреевна" w:date="2017-12-25T17:51:00Z">
              <w:rPr>
                <w:rFonts w:ascii="Times New Roman" w:hAnsi="Times New Roman" w:cs="Times New Roman"/>
                <w:color w:val="FF0000"/>
                <w:sz w:val="28"/>
                <w:szCs w:val="28"/>
              </w:rPr>
            </w:rPrChange>
          </w:rPr>
          <w:t>.</w:t>
        </w:r>
      </w:ins>
    </w:p>
    <w:p w14:paraId="7C631A91" w14:textId="77777777" w:rsidR="00BA3734" w:rsidRDefault="00BA3734">
      <w:pPr>
        <w:pStyle w:val="a3"/>
        <w:numPr>
          <w:ilvl w:val="0"/>
          <w:numId w:val="16"/>
        </w:numPr>
        <w:jc w:val="both"/>
        <w:rPr>
          <w:ins w:id="3371" w:author="Ворожцова Наталья Андреевна" w:date="2017-12-25T17:51:00Z"/>
          <w:rFonts w:ascii="Times New Roman" w:hAnsi="Times New Roman" w:cs="Times New Roman"/>
          <w:sz w:val="28"/>
          <w:szCs w:val="28"/>
        </w:rPr>
        <w:pPrChange w:id="3372" w:author="Ворожцова Наталья Андреевна" w:date="2017-12-28T09:12:00Z">
          <w:pPr>
            <w:pStyle w:val="a3"/>
            <w:ind w:left="0"/>
          </w:pPr>
        </w:pPrChange>
      </w:pPr>
      <w:ins w:id="3373" w:author="Ворожцова Наталья Андреевна" w:date="2017-12-25T17:48:00Z">
        <w:r w:rsidRPr="00BA3734">
          <w:rPr>
            <w:rFonts w:ascii="Times New Roman" w:hAnsi="Times New Roman" w:cs="Times New Roman"/>
            <w:sz w:val="28"/>
            <w:szCs w:val="28"/>
            <w:lang w:val="en-US"/>
          </w:rPr>
          <w:t>ERP</w:t>
        </w:r>
        <w:r w:rsidRPr="00BA3734">
          <w:rPr>
            <w:rFonts w:ascii="Times New Roman" w:hAnsi="Times New Roman" w:cs="Times New Roman"/>
            <w:sz w:val="28"/>
            <w:szCs w:val="28"/>
            <w:rPrChange w:id="3374" w:author="Ворожцова Наталья Андреевна" w:date="2017-12-25T17:51:00Z">
              <w:rPr>
                <w:rFonts w:ascii="Times New Roman" w:hAnsi="Times New Roman" w:cs="Times New Roman"/>
                <w:sz w:val="28"/>
                <w:szCs w:val="28"/>
                <w:lang w:val="en-US"/>
              </w:rPr>
            </w:rPrChange>
          </w:rPr>
          <w:t xml:space="preserve"> </w:t>
        </w:r>
        <w:r w:rsidRPr="00BA3734">
          <w:rPr>
            <w:rFonts w:ascii="Times New Roman" w:hAnsi="Times New Roman" w:cs="Times New Roman"/>
            <w:sz w:val="28"/>
            <w:szCs w:val="28"/>
          </w:rPr>
          <w:t>– 1С.</w:t>
        </w:r>
      </w:ins>
    </w:p>
    <w:p w14:paraId="68A26A7F" w14:textId="04FCA40A" w:rsidR="00BA3734" w:rsidRPr="000E1CE9" w:rsidRDefault="00BA3734">
      <w:pPr>
        <w:pStyle w:val="a3"/>
        <w:numPr>
          <w:ilvl w:val="0"/>
          <w:numId w:val="16"/>
        </w:numPr>
        <w:jc w:val="both"/>
        <w:rPr>
          <w:ins w:id="3375" w:author="Ворожцова Наталья Андреевна" w:date="2017-12-25T17:47:00Z"/>
          <w:rFonts w:ascii="Times New Roman" w:hAnsi="Times New Roman" w:cs="Times New Roman"/>
          <w:sz w:val="28"/>
          <w:szCs w:val="28"/>
        </w:rPr>
        <w:pPrChange w:id="3376" w:author="Ворожцова Наталья Андреевна" w:date="2017-12-28T09:12:00Z">
          <w:pPr>
            <w:pStyle w:val="a3"/>
            <w:ind w:left="0"/>
          </w:pPr>
        </w:pPrChange>
      </w:pPr>
      <w:ins w:id="3377" w:author="Ворожцова Наталья Андреевна" w:date="2017-12-25T17:49:00Z">
        <w:r w:rsidRPr="00BA3734">
          <w:rPr>
            <w:rFonts w:ascii="Times New Roman" w:hAnsi="Times New Roman" w:cs="Times New Roman"/>
            <w:sz w:val="28"/>
            <w:szCs w:val="28"/>
            <w:lang w:val="en-US"/>
          </w:rPr>
          <w:t>PDM</w:t>
        </w:r>
        <w:r w:rsidRPr="008921F8">
          <w:rPr>
            <w:rFonts w:ascii="Times New Roman" w:hAnsi="Times New Roman" w:cs="Times New Roman"/>
            <w:sz w:val="28"/>
            <w:szCs w:val="28"/>
            <w:lang w:val="en-US"/>
          </w:rPr>
          <w:t xml:space="preserve"> - </w:t>
        </w:r>
      </w:ins>
      <w:commentRangeStart w:id="3378"/>
      <w:ins w:id="3379" w:author="Ворожцова Наталья Андреевна" w:date="2017-12-28T09:06:00Z">
        <w:r w:rsidR="005C655B" w:rsidRPr="00346924">
          <w:rPr>
            <w:rFonts w:ascii="Times New Roman" w:hAnsi="Times New Roman" w:cs="Times New Roman"/>
            <w:bCs/>
            <w:sz w:val="28"/>
            <w:szCs w:val="28"/>
            <w:lang w:val="en-US"/>
          </w:rPr>
          <w:t>Team</w:t>
        </w:r>
        <w:r w:rsidR="005C655B" w:rsidRPr="008921F8">
          <w:rPr>
            <w:rFonts w:ascii="Times New Roman" w:hAnsi="Times New Roman" w:cs="Times New Roman"/>
            <w:bCs/>
            <w:sz w:val="28"/>
            <w:szCs w:val="28"/>
            <w:lang w:val="en-US"/>
            <w:rPrChange w:id="3380" w:author="Батюков Артем Андреевич" w:date="2018-02-07T16:59:00Z">
              <w:rPr>
                <w:rFonts w:ascii="Times New Roman" w:hAnsi="Times New Roman" w:cs="Times New Roman"/>
                <w:bCs/>
                <w:sz w:val="28"/>
                <w:szCs w:val="28"/>
              </w:rPr>
            </w:rPrChange>
          </w:rPr>
          <w:t xml:space="preserve"> </w:t>
        </w:r>
        <w:r w:rsidR="005C655B" w:rsidRPr="00346924">
          <w:rPr>
            <w:rFonts w:ascii="Times New Roman" w:hAnsi="Times New Roman" w:cs="Times New Roman"/>
            <w:bCs/>
            <w:sz w:val="28"/>
            <w:szCs w:val="28"/>
            <w:lang w:val="en-US"/>
          </w:rPr>
          <w:t>Centre</w:t>
        </w:r>
      </w:ins>
      <w:commentRangeEnd w:id="3378"/>
      <w:r w:rsidR="008921F8">
        <w:rPr>
          <w:rStyle w:val="ad"/>
        </w:rPr>
        <w:commentReference w:id="3378"/>
      </w:r>
      <w:ins w:id="3381" w:author="Ворожцова Наталья Андреевна" w:date="2017-12-28T09:06:00Z">
        <w:r w:rsidR="005C655B" w:rsidRPr="008921F8">
          <w:rPr>
            <w:rFonts w:ascii="Times New Roman" w:hAnsi="Times New Roman" w:cs="Times New Roman"/>
            <w:spacing w:val="15"/>
            <w:sz w:val="28"/>
            <w:szCs w:val="28"/>
            <w:lang w:val="en-US"/>
            <w:rPrChange w:id="3382" w:author="Батюков Артем Андреевич" w:date="2018-02-07T16:59:00Z">
              <w:rPr>
                <w:rFonts w:ascii="Times New Roman" w:hAnsi="Times New Roman" w:cs="Times New Roman"/>
                <w:spacing w:val="15"/>
                <w:sz w:val="28"/>
                <w:szCs w:val="28"/>
              </w:rPr>
            </w:rPrChange>
          </w:rPr>
          <w:t xml:space="preserve"> </w:t>
        </w:r>
        <w:r w:rsidR="005C655B">
          <w:rPr>
            <w:rFonts w:ascii="Times New Roman" w:hAnsi="Times New Roman" w:cs="Times New Roman"/>
            <w:color w:val="000000"/>
            <w:spacing w:val="15"/>
            <w:sz w:val="28"/>
            <w:szCs w:val="28"/>
          </w:rPr>
          <w:t>или</w:t>
        </w:r>
        <w:r w:rsidR="005C655B" w:rsidRPr="008921F8">
          <w:rPr>
            <w:rFonts w:ascii="Times New Roman" w:hAnsi="Times New Roman" w:cs="Times New Roman"/>
            <w:spacing w:val="15"/>
            <w:sz w:val="28"/>
            <w:szCs w:val="28"/>
            <w:lang w:val="en-US"/>
            <w:rPrChange w:id="3383" w:author="Батюков Артем Андреевич" w:date="2018-02-07T16:59:00Z">
              <w:rPr>
                <w:rFonts w:ascii="Times New Roman" w:hAnsi="Times New Roman" w:cs="Times New Roman"/>
                <w:spacing w:val="15"/>
                <w:sz w:val="28"/>
                <w:szCs w:val="28"/>
              </w:rPr>
            </w:rPrChange>
          </w:rPr>
          <w:t xml:space="preserve"> </w:t>
        </w:r>
      </w:ins>
      <w:commentRangeStart w:id="3384"/>
      <w:ins w:id="3385" w:author="Ворожцова Наталья Андреевна" w:date="2017-12-25T17:49:00Z">
        <w:r w:rsidRPr="005C655B">
          <w:rPr>
            <w:rFonts w:ascii="Times New Roman" w:hAnsi="Times New Roman" w:cs="Times New Roman"/>
            <w:spacing w:val="15"/>
            <w:sz w:val="28"/>
            <w:szCs w:val="28"/>
            <w:rPrChange w:id="3386" w:author="Ворожцова Наталья Андреевна" w:date="2017-12-28T09:04:00Z">
              <w:rPr>
                <w:rFonts w:ascii="Times New Roman" w:hAnsi="Times New Roman" w:cs="Times New Roman"/>
                <w:color w:val="000000"/>
                <w:spacing w:val="15"/>
                <w:sz w:val="24"/>
                <w:szCs w:val="24"/>
              </w:rPr>
            </w:rPrChange>
          </w:rPr>
          <w:fldChar w:fldCharType="begin"/>
        </w:r>
        <w:r w:rsidRPr="008921F8">
          <w:rPr>
            <w:rFonts w:ascii="Times New Roman" w:hAnsi="Times New Roman" w:cs="Times New Roman"/>
            <w:spacing w:val="15"/>
            <w:sz w:val="28"/>
            <w:szCs w:val="28"/>
            <w:lang w:val="en-US"/>
            <w:rPrChange w:id="3387" w:author="Батюков Артем Андреевич" w:date="2018-02-07T16:59:00Z">
              <w:rPr>
                <w:rFonts w:ascii="Times New Roman" w:hAnsi="Times New Roman" w:cs="Times New Roman"/>
                <w:color w:val="000000"/>
                <w:spacing w:val="15"/>
                <w:sz w:val="24"/>
                <w:szCs w:val="24"/>
              </w:rPr>
            </w:rPrChange>
          </w:rPr>
          <w:instrText xml:space="preserve"> </w:instrText>
        </w:r>
        <w:r w:rsidRPr="005C655B">
          <w:rPr>
            <w:rFonts w:ascii="Times New Roman" w:hAnsi="Times New Roman" w:cs="Times New Roman"/>
            <w:spacing w:val="15"/>
            <w:sz w:val="28"/>
            <w:szCs w:val="28"/>
            <w:lang w:val="en-US"/>
            <w:rPrChange w:id="3388" w:author="Ворожцова Наталья Андреевна" w:date="2017-12-28T09:04:00Z">
              <w:rPr>
                <w:rFonts w:ascii="Times New Roman" w:hAnsi="Times New Roman" w:cs="Times New Roman"/>
                <w:color w:val="000000"/>
                <w:spacing w:val="15"/>
                <w:sz w:val="24"/>
                <w:szCs w:val="24"/>
              </w:rPr>
            </w:rPrChange>
          </w:rPr>
          <w:instrText>HYPERLINK</w:instrText>
        </w:r>
        <w:r w:rsidRPr="008921F8">
          <w:rPr>
            <w:rFonts w:ascii="Times New Roman" w:hAnsi="Times New Roman" w:cs="Times New Roman"/>
            <w:spacing w:val="15"/>
            <w:sz w:val="28"/>
            <w:szCs w:val="28"/>
            <w:lang w:val="en-US"/>
            <w:rPrChange w:id="3389" w:author="Батюков Артем Андреевич" w:date="2018-02-07T16:59:00Z">
              <w:rPr>
                <w:rFonts w:ascii="Times New Roman" w:hAnsi="Times New Roman" w:cs="Times New Roman"/>
                <w:color w:val="000000"/>
                <w:spacing w:val="15"/>
                <w:sz w:val="24"/>
                <w:szCs w:val="24"/>
              </w:rPr>
            </w:rPrChange>
          </w:rPr>
          <w:instrText xml:space="preserve"> "</w:instrText>
        </w:r>
        <w:r w:rsidRPr="005C655B">
          <w:rPr>
            <w:rFonts w:ascii="Times New Roman" w:hAnsi="Times New Roman" w:cs="Times New Roman"/>
            <w:spacing w:val="15"/>
            <w:sz w:val="28"/>
            <w:szCs w:val="28"/>
            <w:lang w:val="en-US"/>
            <w:rPrChange w:id="3390" w:author="Ворожцова Наталья Андреевна" w:date="2017-12-28T09:04:00Z">
              <w:rPr>
                <w:rFonts w:ascii="Times New Roman" w:hAnsi="Times New Roman" w:cs="Times New Roman"/>
                <w:color w:val="000000"/>
                <w:spacing w:val="15"/>
                <w:sz w:val="24"/>
                <w:szCs w:val="24"/>
              </w:rPr>
            </w:rPrChange>
          </w:rPr>
          <w:instrText>http</w:instrText>
        </w:r>
        <w:r w:rsidRPr="008921F8">
          <w:rPr>
            <w:rFonts w:ascii="Times New Roman" w:hAnsi="Times New Roman" w:cs="Times New Roman"/>
            <w:spacing w:val="15"/>
            <w:sz w:val="28"/>
            <w:szCs w:val="28"/>
            <w:lang w:val="en-US"/>
            <w:rPrChange w:id="3391" w:author="Батюков Артем Андреевич" w:date="2018-02-07T16:59:00Z">
              <w:rPr>
                <w:rFonts w:ascii="Times New Roman" w:hAnsi="Times New Roman" w:cs="Times New Roman"/>
                <w:color w:val="000000"/>
                <w:spacing w:val="15"/>
                <w:sz w:val="24"/>
                <w:szCs w:val="24"/>
              </w:rPr>
            </w:rPrChange>
          </w:rPr>
          <w:instrText>://</w:instrText>
        </w:r>
        <w:r w:rsidRPr="005C655B">
          <w:rPr>
            <w:rFonts w:ascii="Times New Roman" w:hAnsi="Times New Roman" w:cs="Times New Roman"/>
            <w:spacing w:val="15"/>
            <w:sz w:val="28"/>
            <w:szCs w:val="28"/>
            <w:lang w:val="en-US"/>
            <w:rPrChange w:id="3392" w:author="Ворожцова Наталья Андреевна" w:date="2017-12-28T09:04:00Z">
              <w:rPr>
                <w:rFonts w:ascii="Times New Roman" w:hAnsi="Times New Roman" w:cs="Times New Roman"/>
                <w:color w:val="000000"/>
                <w:spacing w:val="15"/>
                <w:sz w:val="24"/>
                <w:szCs w:val="24"/>
              </w:rPr>
            </w:rPrChange>
          </w:rPr>
          <w:instrText>www</w:instrText>
        </w:r>
        <w:r w:rsidRPr="008921F8">
          <w:rPr>
            <w:rFonts w:ascii="Times New Roman" w:hAnsi="Times New Roman" w:cs="Times New Roman"/>
            <w:spacing w:val="15"/>
            <w:sz w:val="28"/>
            <w:szCs w:val="28"/>
            <w:lang w:val="en-US"/>
            <w:rPrChange w:id="3393" w:author="Батюков Артем Андреевич" w:date="2018-02-07T16:59:00Z">
              <w:rPr>
                <w:rFonts w:ascii="Times New Roman" w:hAnsi="Times New Roman" w:cs="Times New Roman"/>
                <w:color w:val="000000"/>
                <w:spacing w:val="15"/>
                <w:sz w:val="24"/>
                <w:szCs w:val="24"/>
              </w:rPr>
            </w:rPrChange>
          </w:rPr>
          <w:instrText>.</w:instrText>
        </w:r>
        <w:r w:rsidRPr="005C655B">
          <w:rPr>
            <w:rFonts w:ascii="Times New Roman" w:hAnsi="Times New Roman" w:cs="Times New Roman"/>
            <w:spacing w:val="15"/>
            <w:sz w:val="28"/>
            <w:szCs w:val="28"/>
            <w:lang w:val="en-US"/>
            <w:rPrChange w:id="3394" w:author="Ворожцова Наталья Андреевна" w:date="2017-12-28T09:04:00Z">
              <w:rPr>
                <w:rFonts w:ascii="Times New Roman" w:hAnsi="Times New Roman" w:cs="Times New Roman"/>
                <w:color w:val="000000"/>
                <w:spacing w:val="15"/>
                <w:sz w:val="24"/>
                <w:szCs w:val="24"/>
              </w:rPr>
            </w:rPrChange>
          </w:rPr>
          <w:instrText>intermech</w:instrText>
        </w:r>
        <w:r w:rsidRPr="008921F8">
          <w:rPr>
            <w:rFonts w:ascii="Times New Roman" w:hAnsi="Times New Roman" w:cs="Times New Roman"/>
            <w:spacing w:val="15"/>
            <w:sz w:val="28"/>
            <w:szCs w:val="28"/>
            <w:lang w:val="en-US"/>
            <w:rPrChange w:id="3395" w:author="Батюков Артем Андреевич" w:date="2018-02-07T16:59:00Z">
              <w:rPr>
                <w:rFonts w:ascii="Times New Roman" w:hAnsi="Times New Roman" w:cs="Times New Roman"/>
                <w:color w:val="000000"/>
                <w:spacing w:val="15"/>
                <w:sz w:val="24"/>
                <w:szCs w:val="24"/>
              </w:rPr>
            </w:rPrChange>
          </w:rPr>
          <w:instrText>.</w:instrText>
        </w:r>
        <w:r w:rsidRPr="005C655B">
          <w:rPr>
            <w:rFonts w:ascii="Times New Roman" w:hAnsi="Times New Roman" w:cs="Times New Roman"/>
            <w:spacing w:val="15"/>
            <w:sz w:val="28"/>
            <w:szCs w:val="28"/>
            <w:lang w:val="en-US"/>
            <w:rPrChange w:id="3396" w:author="Ворожцова Наталья Андреевна" w:date="2017-12-28T09:04:00Z">
              <w:rPr>
                <w:rFonts w:ascii="Times New Roman" w:hAnsi="Times New Roman" w:cs="Times New Roman"/>
                <w:color w:val="000000"/>
                <w:spacing w:val="15"/>
                <w:sz w:val="24"/>
                <w:szCs w:val="24"/>
              </w:rPr>
            </w:rPrChange>
          </w:rPr>
          <w:instrText>ru</w:instrText>
        </w:r>
        <w:r w:rsidRPr="008921F8">
          <w:rPr>
            <w:rFonts w:ascii="Times New Roman" w:hAnsi="Times New Roman" w:cs="Times New Roman"/>
            <w:spacing w:val="15"/>
            <w:sz w:val="28"/>
            <w:szCs w:val="28"/>
            <w:lang w:val="en-US"/>
            <w:rPrChange w:id="3397" w:author="Батюков Артем Андреевич" w:date="2018-02-07T16:59:00Z">
              <w:rPr>
                <w:rFonts w:ascii="Times New Roman" w:hAnsi="Times New Roman" w:cs="Times New Roman"/>
                <w:color w:val="000000"/>
                <w:spacing w:val="15"/>
                <w:sz w:val="24"/>
                <w:szCs w:val="24"/>
              </w:rPr>
            </w:rPrChange>
          </w:rPr>
          <w:instrText>/</w:instrText>
        </w:r>
        <w:r w:rsidRPr="005C655B">
          <w:rPr>
            <w:rFonts w:ascii="Times New Roman" w:hAnsi="Times New Roman" w:cs="Times New Roman"/>
            <w:spacing w:val="15"/>
            <w:sz w:val="28"/>
            <w:szCs w:val="28"/>
            <w:lang w:val="en-US"/>
            <w:rPrChange w:id="3398" w:author="Ворожцова Наталья Андреевна" w:date="2017-12-28T09:04:00Z">
              <w:rPr>
                <w:rFonts w:ascii="Times New Roman" w:hAnsi="Times New Roman" w:cs="Times New Roman"/>
                <w:color w:val="000000"/>
                <w:spacing w:val="15"/>
                <w:sz w:val="24"/>
                <w:szCs w:val="24"/>
              </w:rPr>
            </w:rPrChange>
          </w:rPr>
          <w:instrText>techcard</w:instrText>
        </w:r>
        <w:r w:rsidRPr="008921F8">
          <w:rPr>
            <w:rFonts w:ascii="Times New Roman" w:hAnsi="Times New Roman" w:cs="Times New Roman"/>
            <w:spacing w:val="15"/>
            <w:sz w:val="28"/>
            <w:szCs w:val="28"/>
            <w:lang w:val="en-US"/>
            <w:rPrChange w:id="3399" w:author="Батюков Артем Андреевич" w:date="2018-02-07T16:59:00Z">
              <w:rPr>
                <w:rFonts w:ascii="Times New Roman" w:hAnsi="Times New Roman" w:cs="Times New Roman"/>
                <w:color w:val="000000"/>
                <w:spacing w:val="15"/>
                <w:sz w:val="24"/>
                <w:szCs w:val="24"/>
              </w:rPr>
            </w:rPrChange>
          </w:rPr>
          <w:instrText>.</w:instrText>
        </w:r>
        <w:r w:rsidRPr="005C655B">
          <w:rPr>
            <w:rFonts w:ascii="Times New Roman" w:hAnsi="Times New Roman" w:cs="Times New Roman"/>
            <w:spacing w:val="15"/>
            <w:sz w:val="28"/>
            <w:szCs w:val="28"/>
            <w:lang w:val="en-US"/>
            <w:rPrChange w:id="3400" w:author="Ворожцова Наталья Андреевна" w:date="2017-12-28T09:04:00Z">
              <w:rPr>
                <w:rFonts w:ascii="Times New Roman" w:hAnsi="Times New Roman" w:cs="Times New Roman"/>
                <w:color w:val="000000"/>
                <w:spacing w:val="15"/>
                <w:sz w:val="24"/>
                <w:szCs w:val="24"/>
              </w:rPr>
            </w:rPrChange>
          </w:rPr>
          <w:instrText>htm</w:instrText>
        </w:r>
        <w:r w:rsidRPr="008921F8">
          <w:rPr>
            <w:rFonts w:ascii="Times New Roman" w:hAnsi="Times New Roman" w:cs="Times New Roman"/>
            <w:spacing w:val="15"/>
            <w:sz w:val="28"/>
            <w:szCs w:val="28"/>
            <w:lang w:val="en-US"/>
            <w:rPrChange w:id="3401" w:author="Батюков Артем Андреевич" w:date="2018-02-07T16:59:00Z">
              <w:rPr>
                <w:rFonts w:ascii="Times New Roman" w:hAnsi="Times New Roman" w:cs="Times New Roman"/>
                <w:color w:val="000000"/>
                <w:spacing w:val="15"/>
                <w:sz w:val="24"/>
                <w:szCs w:val="24"/>
              </w:rPr>
            </w:rPrChange>
          </w:rPr>
          <w:instrText xml:space="preserve">" </w:instrText>
        </w:r>
        <w:r w:rsidRPr="005C655B">
          <w:rPr>
            <w:rFonts w:ascii="Times New Roman" w:hAnsi="Times New Roman" w:cs="Times New Roman"/>
            <w:spacing w:val="15"/>
            <w:sz w:val="28"/>
            <w:szCs w:val="28"/>
            <w:rPrChange w:id="3402" w:author="Ворожцова Наталья Андреевна" w:date="2017-12-28T09:04:00Z">
              <w:rPr>
                <w:rFonts w:ascii="Times New Roman" w:hAnsi="Times New Roman" w:cs="Times New Roman"/>
                <w:color w:val="000000"/>
                <w:spacing w:val="15"/>
                <w:sz w:val="24"/>
                <w:szCs w:val="24"/>
              </w:rPr>
            </w:rPrChange>
          </w:rPr>
          <w:fldChar w:fldCharType="separate"/>
        </w:r>
        <w:r w:rsidRPr="005C655B">
          <w:rPr>
            <w:rStyle w:val="a7"/>
            <w:rFonts w:ascii="Times New Roman" w:hAnsi="Times New Roman" w:cs="Times New Roman"/>
            <w:color w:val="auto"/>
            <w:spacing w:val="15"/>
            <w:sz w:val="28"/>
            <w:szCs w:val="28"/>
            <w:u w:val="none"/>
            <w:lang w:val="en-US"/>
            <w:rPrChange w:id="3403" w:author="Ворожцова Наталья Андреевна" w:date="2017-12-28T09:04:00Z">
              <w:rPr>
                <w:rStyle w:val="a7"/>
                <w:rFonts w:ascii="Times New Roman" w:hAnsi="Times New Roman" w:cs="Times New Roman"/>
                <w:spacing w:val="15"/>
                <w:sz w:val="24"/>
                <w:szCs w:val="24"/>
                <w:u w:val="none"/>
              </w:rPr>
            </w:rPrChange>
          </w:rPr>
          <w:t>TECHCARD</w:t>
        </w:r>
        <w:r w:rsidRPr="005C655B">
          <w:rPr>
            <w:rFonts w:ascii="Times New Roman" w:hAnsi="Times New Roman" w:cs="Times New Roman"/>
            <w:spacing w:val="15"/>
            <w:sz w:val="28"/>
            <w:szCs w:val="28"/>
            <w:rPrChange w:id="3404" w:author="Ворожцова Наталья Андреевна" w:date="2017-12-28T09:04:00Z">
              <w:rPr>
                <w:rFonts w:ascii="Times New Roman" w:hAnsi="Times New Roman" w:cs="Times New Roman"/>
                <w:color w:val="000000"/>
                <w:spacing w:val="15"/>
                <w:sz w:val="24"/>
                <w:szCs w:val="24"/>
              </w:rPr>
            </w:rPrChange>
          </w:rPr>
          <w:fldChar w:fldCharType="end"/>
        </w:r>
      </w:ins>
      <w:commentRangeEnd w:id="3384"/>
      <w:r w:rsidR="008921F8">
        <w:rPr>
          <w:rStyle w:val="ad"/>
        </w:rPr>
        <w:commentReference w:id="3384"/>
      </w:r>
      <w:ins w:id="3405" w:author="Ворожцова Наталья Андреевна" w:date="2017-12-28T09:05:00Z">
        <w:r w:rsidR="005C655B" w:rsidRPr="008921F8">
          <w:rPr>
            <w:rFonts w:ascii="Times New Roman" w:hAnsi="Times New Roman" w:cs="Times New Roman"/>
            <w:bCs/>
            <w:sz w:val="28"/>
            <w:szCs w:val="28"/>
            <w:lang w:val="en-US"/>
            <w:rPrChange w:id="3406" w:author="Батюков Артем Андреевич" w:date="2018-02-07T16:59:00Z">
              <w:rPr>
                <w:rFonts w:ascii="Times New Roman" w:hAnsi="Times New Roman" w:cs="Times New Roman"/>
                <w:b/>
                <w:bCs/>
                <w:sz w:val="28"/>
                <w:szCs w:val="28"/>
              </w:rPr>
            </w:rPrChange>
          </w:rPr>
          <w:t xml:space="preserve">. </w:t>
        </w:r>
      </w:ins>
      <w:commentRangeStart w:id="3407"/>
      <w:ins w:id="3408" w:author="Ворожцова Наталья Андреевна" w:date="2017-12-28T09:14:00Z">
        <w:r w:rsidR="00882C24">
          <w:rPr>
            <w:rFonts w:ascii="Times New Roman" w:hAnsi="Times New Roman" w:cs="Times New Roman"/>
            <w:bCs/>
            <w:sz w:val="28"/>
            <w:szCs w:val="28"/>
          </w:rPr>
          <w:t xml:space="preserve">Выбор </w:t>
        </w:r>
        <w:r w:rsidR="00882C24" w:rsidRPr="000E1CE9">
          <w:rPr>
            <w:rFonts w:ascii="Times New Roman" w:hAnsi="Times New Roman" w:cs="Times New Roman"/>
            <w:bCs/>
            <w:sz w:val="28"/>
            <w:szCs w:val="28"/>
          </w:rPr>
          <w:t>PDM</w:t>
        </w:r>
      </w:ins>
      <w:ins w:id="3409" w:author="Ворожцова Наталья Андреевна" w:date="2017-12-28T09:06:00Z">
        <w:r w:rsidR="005C655B">
          <w:rPr>
            <w:rFonts w:ascii="Times New Roman" w:hAnsi="Times New Roman" w:cs="Times New Roman"/>
            <w:sz w:val="28"/>
            <w:szCs w:val="28"/>
          </w:rPr>
          <w:t>-сист</w:t>
        </w:r>
      </w:ins>
      <w:ins w:id="3410" w:author="Ворожцова Наталья Андреевна" w:date="2017-12-28T09:09:00Z">
        <w:r w:rsidR="005C655B">
          <w:rPr>
            <w:rFonts w:ascii="Times New Roman" w:hAnsi="Times New Roman" w:cs="Times New Roman"/>
            <w:sz w:val="28"/>
            <w:szCs w:val="28"/>
          </w:rPr>
          <w:t>емы</w:t>
        </w:r>
      </w:ins>
      <w:commentRangeEnd w:id="3407"/>
      <w:r w:rsidR="008921F8">
        <w:rPr>
          <w:rStyle w:val="ad"/>
        </w:rPr>
        <w:commentReference w:id="3407"/>
      </w:r>
      <w:ins w:id="3411" w:author="Ворожцова Наталья Андреевна" w:date="2017-12-28T09:06:00Z">
        <w:r w:rsidR="005C655B">
          <w:rPr>
            <w:rFonts w:ascii="Times New Roman" w:hAnsi="Times New Roman" w:cs="Times New Roman"/>
            <w:sz w:val="28"/>
            <w:szCs w:val="28"/>
          </w:rPr>
          <w:t xml:space="preserve"> </w:t>
        </w:r>
      </w:ins>
      <w:ins w:id="3412" w:author="Ворожцова Наталья Андреевна" w:date="2017-12-28T09:10:00Z">
        <w:r w:rsidR="005C655B">
          <w:rPr>
            <w:rFonts w:ascii="Times New Roman" w:hAnsi="Times New Roman" w:cs="Times New Roman"/>
            <w:sz w:val="28"/>
            <w:szCs w:val="28"/>
          </w:rPr>
          <w:t xml:space="preserve">после тестирования </w:t>
        </w:r>
      </w:ins>
      <w:ins w:id="3413" w:author="Ворожцова Наталья Андреевна" w:date="2017-12-28T10:32:00Z">
        <w:r w:rsidR="001B254C" w:rsidRPr="00E861B2">
          <w:rPr>
            <w:rFonts w:ascii="Times New Roman" w:hAnsi="Times New Roman" w:cs="Times New Roman"/>
            <w:spacing w:val="15"/>
            <w:sz w:val="28"/>
            <w:szCs w:val="28"/>
          </w:rPr>
          <w:fldChar w:fldCharType="begin"/>
        </w:r>
        <w:r w:rsidR="001B254C" w:rsidRPr="008921F8">
          <w:rPr>
            <w:rFonts w:ascii="Times New Roman" w:hAnsi="Times New Roman" w:cs="Times New Roman"/>
            <w:spacing w:val="15"/>
            <w:sz w:val="28"/>
            <w:szCs w:val="28"/>
            <w:rPrChange w:id="3414" w:author="Батюков Артем Андреевич" w:date="2018-02-07T16:59:00Z">
              <w:rPr>
                <w:rFonts w:ascii="Times New Roman" w:hAnsi="Times New Roman" w:cs="Times New Roman"/>
                <w:spacing w:val="15"/>
                <w:sz w:val="28"/>
                <w:szCs w:val="28"/>
                <w:lang w:val="en-US"/>
              </w:rPr>
            </w:rPrChange>
          </w:rPr>
          <w:instrText xml:space="preserve"> </w:instrText>
        </w:r>
        <w:r w:rsidR="001B254C" w:rsidRPr="00E861B2">
          <w:rPr>
            <w:rFonts w:ascii="Times New Roman" w:hAnsi="Times New Roman" w:cs="Times New Roman"/>
            <w:spacing w:val="15"/>
            <w:sz w:val="28"/>
            <w:szCs w:val="28"/>
            <w:lang w:val="en-US"/>
          </w:rPr>
          <w:instrText>HYPERLINK</w:instrText>
        </w:r>
        <w:r w:rsidR="001B254C" w:rsidRPr="008921F8">
          <w:rPr>
            <w:rFonts w:ascii="Times New Roman" w:hAnsi="Times New Roman" w:cs="Times New Roman"/>
            <w:spacing w:val="15"/>
            <w:sz w:val="28"/>
            <w:szCs w:val="28"/>
            <w:rPrChange w:id="3415" w:author="Батюков Артем Андреевич" w:date="2018-02-07T16:59:00Z">
              <w:rPr>
                <w:rFonts w:ascii="Times New Roman" w:hAnsi="Times New Roman" w:cs="Times New Roman"/>
                <w:spacing w:val="15"/>
                <w:sz w:val="28"/>
                <w:szCs w:val="28"/>
                <w:lang w:val="en-US"/>
              </w:rPr>
            </w:rPrChange>
          </w:rPr>
          <w:instrText xml:space="preserve"> "</w:instrText>
        </w:r>
        <w:r w:rsidR="001B254C" w:rsidRPr="00E861B2">
          <w:rPr>
            <w:rFonts w:ascii="Times New Roman" w:hAnsi="Times New Roman" w:cs="Times New Roman"/>
            <w:spacing w:val="15"/>
            <w:sz w:val="28"/>
            <w:szCs w:val="28"/>
            <w:lang w:val="en-US"/>
          </w:rPr>
          <w:instrText>http</w:instrText>
        </w:r>
        <w:r w:rsidR="001B254C" w:rsidRPr="008921F8">
          <w:rPr>
            <w:rFonts w:ascii="Times New Roman" w:hAnsi="Times New Roman" w:cs="Times New Roman"/>
            <w:spacing w:val="15"/>
            <w:sz w:val="28"/>
            <w:szCs w:val="28"/>
            <w:rPrChange w:id="3416" w:author="Батюков Артем Андреевич" w:date="2018-02-07T16:59:00Z">
              <w:rPr>
                <w:rFonts w:ascii="Times New Roman" w:hAnsi="Times New Roman" w:cs="Times New Roman"/>
                <w:spacing w:val="15"/>
                <w:sz w:val="28"/>
                <w:szCs w:val="28"/>
                <w:lang w:val="en-US"/>
              </w:rPr>
            </w:rPrChange>
          </w:rPr>
          <w:instrText>://</w:instrText>
        </w:r>
        <w:r w:rsidR="001B254C" w:rsidRPr="00E861B2">
          <w:rPr>
            <w:rFonts w:ascii="Times New Roman" w:hAnsi="Times New Roman" w:cs="Times New Roman"/>
            <w:spacing w:val="15"/>
            <w:sz w:val="28"/>
            <w:szCs w:val="28"/>
            <w:lang w:val="en-US"/>
          </w:rPr>
          <w:instrText>www</w:instrText>
        </w:r>
        <w:r w:rsidR="001B254C" w:rsidRPr="008921F8">
          <w:rPr>
            <w:rFonts w:ascii="Times New Roman" w:hAnsi="Times New Roman" w:cs="Times New Roman"/>
            <w:spacing w:val="15"/>
            <w:sz w:val="28"/>
            <w:szCs w:val="28"/>
            <w:rPrChange w:id="3417" w:author="Батюков Артем Андреевич" w:date="2018-02-07T16:59:00Z">
              <w:rPr>
                <w:rFonts w:ascii="Times New Roman" w:hAnsi="Times New Roman" w:cs="Times New Roman"/>
                <w:spacing w:val="15"/>
                <w:sz w:val="28"/>
                <w:szCs w:val="28"/>
                <w:lang w:val="en-US"/>
              </w:rPr>
            </w:rPrChange>
          </w:rPr>
          <w:instrText>.</w:instrText>
        </w:r>
        <w:r w:rsidR="001B254C" w:rsidRPr="00E861B2">
          <w:rPr>
            <w:rFonts w:ascii="Times New Roman" w:hAnsi="Times New Roman" w:cs="Times New Roman"/>
            <w:spacing w:val="15"/>
            <w:sz w:val="28"/>
            <w:szCs w:val="28"/>
            <w:lang w:val="en-US"/>
          </w:rPr>
          <w:instrText>intermech</w:instrText>
        </w:r>
        <w:r w:rsidR="001B254C" w:rsidRPr="008921F8">
          <w:rPr>
            <w:rFonts w:ascii="Times New Roman" w:hAnsi="Times New Roman" w:cs="Times New Roman"/>
            <w:spacing w:val="15"/>
            <w:sz w:val="28"/>
            <w:szCs w:val="28"/>
            <w:rPrChange w:id="3418" w:author="Батюков Артем Андреевич" w:date="2018-02-07T16:59:00Z">
              <w:rPr>
                <w:rFonts w:ascii="Times New Roman" w:hAnsi="Times New Roman" w:cs="Times New Roman"/>
                <w:spacing w:val="15"/>
                <w:sz w:val="28"/>
                <w:szCs w:val="28"/>
                <w:lang w:val="en-US"/>
              </w:rPr>
            </w:rPrChange>
          </w:rPr>
          <w:instrText>.</w:instrText>
        </w:r>
        <w:r w:rsidR="001B254C" w:rsidRPr="00E861B2">
          <w:rPr>
            <w:rFonts w:ascii="Times New Roman" w:hAnsi="Times New Roman" w:cs="Times New Roman"/>
            <w:spacing w:val="15"/>
            <w:sz w:val="28"/>
            <w:szCs w:val="28"/>
            <w:lang w:val="en-US"/>
          </w:rPr>
          <w:instrText>ru</w:instrText>
        </w:r>
        <w:r w:rsidR="001B254C" w:rsidRPr="008921F8">
          <w:rPr>
            <w:rFonts w:ascii="Times New Roman" w:hAnsi="Times New Roman" w:cs="Times New Roman"/>
            <w:spacing w:val="15"/>
            <w:sz w:val="28"/>
            <w:szCs w:val="28"/>
            <w:rPrChange w:id="3419" w:author="Батюков Артем Андреевич" w:date="2018-02-07T16:59:00Z">
              <w:rPr>
                <w:rFonts w:ascii="Times New Roman" w:hAnsi="Times New Roman" w:cs="Times New Roman"/>
                <w:spacing w:val="15"/>
                <w:sz w:val="28"/>
                <w:szCs w:val="28"/>
                <w:lang w:val="en-US"/>
              </w:rPr>
            </w:rPrChange>
          </w:rPr>
          <w:instrText>/</w:instrText>
        </w:r>
        <w:r w:rsidR="001B254C" w:rsidRPr="00E861B2">
          <w:rPr>
            <w:rFonts w:ascii="Times New Roman" w:hAnsi="Times New Roman" w:cs="Times New Roman"/>
            <w:spacing w:val="15"/>
            <w:sz w:val="28"/>
            <w:szCs w:val="28"/>
            <w:lang w:val="en-US"/>
          </w:rPr>
          <w:instrText>techcard</w:instrText>
        </w:r>
        <w:r w:rsidR="001B254C" w:rsidRPr="008921F8">
          <w:rPr>
            <w:rFonts w:ascii="Times New Roman" w:hAnsi="Times New Roman" w:cs="Times New Roman"/>
            <w:spacing w:val="15"/>
            <w:sz w:val="28"/>
            <w:szCs w:val="28"/>
            <w:rPrChange w:id="3420" w:author="Батюков Артем Андреевич" w:date="2018-02-07T16:59:00Z">
              <w:rPr>
                <w:rFonts w:ascii="Times New Roman" w:hAnsi="Times New Roman" w:cs="Times New Roman"/>
                <w:spacing w:val="15"/>
                <w:sz w:val="28"/>
                <w:szCs w:val="28"/>
                <w:lang w:val="en-US"/>
              </w:rPr>
            </w:rPrChange>
          </w:rPr>
          <w:instrText>.</w:instrText>
        </w:r>
        <w:r w:rsidR="001B254C" w:rsidRPr="00E861B2">
          <w:rPr>
            <w:rFonts w:ascii="Times New Roman" w:hAnsi="Times New Roman" w:cs="Times New Roman"/>
            <w:spacing w:val="15"/>
            <w:sz w:val="28"/>
            <w:szCs w:val="28"/>
            <w:lang w:val="en-US"/>
          </w:rPr>
          <w:instrText>htm</w:instrText>
        </w:r>
        <w:r w:rsidR="001B254C" w:rsidRPr="008921F8">
          <w:rPr>
            <w:rFonts w:ascii="Times New Roman" w:hAnsi="Times New Roman" w:cs="Times New Roman"/>
            <w:spacing w:val="15"/>
            <w:sz w:val="28"/>
            <w:szCs w:val="28"/>
            <w:rPrChange w:id="3421" w:author="Батюков Артем Андреевич" w:date="2018-02-07T16:59:00Z">
              <w:rPr>
                <w:rFonts w:ascii="Times New Roman" w:hAnsi="Times New Roman" w:cs="Times New Roman"/>
                <w:spacing w:val="15"/>
                <w:sz w:val="28"/>
                <w:szCs w:val="28"/>
                <w:lang w:val="en-US"/>
              </w:rPr>
            </w:rPrChange>
          </w:rPr>
          <w:instrText xml:space="preserve">" </w:instrText>
        </w:r>
        <w:r w:rsidR="001B254C" w:rsidRPr="00E861B2">
          <w:rPr>
            <w:rFonts w:ascii="Times New Roman" w:hAnsi="Times New Roman" w:cs="Times New Roman"/>
            <w:spacing w:val="15"/>
            <w:sz w:val="28"/>
            <w:szCs w:val="28"/>
          </w:rPr>
          <w:fldChar w:fldCharType="separate"/>
        </w:r>
        <w:r w:rsidR="001B254C" w:rsidRPr="00E861B2">
          <w:rPr>
            <w:rStyle w:val="a7"/>
            <w:rFonts w:ascii="Times New Roman" w:hAnsi="Times New Roman" w:cs="Times New Roman"/>
            <w:color w:val="auto"/>
            <w:spacing w:val="15"/>
            <w:sz w:val="28"/>
            <w:szCs w:val="28"/>
            <w:u w:val="none"/>
            <w:lang w:val="en-US"/>
          </w:rPr>
          <w:t>TECHCARD</w:t>
        </w:r>
        <w:r w:rsidR="001B254C" w:rsidRPr="00E861B2">
          <w:rPr>
            <w:rFonts w:ascii="Times New Roman" w:hAnsi="Times New Roman" w:cs="Times New Roman"/>
            <w:spacing w:val="15"/>
            <w:sz w:val="28"/>
            <w:szCs w:val="28"/>
          </w:rPr>
          <w:fldChar w:fldCharType="end"/>
        </w:r>
        <w:r w:rsidR="001B254C">
          <w:rPr>
            <w:rFonts w:ascii="Times New Roman" w:hAnsi="Times New Roman" w:cs="Times New Roman"/>
            <w:spacing w:val="15"/>
            <w:sz w:val="28"/>
            <w:szCs w:val="28"/>
          </w:rPr>
          <w:t xml:space="preserve"> </w:t>
        </w:r>
      </w:ins>
      <w:ins w:id="3422" w:author="Ворожцова Наталья Андреевна" w:date="2017-12-28T09:10:00Z">
        <w:r w:rsidR="005C655B">
          <w:rPr>
            <w:rFonts w:ascii="Times New Roman" w:hAnsi="Times New Roman" w:cs="Times New Roman"/>
            <w:sz w:val="28"/>
            <w:szCs w:val="28"/>
          </w:rPr>
          <w:t>и составления отчета.</w:t>
        </w:r>
      </w:ins>
    </w:p>
    <w:p w14:paraId="5D71D83A" w14:textId="49C7B5B8" w:rsidR="00B41E21" w:rsidRPr="005C655B" w:rsidDel="00BA3734" w:rsidRDefault="00B41E21">
      <w:pPr>
        <w:pStyle w:val="a3"/>
        <w:ind w:left="0"/>
        <w:jc w:val="both"/>
        <w:rPr>
          <w:del w:id="3423" w:author="Ворожцова Наталья Андреевна" w:date="2017-12-25T17:51:00Z"/>
          <w:rFonts w:ascii="Times New Roman" w:hAnsi="Times New Roman" w:cs="Times New Roman"/>
          <w:sz w:val="28"/>
          <w:szCs w:val="28"/>
        </w:rPr>
        <w:pPrChange w:id="3424" w:author="Ворожцова Наталья Андреевна" w:date="2017-12-28T09:12:00Z">
          <w:pPr>
            <w:pStyle w:val="a3"/>
            <w:ind w:left="0"/>
          </w:pPr>
        </w:pPrChange>
      </w:pPr>
    </w:p>
    <w:p w14:paraId="11BBAA04" w14:textId="5BC09494" w:rsidR="00471549" w:rsidRPr="008921F8" w:rsidRDefault="00480312">
      <w:pPr>
        <w:pStyle w:val="a3"/>
        <w:ind w:left="0"/>
        <w:jc w:val="both"/>
        <w:rPr>
          <w:ins w:id="3425" w:author="Ворожцова Наталья Андреевна" w:date="2018-01-18T15:31:00Z"/>
          <w:rFonts w:ascii="Times New Roman" w:hAnsi="Times New Roman" w:cs="Times New Roman"/>
          <w:sz w:val="28"/>
          <w:szCs w:val="28"/>
          <w:rPrChange w:id="3426" w:author="Батюков Артем Андреевич" w:date="2018-02-07T16:59:00Z">
            <w:rPr>
              <w:ins w:id="3427" w:author="Ворожцова Наталья Андреевна" w:date="2018-01-18T15:31:00Z"/>
              <w:rFonts w:ascii="Times New Roman" w:hAnsi="Times New Roman" w:cs="Times New Roman"/>
              <w:sz w:val="28"/>
              <w:szCs w:val="28"/>
              <w:lang w:val="en-US"/>
            </w:rPr>
          </w:rPrChange>
        </w:rPr>
        <w:pPrChange w:id="3428" w:author="Ворожцова Наталья Андреевна" w:date="2017-12-28T09:12:00Z">
          <w:pPr>
            <w:pStyle w:val="a3"/>
            <w:ind w:left="0"/>
          </w:pPr>
        </w:pPrChange>
      </w:pPr>
      <w:del w:id="3429" w:author="Ворожцова Наталья Андреевна" w:date="2017-12-25T17:51:00Z">
        <w:r w:rsidDel="00BA3734">
          <w:rPr>
            <w:rStyle w:val="ad"/>
          </w:rPr>
          <w:commentReference w:id="3430"/>
        </w:r>
      </w:del>
    </w:p>
    <w:p w14:paraId="37263B7E" w14:textId="58991235" w:rsidR="003D4390" w:rsidRDefault="003D4390">
      <w:pPr>
        <w:pStyle w:val="a3"/>
        <w:ind w:left="0"/>
        <w:jc w:val="both"/>
        <w:rPr>
          <w:ins w:id="3431" w:author="Ворожцова Наталья Андреевна" w:date="2018-02-06T11:22:00Z"/>
          <w:rFonts w:ascii="Times New Roman" w:hAnsi="Times New Roman" w:cs="Times New Roman"/>
          <w:sz w:val="28"/>
          <w:szCs w:val="28"/>
        </w:rPr>
        <w:pPrChange w:id="3432" w:author="Ворожцова Наталья Андреевна" w:date="2017-12-28T09:12:00Z">
          <w:pPr>
            <w:pStyle w:val="a3"/>
            <w:ind w:left="0"/>
          </w:pPr>
        </w:pPrChange>
      </w:pPr>
      <w:ins w:id="3433" w:author="Ворожцова Наталья Андреевна" w:date="2018-02-06T11:22:00Z">
        <w:r>
          <w:rPr>
            <w:rFonts w:ascii="Times New Roman" w:hAnsi="Times New Roman" w:cs="Times New Roman"/>
            <w:sz w:val="28"/>
            <w:szCs w:val="28"/>
          </w:rPr>
          <w:t>СА</w:t>
        </w:r>
        <w:r>
          <w:rPr>
            <w:rFonts w:ascii="Times New Roman" w:hAnsi="Times New Roman" w:cs="Times New Roman"/>
            <w:sz w:val="28"/>
            <w:szCs w:val="28"/>
            <w:lang w:val="en-US"/>
          </w:rPr>
          <w:t>D</w:t>
        </w:r>
        <w:r>
          <w:rPr>
            <w:rFonts w:ascii="Times New Roman" w:hAnsi="Times New Roman" w:cs="Times New Roman"/>
            <w:sz w:val="28"/>
            <w:szCs w:val="28"/>
          </w:rPr>
          <w:t>/САМ</w:t>
        </w:r>
      </w:ins>
      <w:ins w:id="3434" w:author="Ворожцова Наталья Андреевна" w:date="2018-02-06T11:23:00Z">
        <w:r>
          <w:rPr>
            <w:rFonts w:ascii="Times New Roman" w:hAnsi="Times New Roman" w:cs="Times New Roman"/>
            <w:sz w:val="28"/>
            <w:szCs w:val="28"/>
          </w:rPr>
          <w:t xml:space="preserve">-система – </w:t>
        </w:r>
        <w:r w:rsidRPr="00B41E21">
          <w:rPr>
            <w:rFonts w:ascii="Times New Roman" w:hAnsi="Times New Roman" w:cs="Times New Roman"/>
            <w:sz w:val="28"/>
            <w:szCs w:val="28"/>
          </w:rPr>
          <w:t>NX</w:t>
        </w:r>
        <w:r>
          <w:rPr>
            <w:rFonts w:ascii="Times New Roman" w:hAnsi="Times New Roman" w:cs="Times New Roman"/>
            <w:sz w:val="28"/>
            <w:szCs w:val="28"/>
          </w:rPr>
          <w:t>:</w:t>
        </w:r>
      </w:ins>
      <w:ins w:id="3435" w:author="Ворожцова Наталья Андреевна" w:date="2018-02-06T11:22:00Z">
        <w:r>
          <w:rPr>
            <w:rFonts w:ascii="Times New Roman" w:hAnsi="Times New Roman" w:cs="Times New Roman"/>
            <w:sz w:val="28"/>
            <w:szCs w:val="28"/>
          </w:rPr>
          <w:t xml:space="preserve"> </w:t>
        </w:r>
      </w:ins>
      <w:ins w:id="3436" w:author="Ворожцова Наталья Андреевна" w:date="2018-01-18T15:31:00Z">
        <w:r w:rsidR="00471549">
          <w:rPr>
            <w:rFonts w:ascii="Times New Roman" w:hAnsi="Times New Roman" w:cs="Times New Roman"/>
            <w:sz w:val="28"/>
            <w:szCs w:val="28"/>
          </w:rPr>
          <w:t>обусловлен</w:t>
        </w:r>
      </w:ins>
      <w:ins w:id="3437" w:author="Ворожцова Наталья Андреевна" w:date="2018-02-06T11:25:00Z">
        <w:r>
          <w:rPr>
            <w:rFonts w:ascii="Times New Roman" w:hAnsi="Times New Roman" w:cs="Times New Roman"/>
            <w:sz w:val="28"/>
            <w:szCs w:val="28"/>
          </w:rPr>
          <w:t>а</w:t>
        </w:r>
      </w:ins>
      <w:ins w:id="3438" w:author="Ворожцова Наталья Андреевна" w:date="2018-01-18T15:31:00Z">
        <w:r w:rsidR="00471549">
          <w:rPr>
            <w:rFonts w:ascii="Times New Roman" w:hAnsi="Times New Roman" w:cs="Times New Roman"/>
            <w:sz w:val="28"/>
            <w:szCs w:val="28"/>
          </w:rPr>
          <w:t xml:space="preserve"> </w:t>
        </w:r>
      </w:ins>
      <w:ins w:id="3439" w:author="Ворожцова Наталья Андреевна" w:date="2018-01-18T15:35:00Z">
        <w:r w:rsidR="00471549">
          <w:rPr>
            <w:rFonts w:ascii="Times New Roman" w:hAnsi="Times New Roman" w:cs="Times New Roman"/>
            <w:sz w:val="28"/>
            <w:szCs w:val="28"/>
          </w:rPr>
          <w:t>значительн</w:t>
        </w:r>
      </w:ins>
      <w:ins w:id="3440" w:author="Ворожцова Наталья Андреевна" w:date="2018-01-18T15:38:00Z">
        <w:r w:rsidR="00471549">
          <w:rPr>
            <w:rFonts w:ascii="Times New Roman" w:hAnsi="Times New Roman" w:cs="Times New Roman"/>
            <w:sz w:val="28"/>
            <w:szCs w:val="28"/>
          </w:rPr>
          <w:t xml:space="preserve">ой экономией рабочего времени </w:t>
        </w:r>
      </w:ins>
      <w:ins w:id="3441" w:author="Ворожцова Наталья Андреевна" w:date="2018-01-18T15:40:00Z">
        <w:r w:rsidR="009A607A">
          <w:rPr>
            <w:rFonts w:ascii="Times New Roman" w:hAnsi="Times New Roman" w:cs="Times New Roman"/>
            <w:sz w:val="28"/>
            <w:szCs w:val="28"/>
          </w:rPr>
          <w:t xml:space="preserve">конструкторов, </w:t>
        </w:r>
      </w:ins>
      <w:ins w:id="3442" w:author="Ворожцова Наталья Андреевна" w:date="2018-01-18T15:38:00Z">
        <w:r w:rsidR="00471549">
          <w:rPr>
            <w:rFonts w:ascii="Times New Roman" w:hAnsi="Times New Roman" w:cs="Times New Roman"/>
            <w:sz w:val="28"/>
            <w:szCs w:val="28"/>
          </w:rPr>
          <w:t>технологов,</w:t>
        </w:r>
      </w:ins>
      <w:ins w:id="3443" w:author="Ворожцова Наталья Андреевна" w:date="2018-01-18T15:35:00Z">
        <w:r w:rsidR="00471549">
          <w:rPr>
            <w:rFonts w:ascii="Times New Roman" w:hAnsi="Times New Roman" w:cs="Times New Roman"/>
            <w:sz w:val="28"/>
            <w:szCs w:val="28"/>
          </w:rPr>
          <w:t xml:space="preserve"> программистов</w:t>
        </w:r>
      </w:ins>
      <w:ins w:id="3444" w:author="Ворожцова Наталья Андреевна" w:date="2018-01-18T15:38:00Z">
        <w:r w:rsidR="00471549">
          <w:rPr>
            <w:rFonts w:ascii="Times New Roman" w:hAnsi="Times New Roman" w:cs="Times New Roman"/>
            <w:sz w:val="28"/>
            <w:szCs w:val="28"/>
          </w:rPr>
          <w:t>, конструкторов по проектированию оснастки</w:t>
        </w:r>
      </w:ins>
      <w:ins w:id="3445" w:author="Ворожцова Наталья Андреевна" w:date="2018-01-18T15:47:00Z">
        <w:r w:rsidR="00F07F32">
          <w:rPr>
            <w:rFonts w:ascii="Times New Roman" w:hAnsi="Times New Roman" w:cs="Times New Roman"/>
            <w:sz w:val="28"/>
            <w:szCs w:val="28"/>
          </w:rPr>
          <w:t xml:space="preserve"> при использовании</w:t>
        </w:r>
      </w:ins>
      <w:ins w:id="3446" w:author="Ворожцова Наталья Андреевна" w:date="2018-01-18T15:49:00Z">
        <w:r w:rsidR="008F434E">
          <w:rPr>
            <w:rFonts w:ascii="Times New Roman" w:hAnsi="Times New Roman" w:cs="Times New Roman"/>
            <w:sz w:val="28"/>
            <w:szCs w:val="28"/>
          </w:rPr>
          <w:t xml:space="preserve"> </w:t>
        </w:r>
      </w:ins>
      <w:ins w:id="3447" w:author="Ворожцова Наталья Андреевна" w:date="2018-01-18T15:50:00Z">
        <w:r w:rsidR="008F434E">
          <w:rPr>
            <w:rFonts w:ascii="Times New Roman" w:hAnsi="Times New Roman" w:cs="Times New Roman"/>
            <w:sz w:val="28"/>
            <w:szCs w:val="28"/>
          </w:rPr>
          <w:t>NX</w:t>
        </w:r>
      </w:ins>
      <w:ins w:id="3448" w:author="Ворожцова Наталья Андреевна" w:date="2018-01-18T15:42:00Z">
        <w:r w:rsidR="009A607A">
          <w:rPr>
            <w:rFonts w:ascii="Times New Roman" w:hAnsi="Times New Roman" w:cs="Times New Roman"/>
            <w:sz w:val="28"/>
            <w:szCs w:val="28"/>
          </w:rPr>
          <w:t>; налич</w:t>
        </w:r>
      </w:ins>
      <w:ins w:id="3449" w:author="Ворожцова Наталья Андреевна" w:date="2018-01-18T15:43:00Z">
        <w:r w:rsidR="009A607A">
          <w:rPr>
            <w:rFonts w:ascii="Times New Roman" w:hAnsi="Times New Roman" w:cs="Times New Roman"/>
            <w:sz w:val="28"/>
            <w:szCs w:val="28"/>
          </w:rPr>
          <w:t xml:space="preserve">ием </w:t>
        </w:r>
      </w:ins>
      <w:ins w:id="3450" w:author="Ворожцова Наталья Андреевна" w:date="2018-01-18T15:47:00Z">
        <w:r w:rsidR="00F07F32">
          <w:rPr>
            <w:rFonts w:ascii="Times New Roman" w:hAnsi="Times New Roman" w:cs="Times New Roman"/>
            <w:sz w:val="28"/>
            <w:szCs w:val="28"/>
          </w:rPr>
          <w:t>лицензий NX</w:t>
        </w:r>
      </w:ins>
      <w:ins w:id="3451" w:author="Ворожцова Наталья Андреевна" w:date="2018-01-18T15:44:00Z">
        <w:r w:rsidR="009A607A">
          <w:rPr>
            <w:rFonts w:ascii="Times New Roman" w:hAnsi="Times New Roman" w:cs="Times New Roman"/>
            <w:sz w:val="28"/>
            <w:szCs w:val="28"/>
          </w:rPr>
          <w:t xml:space="preserve">, обучением персонала работе в </w:t>
        </w:r>
        <w:r w:rsidR="009A607A" w:rsidRPr="00B41E21">
          <w:rPr>
            <w:rFonts w:ascii="Times New Roman" w:hAnsi="Times New Roman" w:cs="Times New Roman"/>
            <w:sz w:val="28"/>
            <w:szCs w:val="28"/>
          </w:rPr>
          <w:t>NX</w:t>
        </w:r>
        <w:r w:rsidR="009A607A">
          <w:rPr>
            <w:rFonts w:ascii="Times New Roman" w:hAnsi="Times New Roman" w:cs="Times New Roman"/>
            <w:sz w:val="28"/>
            <w:szCs w:val="28"/>
          </w:rPr>
          <w:t>.</w:t>
        </w:r>
      </w:ins>
      <w:ins w:id="3452" w:author="Ворожцова Наталья Андреевна" w:date="2018-01-18T15:45:00Z">
        <w:r w:rsidR="00F07F32">
          <w:rPr>
            <w:rFonts w:ascii="Times New Roman" w:hAnsi="Times New Roman" w:cs="Times New Roman"/>
            <w:sz w:val="28"/>
            <w:szCs w:val="28"/>
          </w:rPr>
          <w:t xml:space="preserve"> </w:t>
        </w:r>
      </w:ins>
    </w:p>
    <w:p w14:paraId="61A3FC3A" w14:textId="420B86AB" w:rsidR="003D4390" w:rsidRDefault="003D4390">
      <w:pPr>
        <w:pStyle w:val="a3"/>
        <w:ind w:left="0"/>
        <w:jc w:val="both"/>
        <w:rPr>
          <w:ins w:id="3453" w:author="Ворожцова Наталья Андреевна" w:date="2018-02-06T11:24:00Z"/>
          <w:rFonts w:ascii="Times New Roman" w:hAnsi="Times New Roman" w:cs="Times New Roman"/>
          <w:bCs/>
          <w:sz w:val="28"/>
          <w:szCs w:val="28"/>
        </w:rPr>
        <w:pPrChange w:id="3454" w:author="Ворожцова Наталья Андреевна" w:date="2017-12-28T09:12:00Z">
          <w:pPr>
            <w:pStyle w:val="a3"/>
            <w:ind w:left="0"/>
          </w:pPr>
        </w:pPrChange>
      </w:pPr>
      <w:ins w:id="3455" w:author="Ворожцова Наталья Андреевна" w:date="2018-02-06T11:23:00Z">
        <w:r w:rsidRPr="00BA3734">
          <w:rPr>
            <w:rFonts w:ascii="Times New Roman" w:hAnsi="Times New Roman" w:cs="Times New Roman"/>
            <w:sz w:val="28"/>
            <w:szCs w:val="28"/>
            <w:lang w:val="en-US"/>
          </w:rPr>
          <w:t>ERP</w:t>
        </w:r>
      </w:ins>
      <w:ins w:id="3456" w:author="Ворожцова Наталья Андреевна" w:date="2018-02-06T11:25:00Z">
        <w:r>
          <w:rPr>
            <w:rFonts w:ascii="Times New Roman" w:hAnsi="Times New Roman" w:cs="Times New Roman"/>
            <w:sz w:val="28"/>
            <w:szCs w:val="28"/>
          </w:rPr>
          <w:t>-система</w:t>
        </w:r>
      </w:ins>
      <w:ins w:id="3457" w:author="Ворожцова Наталья Андреевна" w:date="2018-02-06T11:23:00Z">
        <w:r w:rsidRPr="00D92065">
          <w:rPr>
            <w:rFonts w:ascii="Times New Roman" w:hAnsi="Times New Roman" w:cs="Times New Roman"/>
            <w:sz w:val="28"/>
            <w:szCs w:val="28"/>
          </w:rPr>
          <w:t xml:space="preserve"> </w:t>
        </w:r>
        <w:r w:rsidRPr="00BA3734">
          <w:rPr>
            <w:rFonts w:ascii="Times New Roman" w:hAnsi="Times New Roman" w:cs="Times New Roman"/>
            <w:sz w:val="28"/>
            <w:szCs w:val="28"/>
          </w:rPr>
          <w:t>– 1С</w:t>
        </w:r>
        <w:r w:rsidRPr="003D4390">
          <w:rPr>
            <w:rFonts w:ascii="Times New Roman" w:hAnsi="Times New Roman" w:cs="Times New Roman"/>
            <w:bCs/>
            <w:sz w:val="28"/>
            <w:szCs w:val="28"/>
            <w:rPrChange w:id="3458" w:author="Ворожцова Наталья Андреевна" w:date="2018-02-06T11:24:00Z">
              <w:rPr>
                <w:rFonts w:ascii="Times New Roman" w:hAnsi="Times New Roman" w:cs="Times New Roman"/>
                <w:bCs/>
                <w:sz w:val="28"/>
                <w:szCs w:val="28"/>
                <w:lang w:val="en-US"/>
              </w:rPr>
            </w:rPrChange>
          </w:rPr>
          <w:t xml:space="preserve"> </w:t>
        </w:r>
      </w:ins>
      <w:ins w:id="3459" w:author="Ворожцова Наталья Андреевна" w:date="2018-02-06T11:24:00Z">
        <w:r>
          <w:rPr>
            <w:rFonts w:ascii="Times New Roman" w:hAnsi="Times New Roman" w:cs="Times New Roman"/>
            <w:bCs/>
            <w:sz w:val="28"/>
            <w:szCs w:val="28"/>
          </w:rPr>
          <w:t>обусловлен</w:t>
        </w:r>
      </w:ins>
      <w:ins w:id="3460" w:author="Ворожцова Наталья Андреевна" w:date="2018-02-06T11:25:00Z">
        <w:r>
          <w:rPr>
            <w:rFonts w:ascii="Times New Roman" w:hAnsi="Times New Roman" w:cs="Times New Roman"/>
            <w:bCs/>
            <w:sz w:val="28"/>
            <w:szCs w:val="28"/>
          </w:rPr>
          <w:t>а</w:t>
        </w:r>
      </w:ins>
      <w:ins w:id="3461" w:author="Ворожцова Наталья Андреевна" w:date="2018-02-06T11:24:00Z">
        <w:r>
          <w:rPr>
            <w:rFonts w:ascii="Times New Roman" w:hAnsi="Times New Roman" w:cs="Times New Roman"/>
            <w:bCs/>
            <w:sz w:val="28"/>
            <w:szCs w:val="28"/>
          </w:rPr>
          <w:t>:</w:t>
        </w:r>
        <w:r w:rsidRPr="003D4390">
          <w:rPr>
            <w:rFonts w:ascii="Times New Roman" w:hAnsi="Times New Roman" w:cs="Times New Roman"/>
            <w:sz w:val="28"/>
            <w:szCs w:val="28"/>
          </w:rPr>
          <w:t xml:space="preserve"> </w:t>
        </w:r>
        <w:r>
          <w:rPr>
            <w:rFonts w:ascii="Times New Roman" w:hAnsi="Times New Roman" w:cs="Times New Roman"/>
            <w:sz w:val="28"/>
            <w:szCs w:val="28"/>
          </w:rPr>
          <w:t>внедре</w:t>
        </w:r>
      </w:ins>
      <w:ins w:id="3462" w:author="Ворожцова Наталья Андреевна" w:date="2018-02-06T11:25:00Z">
        <w:r>
          <w:rPr>
            <w:rFonts w:ascii="Times New Roman" w:hAnsi="Times New Roman" w:cs="Times New Roman"/>
            <w:sz w:val="28"/>
            <w:szCs w:val="28"/>
          </w:rPr>
          <w:t>нием</w:t>
        </w:r>
      </w:ins>
      <w:ins w:id="3463" w:author="Ворожцова Наталья Андреевна" w:date="2018-02-06T11:24:00Z">
        <w:r>
          <w:rPr>
            <w:rFonts w:ascii="Times New Roman" w:hAnsi="Times New Roman" w:cs="Times New Roman"/>
            <w:sz w:val="28"/>
            <w:szCs w:val="28"/>
          </w:rPr>
          <w:t xml:space="preserve"> 1С и</w:t>
        </w:r>
      </w:ins>
      <w:ins w:id="3464" w:author="Ворожцова Наталья Андреевна" w:date="2018-02-06T11:25:00Z">
        <w:r>
          <w:rPr>
            <w:rFonts w:ascii="Times New Roman" w:hAnsi="Times New Roman" w:cs="Times New Roman"/>
            <w:sz w:val="28"/>
            <w:szCs w:val="28"/>
          </w:rPr>
          <w:t xml:space="preserve"> возможностью интеграции с </w:t>
        </w:r>
      </w:ins>
      <w:ins w:id="3465" w:author="Ворожцова Наталья Андреевна" w:date="2018-02-06T11:27:00Z">
        <w:r w:rsidR="004C47CD">
          <w:rPr>
            <w:rFonts w:ascii="Times New Roman" w:hAnsi="Times New Roman" w:cs="Times New Roman"/>
            <w:sz w:val="28"/>
            <w:szCs w:val="28"/>
          </w:rPr>
          <w:t>другими системами.</w:t>
        </w:r>
      </w:ins>
      <w:ins w:id="3466" w:author="Ворожцова Наталья Андреевна" w:date="2018-02-06T11:32:00Z">
        <w:r w:rsidR="004C47CD">
          <w:rPr>
            <w:rFonts w:ascii="Times New Roman" w:hAnsi="Times New Roman" w:cs="Times New Roman"/>
            <w:sz w:val="28"/>
            <w:szCs w:val="28"/>
          </w:rPr>
          <w:t xml:space="preserve"> </w:t>
        </w:r>
      </w:ins>
    </w:p>
    <w:p w14:paraId="3FFDD63E" w14:textId="32DF7801" w:rsidR="008F434E" w:rsidRPr="00471549" w:rsidRDefault="004C47CD">
      <w:pPr>
        <w:pStyle w:val="a3"/>
        <w:ind w:left="0"/>
        <w:jc w:val="both"/>
        <w:rPr>
          <w:ins w:id="3467" w:author="Ворожцова Наталья Андреевна" w:date="2017-12-22T09:40:00Z"/>
          <w:rFonts w:ascii="Times New Roman" w:hAnsi="Times New Roman" w:cs="Times New Roman"/>
          <w:sz w:val="28"/>
          <w:szCs w:val="28"/>
        </w:rPr>
        <w:pPrChange w:id="3468" w:author="Ворожцова Наталья Андреевна" w:date="2017-12-28T09:12:00Z">
          <w:pPr>
            <w:pStyle w:val="a3"/>
            <w:ind w:left="0"/>
          </w:pPr>
        </w:pPrChange>
      </w:pPr>
      <w:ins w:id="3469" w:author="Ворожцова Наталья Андреевна" w:date="2018-02-06T11:28:00Z">
        <w:r>
          <w:rPr>
            <w:rFonts w:ascii="Times New Roman" w:hAnsi="Times New Roman" w:cs="Times New Roman"/>
            <w:sz w:val="28"/>
            <w:szCs w:val="28"/>
          </w:rPr>
          <w:t xml:space="preserve">Определение </w:t>
        </w:r>
      </w:ins>
      <w:ins w:id="3470" w:author="Ворожцова Наталья Андреевна" w:date="2018-02-06T11:27:00Z">
        <w:r w:rsidRPr="00BA3734">
          <w:rPr>
            <w:rFonts w:ascii="Times New Roman" w:hAnsi="Times New Roman" w:cs="Times New Roman"/>
            <w:sz w:val="28"/>
            <w:szCs w:val="28"/>
            <w:lang w:val="en-US"/>
          </w:rPr>
          <w:t>PDM</w:t>
        </w:r>
        <w:r>
          <w:rPr>
            <w:rFonts w:ascii="Times New Roman" w:hAnsi="Times New Roman" w:cs="Times New Roman"/>
            <w:sz w:val="28"/>
            <w:szCs w:val="28"/>
          </w:rPr>
          <w:t xml:space="preserve"> </w:t>
        </w:r>
      </w:ins>
      <w:ins w:id="3471" w:author="Ворожцова Наталья Андреевна" w:date="2018-02-06T11:28:00Z">
        <w:r>
          <w:rPr>
            <w:rFonts w:ascii="Times New Roman" w:hAnsi="Times New Roman" w:cs="Times New Roman"/>
            <w:sz w:val="28"/>
            <w:szCs w:val="28"/>
          </w:rPr>
          <w:t>–</w:t>
        </w:r>
      </w:ins>
      <w:ins w:id="3472" w:author="Ворожцова Наталья Андреевна" w:date="2018-02-06T11:27:00Z">
        <w:r>
          <w:rPr>
            <w:rFonts w:ascii="Times New Roman" w:hAnsi="Times New Roman" w:cs="Times New Roman"/>
            <w:sz w:val="28"/>
            <w:szCs w:val="28"/>
          </w:rPr>
          <w:t xml:space="preserve"> </w:t>
        </w:r>
      </w:ins>
      <w:ins w:id="3473" w:author="Ворожцова Наталья Андреевна" w:date="2018-02-06T11:28:00Z">
        <w:r>
          <w:rPr>
            <w:rFonts w:ascii="Times New Roman" w:hAnsi="Times New Roman" w:cs="Times New Roman"/>
            <w:sz w:val="28"/>
            <w:szCs w:val="28"/>
          </w:rPr>
          <w:t>системы в настоящий момент преждевременно. На предприятии имеется</w:t>
        </w:r>
      </w:ins>
      <w:ins w:id="3474" w:author="Ворожцова Наталья Андреевна" w:date="2018-02-06T11:29:00Z">
        <w:r>
          <w:rPr>
            <w:rFonts w:ascii="Times New Roman" w:hAnsi="Times New Roman" w:cs="Times New Roman"/>
            <w:sz w:val="28"/>
            <w:szCs w:val="28"/>
          </w:rPr>
          <w:t xml:space="preserve"> о</w:t>
        </w:r>
      </w:ins>
      <w:ins w:id="3475" w:author="Ворожцова Наталья Андреевна" w:date="2018-02-06T11:24:00Z">
        <w:r w:rsidR="003D4390">
          <w:rPr>
            <w:rFonts w:ascii="Times New Roman" w:hAnsi="Times New Roman" w:cs="Times New Roman"/>
            <w:sz w:val="28"/>
            <w:szCs w:val="28"/>
          </w:rPr>
          <w:t xml:space="preserve">граниченное количество лицензии </w:t>
        </w:r>
      </w:ins>
      <w:ins w:id="3476" w:author="Ворожцова Наталья Андреевна" w:date="2018-01-18T15:54:00Z">
        <w:r w:rsidR="008F434E" w:rsidRPr="00346924">
          <w:rPr>
            <w:rFonts w:ascii="Times New Roman" w:hAnsi="Times New Roman" w:cs="Times New Roman"/>
            <w:bCs/>
            <w:sz w:val="28"/>
            <w:szCs w:val="28"/>
            <w:lang w:val="en-US"/>
          </w:rPr>
          <w:t>Team</w:t>
        </w:r>
        <w:r w:rsidR="008F434E" w:rsidRPr="008F434E">
          <w:rPr>
            <w:rFonts w:ascii="Times New Roman" w:hAnsi="Times New Roman" w:cs="Times New Roman"/>
            <w:bCs/>
            <w:sz w:val="28"/>
            <w:szCs w:val="28"/>
            <w:rPrChange w:id="3477" w:author="Ворожцова Наталья Андреевна" w:date="2018-01-18T15:54:00Z">
              <w:rPr>
                <w:rFonts w:ascii="Times New Roman" w:hAnsi="Times New Roman" w:cs="Times New Roman"/>
                <w:bCs/>
                <w:sz w:val="28"/>
                <w:szCs w:val="28"/>
                <w:lang w:val="en-US"/>
              </w:rPr>
            </w:rPrChange>
          </w:rPr>
          <w:t xml:space="preserve"> </w:t>
        </w:r>
        <w:r w:rsidR="008F434E" w:rsidRPr="00346924">
          <w:rPr>
            <w:rFonts w:ascii="Times New Roman" w:hAnsi="Times New Roman" w:cs="Times New Roman"/>
            <w:bCs/>
            <w:sz w:val="28"/>
            <w:szCs w:val="28"/>
            <w:lang w:val="en-US"/>
          </w:rPr>
          <w:t>Centre</w:t>
        </w:r>
      </w:ins>
      <w:ins w:id="3478" w:author="Ворожцова Наталья Андреевна" w:date="2018-02-06T11:29:00Z">
        <w:r>
          <w:rPr>
            <w:rFonts w:ascii="Times New Roman" w:hAnsi="Times New Roman" w:cs="Times New Roman"/>
            <w:bCs/>
            <w:sz w:val="28"/>
            <w:szCs w:val="28"/>
          </w:rPr>
          <w:t>,</w:t>
        </w:r>
      </w:ins>
      <w:ins w:id="3479" w:author="Ворожцова Наталья Андреевна" w:date="2018-01-18T15:54:00Z">
        <w:r w:rsidR="008F434E">
          <w:rPr>
            <w:rFonts w:ascii="Times New Roman" w:hAnsi="Times New Roman" w:cs="Times New Roman"/>
            <w:bCs/>
            <w:sz w:val="28"/>
            <w:szCs w:val="28"/>
          </w:rPr>
          <w:t xml:space="preserve"> ранее </w:t>
        </w:r>
      </w:ins>
      <w:ins w:id="3480" w:author="Ворожцова Наталья Андреевна" w:date="2018-01-18T15:56:00Z">
        <w:r w:rsidR="008F434E">
          <w:rPr>
            <w:rFonts w:ascii="Times New Roman" w:hAnsi="Times New Roman" w:cs="Times New Roman"/>
            <w:bCs/>
            <w:sz w:val="28"/>
            <w:szCs w:val="28"/>
          </w:rPr>
          <w:t xml:space="preserve">в нем </w:t>
        </w:r>
      </w:ins>
      <w:ins w:id="3481" w:author="Ворожцова Наталья Андреевна" w:date="2018-01-18T15:54:00Z">
        <w:r w:rsidR="008F434E">
          <w:rPr>
            <w:rFonts w:ascii="Times New Roman" w:hAnsi="Times New Roman" w:cs="Times New Roman"/>
            <w:bCs/>
            <w:sz w:val="28"/>
            <w:szCs w:val="28"/>
          </w:rPr>
          <w:t>выполнялись пилотные проекты</w:t>
        </w:r>
      </w:ins>
      <w:ins w:id="3482" w:author="Ворожцова Наталья Андреевна" w:date="2018-01-18T15:56:00Z">
        <w:r w:rsidR="008F434E">
          <w:rPr>
            <w:rFonts w:ascii="Times New Roman" w:hAnsi="Times New Roman" w:cs="Times New Roman"/>
            <w:bCs/>
            <w:sz w:val="28"/>
            <w:szCs w:val="28"/>
          </w:rPr>
          <w:t>.</w:t>
        </w:r>
      </w:ins>
      <w:ins w:id="3483" w:author="Ворожцова Наталья Андреевна" w:date="2018-02-06T11:29:00Z">
        <w:r>
          <w:rPr>
            <w:rFonts w:ascii="Times New Roman" w:hAnsi="Times New Roman" w:cs="Times New Roman"/>
            <w:bCs/>
            <w:sz w:val="28"/>
            <w:szCs w:val="28"/>
          </w:rPr>
          <w:t xml:space="preserve"> </w:t>
        </w:r>
      </w:ins>
      <w:ins w:id="3484" w:author="Ворожцова Наталья Андреевна" w:date="2018-02-06T11:30:00Z">
        <w:r>
          <w:rPr>
            <w:rFonts w:ascii="Times New Roman" w:hAnsi="Times New Roman" w:cs="Times New Roman"/>
            <w:bCs/>
            <w:sz w:val="28"/>
            <w:szCs w:val="28"/>
          </w:rPr>
          <w:t xml:space="preserve">При доработке </w:t>
        </w:r>
      </w:ins>
      <w:ins w:id="3485" w:author="Ворожцова Наталья Андреевна" w:date="2018-02-06T11:29:00Z">
        <w:r w:rsidRPr="00346924">
          <w:rPr>
            <w:rFonts w:ascii="Times New Roman" w:hAnsi="Times New Roman" w:cs="Times New Roman"/>
            <w:bCs/>
            <w:sz w:val="28"/>
            <w:szCs w:val="28"/>
            <w:lang w:val="en-US"/>
          </w:rPr>
          <w:t>Team</w:t>
        </w:r>
        <w:r w:rsidRPr="00D92065">
          <w:rPr>
            <w:rFonts w:ascii="Times New Roman" w:hAnsi="Times New Roman" w:cs="Times New Roman"/>
            <w:bCs/>
            <w:sz w:val="28"/>
            <w:szCs w:val="28"/>
          </w:rPr>
          <w:t xml:space="preserve"> </w:t>
        </w:r>
        <w:r w:rsidRPr="00346924">
          <w:rPr>
            <w:rFonts w:ascii="Times New Roman" w:hAnsi="Times New Roman" w:cs="Times New Roman"/>
            <w:bCs/>
            <w:sz w:val="28"/>
            <w:szCs w:val="28"/>
            <w:lang w:val="en-US"/>
          </w:rPr>
          <w:t>Centre</w:t>
        </w:r>
      </w:ins>
      <w:ins w:id="3486" w:author="Ворожцова Наталья Андреевна" w:date="2018-02-06T11:30:00Z">
        <w:r>
          <w:rPr>
            <w:rFonts w:ascii="Times New Roman" w:hAnsi="Times New Roman" w:cs="Times New Roman"/>
            <w:bCs/>
            <w:sz w:val="28"/>
            <w:szCs w:val="28"/>
          </w:rPr>
          <w:t xml:space="preserve"> отвечает всем требованиям.</w:t>
        </w:r>
      </w:ins>
      <w:ins w:id="3487" w:author="Ворожцова Наталья Андреевна" w:date="2018-02-06T11:29:00Z">
        <w:r>
          <w:rPr>
            <w:rFonts w:ascii="Times New Roman" w:hAnsi="Times New Roman" w:cs="Times New Roman"/>
            <w:bCs/>
            <w:sz w:val="28"/>
            <w:szCs w:val="28"/>
          </w:rPr>
          <w:t xml:space="preserve"> </w:t>
        </w:r>
      </w:ins>
      <w:ins w:id="3488" w:author="Ворожцова Наталья Андреевна" w:date="2018-01-18T15:56:00Z">
        <w:r w:rsidR="008F434E">
          <w:rPr>
            <w:rFonts w:ascii="Times New Roman" w:hAnsi="Times New Roman" w:cs="Times New Roman"/>
            <w:bCs/>
            <w:sz w:val="28"/>
            <w:szCs w:val="28"/>
          </w:rPr>
          <w:t xml:space="preserve"> </w:t>
        </w:r>
        <w:r w:rsidR="008F434E" w:rsidRPr="00801152">
          <w:rPr>
            <w:rFonts w:ascii="Times New Roman" w:hAnsi="Times New Roman" w:cs="Times New Roman"/>
            <w:spacing w:val="15"/>
            <w:sz w:val="28"/>
            <w:szCs w:val="28"/>
          </w:rPr>
          <w:fldChar w:fldCharType="begin"/>
        </w:r>
        <w:r w:rsidR="008F434E" w:rsidRPr="00956ABC">
          <w:rPr>
            <w:rFonts w:ascii="Times New Roman" w:hAnsi="Times New Roman" w:cs="Times New Roman"/>
            <w:spacing w:val="15"/>
            <w:sz w:val="28"/>
            <w:szCs w:val="28"/>
            <w:rPrChange w:id="3489" w:author="Ворожцова Наталья Андреевна" w:date="2018-02-06T08:45:00Z">
              <w:rPr>
                <w:rFonts w:ascii="Times New Roman" w:hAnsi="Times New Roman" w:cs="Times New Roman"/>
                <w:spacing w:val="15"/>
                <w:sz w:val="28"/>
                <w:szCs w:val="28"/>
                <w:lang w:val="en-US"/>
              </w:rPr>
            </w:rPrChange>
          </w:rPr>
          <w:instrText xml:space="preserve"> </w:instrText>
        </w:r>
        <w:r w:rsidR="008F434E" w:rsidRPr="00801152">
          <w:rPr>
            <w:rFonts w:ascii="Times New Roman" w:hAnsi="Times New Roman" w:cs="Times New Roman"/>
            <w:spacing w:val="15"/>
            <w:sz w:val="28"/>
            <w:szCs w:val="28"/>
            <w:lang w:val="en-US"/>
          </w:rPr>
          <w:instrText>HYPERLINK</w:instrText>
        </w:r>
        <w:r w:rsidR="008F434E" w:rsidRPr="00956ABC">
          <w:rPr>
            <w:rFonts w:ascii="Times New Roman" w:hAnsi="Times New Roman" w:cs="Times New Roman"/>
            <w:spacing w:val="15"/>
            <w:sz w:val="28"/>
            <w:szCs w:val="28"/>
            <w:rPrChange w:id="3490" w:author="Ворожцова Наталья Андреевна" w:date="2018-02-06T08:45:00Z">
              <w:rPr>
                <w:rFonts w:ascii="Times New Roman" w:hAnsi="Times New Roman" w:cs="Times New Roman"/>
                <w:spacing w:val="15"/>
                <w:sz w:val="28"/>
                <w:szCs w:val="28"/>
                <w:lang w:val="en-US"/>
              </w:rPr>
            </w:rPrChange>
          </w:rPr>
          <w:instrText xml:space="preserve"> "</w:instrText>
        </w:r>
        <w:r w:rsidR="008F434E" w:rsidRPr="00801152">
          <w:rPr>
            <w:rFonts w:ascii="Times New Roman" w:hAnsi="Times New Roman" w:cs="Times New Roman"/>
            <w:spacing w:val="15"/>
            <w:sz w:val="28"/>
            <w:szCs w:val="28"/>
            <w:lang w:val="en-US"/>
          </w:rPr>
          <w:instrText>http</w:instrText>
        </w:r>
        <w:r w:rsidR="008F434E" w:rsidRPr="00956ABC">
          <w:rPr>
            <w:rFonts w:ascii="Times New Roman" w:hAnsi="Times New Roman" w:cs="Times New Roman"/>
            <w:spacing w:val="15"/>
            <w:sz w:val="28"/>
            <w:szCs w:val="28"/>
            <w:rPrChange w:id="3491" w:author="Ворожцова Наталья Андреевна" w:date="2018-02-06T08:45:00Z">
              <w:rPr>
                <w:rFonts w:ascii="Times New Roman" w:hAnsi="Times New Roman" w:cs="Times New Roman"/>
                <w:spacing w:val="15"/>
                <w:sz w:val="28"/>
                <w:szCs w:val="28"/>
                <w:lang w:val="en-US"/>
              </w:rPr>
            </w:rPrChange>
          </w:rPr>
          <w:instrText>://</w:instrText>
        </w:r>
        <w:r w:rsidR="008F434E" w:rsidRPr="00801152">
          <w:rPr>
            <w:rFonts w:ascii="Times New Roman" w:hAnsi="Times New Roman" w:cs="Times New Roman"/>
            <w:spacing w:val="15"/>
            <w:sz w:val="28"/>
            <w:szCs w:val="28"/>
            <w:lang w:val="en-US"/>
          </w:rPr>
          <w:instrText>www</w:instrText>
        </w:r>
        <w:r w:rsidR="008F434E" w:rsidRPr="00956ABC">
          <w:rPr>
            <w:rFonts w:ascii="Times New Roman" w:hAnsi="Times New Roman" w:cs="Times New Roman"/>
            <w:spacing w:val="15"/>
            <w:sz w:val="28"/>
            <w:szCs w:val="28"/>
            <w:rPrChange w:id="3492" w:author="Ворожцова Наталья Андреевна" w:date="2018-02-06T08:45:00Z">
              <w:rPr>
                <w:rFonts w:ascii="Times New Roman" w:hAnsi="Times New Roman" w:cs="Times New Roman"/>
                <w:spacing w:val="15"/>
                <w:sz w:val="28"/>
                <w:szCs w:val="28"/>
                <w:lang w:val="en-US"/>
              </w:rPr>
            </w:rPrChange>
          </w:rPr>
          <w:instrText>.</w:instrText>
        </w:r>
        <w:r w:rsidR="008F434E" w:rsidRPr="00801152">
          <w:rPr>
            <w:rFonts w:ascii="Times New Roman" w:hAnsi="Times New Roman" w:cs="Times New Roman"/>
            <w:spacing w:val="15"/>
            <w:sz w:val="28"/>
            <w:szCs w:val="28"/>
            <w:lang w:val="en-US"/>
          </w:rPr>
          <w:instrText>intermech</w:instrText>
        </w:r>
        <w:r w:rsidR="008F434E" w:rsidRPr="00956ABC">
          <w:rPr>
            <w:rFonts w:ascii="Times New Roman" w:hAnsi="Times New Roman" w:cs="Times New Roman"/>
            <w:spacing w:val="15"/>
            <w:sz w:val="28"/>
            <w:szCs w:val="28"/>
            <w:rPrChange w:id="3493" w:author="Ворожцова Наталья Андреевна" w:date="2018-02-06T08:45:00Z">
              <w:rPr>
                <w:rFonts w:ascii="Times New Roman" w:hAnsi="Times New Roman" w:cs="Times New Roman"/>
                <w:spacing w:val="15"/>
                <w:sz w:val="28"/>
                <w:szCs w:val="28"/>
                <w:lang w:val="en-US"/>
              </w:rPr>
            </w:rPrChange>
          </w:rPr>
          <w:instrText>.</w:instrText>
        </w:r>
        <w:r w:rsidR="008F434E" w:rsidRPr="00801152">
          <w:rPr>
            <w:rFonts w:ascii="Times New Roman" w:hAnsi="Times New Roman" w:cs="Times New Roman"/>
            <w:spacing w:val="15"/>
            <w:sz w:val="28"/>
            <w:szCs w:val="28"/>
            <w:lang w:val="en-US"/>
          </w:rPr>
          <w:instrText>ru</w:instrText>
        </w:r>
        <w:r w:rsidR="008F434E" w:rsidRPr="00956ABC">
          <w:rPr>
            <w:rFonts w:ascii="Times New Roman" w:hAnsi="Times New Roman" w:cs="Times New Roman"/>
            <w:spacing w:val="15"/>
            <w:sz w:val="28"/>
            <w:szCs w:val="28"/>
            <w:rPrChange w:id="3494" w:author="Ворожцова Наталья Андреевна" w:date="2018-02-06T08:45:00Z">
              <w:rPr>
                <w:rFonts w:ascii="Times New Roman" w:hAnsi="Times New Roman" w:cs="Times New Roman"/>
                <w:spacing w:val="15"/>
                <w:sz w:val="28"/>
                <w:szCs w:val="28"/>
                <w:lang w:val="en-US"/>
              </w:rPr>
            </w:rPrChange>
          </w:rPr>
          <w:instrText>/</w:instrText>
        </w:r>
        <w:r w:rsidR="008F434E" w:rsidRPr="00801152">
          <w:rPr>
            <w:rFonts w:ascii="Times New Roman" w:hAnsi="Times New Roman" w:cs="Times New Roman"/>
            <w:spacing w:val="15"/>
            <w:sz w:val="28"/>
            <w:szCs w:val="28"/>
            <w:lang w:val="en-US"/>
          </w:rPr>
          <w:instrText>techcard</w:instrText>
        </w:r>
        <w:r w:rsidR="008F434E" w:rsidRPr="00956ABC">
          <w:rPr>
            <w:rFonts w:ascii="Times New Roman" w:hAnsi="Times New Roman" w:cs="Times New Roman"/>
            <w:spacing w:val="15"/>
            <w:sz w:val="28"/>
            <w:szCs w:val="28"/>
            <w:rPrChange w:id="3495" w:author="Ворожцова Наталья Андреевна" w:date="2018-02-06T08:45:00Z">
              <w:rPr>
                <w:rFonts w:ascii="Times New Roman" w:hAnsi="Times New Roman" w:cs="Times New Roman"/>
                <w:spacing w:val="15"/>
                <w:sz w:val="28"/>
                <w:szCs w:val="28"/>
                <w:lang w:val="en-US"/>
              </w:rPr>
            </w:rPrChange>
          </w:rPr>
          <w:instrText>.</w:instrText>
        </w:r>
        <w:r w:rsidR="008F434E" w:rsidRPr="00801152">
          <w:rPr>
            <w:rFonts w:ascii="Times New Roman" w:hAnsi="Times New Roman" w:cs="Times New Roman"/>
            <w:spacing w:val="15"/>
            <w:sz w:val="28"/>
            <w:szCs w:val="28"/>
            <w:lang w:val="en-US"/>
          </w:rPr>
          <w:instrText>htm</w:instrText>
        </w:r>
        <w:r w:rsidR="008F434E" w:rsidRPr="00956ABC">
          <w:rPr>
            <w:rFonts w:ascii="Times New Roman" w:hAnsi="Times New Roman" w:cs="Times New Roman"/>
            <w:spacing w:val="15"/>
            <w:sz w:val="28"/>
            <w:szCs w:val="28"/>
            <w:rPrChange w:id="3496" w:author="Ворожцова Наталья Андреевна" w:date="2018-02-06T08:45:00Z">
              <w:rPr>
                <w:rFonts w:ascii="Times New Roman" w:hAnsi="Times New Roman" w:cs="Times New Roman"/>
                <w:spacing w:val="15"/>
                <w:sz w:val="28"/>
                <w:szCs w:val="28"/>
                <w:lang w:val="en-US"/>
              </w:rPr>
            </w:rPrChange>
          </w:rPr>
          <w:instrText xml:space="preserve">" </w:instrText>
        </w:r>
        <w:r w:rsidR="008F434E" w:rsidRPr="00801152">
          <w:rPr>
            <w:rFonts w:ascii="Times New Roman" w:hAnsi="Times New Roman" w:cs="Times New Roman"/>
            <w:spacing w:val="15"/>
            <w:sz w:val="28"/>
            <w:szCs w:val="28"/>
          </w:rPr>
          <w:fldChar w:fldCharType="separate"/>
        </w:r>
        <w:r w:rsidR="008F434E" w:rsidRPr="00801152">
          <w:rPr>
            <w:rStyle w:val="a7"/>
            <w:rFonts w:ascii="Times New Roman" w:hAnsi="Times New Roman" w:cs="Times New Roman"/>
            <w:color w:val="auto"/>
            <w:spacing w:val="15"/>
            <w:sz w:val="28"/>
            <w:szCs w:val="28"/>
            <w:u w:val="none"/>
            <w:lang w:val="en-US"/>
          </w:rPr>
          <w:t>TECHCARD</w:t>
        </w:r>
        <w:r w:rsidR="008F434E" w:rsidRPr="00801152">
          <w:rPr>
            <w:rFonts w:ascii="Times New Roman" w:hAnsi="Times New Roman" w:cs="Times New Roman"/>
            <w:spacing w:val="15"/>
            <w:sz w:val="28"/>
            <w:szCs w:val="28"/>
          </w:rPr>
          <w:fldChar w:fldCharType="end"/>
        </w:r>
        <w:r w:rsidR="008F434E">
          <w:rPr>
            <w:rFonts w:ascii="Times New Roman" w:hAnsi="Times New Roman" w:cs="Times New Roman"/>
            <w:spacing w:val="15"/>
            <w:sz w:val="28"/>
            <w:szCs w:val="28"/>
          </w:rPr>
          <w:t xml:space="preserve"> взят в опытную эксплуатацию</w:t>
        </w:r>
      </w:ins>
      <w:ins w:id="3497" w:author="Ворожцова Наталья Андреевна" w:date="2018-02-06T11:30:00Z">
        <w:r>
          <w:rPr>
            <w:rFonts w:ascii="Times New Roman" w:hAnsi="Times New Roman" w:cs="Times New Roman"/>
            <w:spacing w:val="15"/>
            <w:sz w:val="28"/>
            <w:szCs w:val="28"/>
          </w:rPr>
          <w:t xml:space="preserve"> </w:t>
        </w:r>
        <w:commentRangeStart w:id="3498"/>
        <w:r>
          <w:rPr>
            <w:rFonts w:ascii="Times New Roman" w:hAnsi="Times New Roman" w:cs="Times New Roman"/>
            <w:spacing w:val="15"/>
            <w:sz w:val="28"/>
            <w:szCs w:val="28"/>
          </w:rPr>
          <w:t>до марта 2018 года</w:t>
        </w:r>
      </w:ins>
      <w:commentRangeEnd w:id="3498"/>
      <w:r w:rsidR="008921F8">
        <w:rPr>
          <w:rStyle w:val="ad"/>
        </w:rPr>
        <w:commentReference w:id="3498"/>
      </w:r>
      <w:ins w:id="3499" w:author="Ворожцова Наталья Андреевна" w:date="2018-01-18T15:56:00Z">
        <w:r w:rsidR="008F434E">
          <w:rPr>
            <w:rFonts w:ascii="Times New Roman" w:hAnsi="Times New Roman" w:cs="Times New Roman"/>
            <w:spacing w:val="15"/>
            <w:sz w:val="28"/>
            <w:szCs w:val="28"/>
          </w:rPr>
          <w:t xml:space="preserve">. Решение </w:t>
        </w:r>
      </w:ins>
      <w:ins w:id="3500" w:author="Ворожцова Наталья Андреевна" w:date="2018-02-06T11:31:00Z">
        <w:r>
          <w:rPr>
            <w:rFonts w:ascii="Times New Roman" w:hAnsi="Times New Roman" w:cs="Times New Roman"/>
            <w:spacing w:val="15"/>
            <w:sz w:val="28"/>
            <w:szCs w:val="28"/>
          </w:rPr>
          <w:t xml:space="preserve">о внедрении </w:t>
        </w:r>
      </w:ins>
      <w:ins w:id="3501" w:author="Ворожцова Наталья Андреевна" w:date="2018-01-18T15:57:00Z">
        <w:r w:rsidR="008F434E" w:rsidRPr="00BA3734">
          <w:rPr>
            <w:rFonts w:ascii="Times New Roman" w:hAnsi="Times New Roman" w:cs="Times New Roman"/>
            <w:sz w:val="28"/>
            <w:szCs w:val="28"/>
            <w:lang w:val="en-US"/>
          </w:rPr>
          <w:t>PDM</w:t>
        </w:r>
      </w:ins>
      <w:ins w:id="3502" w:author="Ворожцова Наталья Андреевна" w:date="2018-02-06T11:31:00Z">
        <w:r>
          <w:rPr>
            <w:rFonts w:ascii="Times New Roman" w:hAnsi="Times New Roman" w:cs="Times New Roman"/>
            <w:sz w:val="28"/>
            <w:szCs w:val="28"/>
          </w:rPr>
          <w:t>-</w:t>
        </w:r>
      </w:ins>
      <w:ins w:id="3503" w:author="Ворожцова Наталья Андреевна" w:date="2018-02-06T11:32:00Z">
        <w:r>
          <w:rPr>
            <w:rFonts w:ascii="Times New Roman" w:hAnsi="Times New Roman" w:cs="Times New Roman"/>
            <w:spacing w:val="15"/>
            <w:sz w:val="28"/>
            <w:szCs w:val="28"/>
          </w:rPr>
          <w:t>системы будет</w:t>
        </w:r>
      </w:ins>
      <w:ins w:id="3504" w:author="Ворожцова Наталья Андреевна" w:date="2018-02-06T11:31:00Z">
        <w:r>
          <w:rPr>
            <w:rFonts w:ascii="Times New Roman" w:hAnsi="Times New Roman" w:cs="Times New Roman"/>
            <w:spacing w:val="15"/>
            <w:sz w:val="28"/>
            <w:szCs w:val="28"/>
          </w:rPr>
          <w:t xml:space="preserve"> </w:t>
        </w:r>
      </w:ins>
      <w:ins w:id="3505" w:author="Ворожцова Наталья Андреевна" w:date="2018-01-18T16:01:00Z">
        <w:r w:rsidR="00451D17">
          <w:rPr>
            <w:rFonts w:ascii="Times New Roman" w:hAnsi="Times New Roman" w:cs="Times New Roman"/>
            <w:spacing w:val="15"/>
            <w:sz w:val="28"/>
            <w:szCs w:val="28"/>
          </w:rPr>
          <w:t xml:space="preserve">приниматься после опытной </w:t>
        </w:r>
        <w:r w:rsidR="00451D17" w:rsidRPr="00451D17">
          <w:rPr>
            <w:rFonts w:ascii="Times New Roman" w:hAnsi="Times New Roman" w:cs="Times New Roman"/>
            <w:spacing w:val="15"/>
            <w:sz w:val="28"/>
            <w:szCs w:val="28"/>
          </w:rPr>
          <w:t xml:space="preserve">эксплуатации </w:t>
        </w:r>
        <w:r w:rsidR="00451D17" w:rsidRPr="00451D17">
          <w:rPr>
            <w:rFonts w:ascii="Times New Roman" w:hAnsi="Times New Roman" w:cs="Times New Roman"/>
            <w:spacing w:val="15"/>
            <w:sz w:val="28"/>
            <w:szCs w:val="28"/>
            <w:rPrChange w:id="3506" w:author="Ворожцова Наталья Андреевна" w:date="2018-01-18T16:02:00Z">
              <w:rPr>
                <w:rFonts w:ascii="Times New Roman" w:hAnsi="Times New Roman" w:cs="Times New Roman"/>
                <w:color w:val="000000"/>
                <w:spacing w:val="15"/>
                <w:sz w:val="24"/>
                <w:szCs w:val="24"/>
              </w:rPr>
            </w:rPrChange>
          </w:rPr>
          <w:fldChar w:fldCharType="begin"/>
        </w:r>
        <w:r w:rsidR="00451D17" w:rsidRPr="00451D17">
          <w:rPr>
            <w:rFonts w:ascii="Times New Roman" w:hAnsi="Times New Roman" w:cs="Times New Roman"/>
            <w:spacing w:val="15"/>
            <w:sz w:val="28"/>
            <w:szCs w:val="28"/>
            <w:rPrChange w:id="3507" w:author="Ворожцова Наталья Андреевна" w:date="2018-01-18T16:02:00Z">
              <w:rPr>
                <w:rFonts w:ascii="Times New Roman" w:hAnsi="Times New Roman" w:cs="Times New Roman"/>
                <w:color w:val="000000"/>
                <w:spacing w:val="15"/>
                <w:sz w:val="24"/>
                <w:szCs w:val="24"/>
              </w:rPr>
            </w:rPrChange>
          </w:rPr>
          <w:instrText xml:space="preserve"> HYPERLINK "http://www.intermech.ru/techcard.htm" </w:instrText>
        </w:r>
        <w:r w:rsidR="00451D17" w:rsidRPr="00451D17">
          <w:rPr>
            <w:rFonts w:ascii="Times New Roman" w:hAnsi="Times New Roman" w:cs="Times New Roman"/>
            <w:spacing w:val="15"/>
            <w:sz w:val="28"/>
            <w:szCs w:val="28"/>
            <w:rPrChange w:id="3508" w:author="Ворожцова Наталья Андреевна" w:date="2018-01-18T16:02:00Z">
              <w:rPr>
                <w:rFonts w:ascii="Times New Roman" w:hAnsi="Times New Roman" w:cs="Times New Roman"/>
                <w:color w:val="000000"/>
                <w:spacing w:val="15"/>
                <w:sz w:val="24"/>
                <w:szCs w:val="24"/>
              </w:rPr>
            </w:rPrChange>
          </w:rPr>
          <w:fldChar w:fldCharType="separate"/>
        </w:r>
        <w:r w:rsidR="00451D17" w:rsidRPr="00451D17">
          <w:rPr>
            <w:rStyle w:val="a7"/>
            <w:rFonts w:ascii="Times New Roman" w:hAnsi="Times New Roman" w:cs="Times New Roman"/>
            <w:color w:val="auto"/>
            <w:spacing w:val="15"/>
            <w:sz w:val="28"/>
            <w:szCs w:val="28"/>
            <w:u w:val="none"/>
            <w:rPrChange w:id="3509" w:author="Ворожцова Наталья Андреевна" w:date="2018-01-18T16:02:00Z">
              <w:rPr>
                <w:rStyle w:val="a7"/>
                <w:rFonts w:ascii="Times New Roman" w:hAnsi="Times New Roman" w:cs="Times New Roman"/>
                <w:spacing w:val="15"/>
                <w:sz w:val="24"/>
                <w:szCs w:val="24"/>
                <w:u w:val="none"/>
              </w:rPr>
            </w:rPrChange>
          </w:rPr>
          <w:t>TECHCARD</w:t>
        </w:r>
        <w:r w:rsidR="00451D17" w:rsidRPr="00451D17">
          <w:rPr>
            <w:rFonts w:ascii="Times New Roman" w:hAnsi="Times New Roman" w:cs="Times New Roman"/>
            <w:spacing w:val="15"/>
            <w:sz w:val="28"/>
            <w:szCs w:val="28"/>
            <w:rPrChange w:id="3510" w:author="Ворожцова Наталья Андреевна" w:date="2018-01-18T16:02:00Z">
              <w:rPr>
                <w:rFonts w:ascii="Times New Roman" w:hAnsi="Times New Roman" w:cs="Times New Roman"/>
                <w:color w:val="000000"/>
                <w:spacing w:val="15"/>
                <w:sz w:val="24"/>
                <w:szCs w:val="24"/>
              </w:rPr>
            </w:rPrChange>
          </w:rPr>
          <w:fldChar w:fldCharType="end"/>
        </w:r>
      </w:ins>
      <w:ins w:id="3511" w:author="Ворожцова Наталья Андреевна" w:date="2018-01-18T16:02:00Z">
        <w:r w:rsidR="00451D17" w:rsidRPr="00451D17">
          <w:rPr>
            <w:rFonts w:ascii="Times New Roman" w:hAnsi="Times New Roman" w:cs="Times New Roman"/>
            <w:spacing w:val="15"/>
            <w:sz w:val="28"/>
            <w:szCs w:val="28"/>
          </w:rPr>
          <w:t>.</w:t>
        </w:r>
      </w:ins>
      <w:ins w:id="3512" w:author="Ворожцова Наталья Андреевна" w:date="2018-01-18T15:58:00Z">
        <w:r w:rsidR="008F434E" w:rsidRPr="00451D17">
          <w:rPr>
            <w:rFonts w:ascii="Times New Roman" w:hAnsi="Times New Roman" w:cs="Times New Roman"/>
            <w:spacing w:val="15"/>
            <w:sz w:val="28"/>
            <w:szCs w:val="28"/>
          </w:rPr>
          <w:t xml:space="preserve"> </w:t>
        </w:r>
      </w:ins>
    </w:p>
    <w:p w14:paraId="45147DD0" w14:textId="77777777" w:rsidR="00DE47AA" w:rsidRDefault="00DE47AA">
      <w:pPr>
        <w:pStyle w:val="a3"/>
        <w:ind w:left="0"/>
        <w:jc w:val="both"/>
        <w:rPr>
          <w:ins w:id="3513" w:author="Ворожцова Наталья Андреевна" w:date="2017-12-22T09:40:00Z"/>
          <w:rFonts w:ascii="Times New Roman" w:hAnsi="Times New Roman" w:cs="Times New Roman"/>
          <w:sz w:val="28"/>
          <w:szCs w:val="28"/>
        </w:rPr>
        <w:pPrChange w:id="3514" w:author="Ворожцова Наталья Андреевна" w:date="2017-12-28T09:12:00Z">
          <w:pPr>
            <w:pStyle w:val="a3"/>
            <w:ind w:left="0"/>
          </w:pPr>
        </w:pPrChange>
      </w:pPr>
    </w:p>
    <w:p w14:paraId="02B37334" w14:textId="5D07D52A" w:rsidR="00260EA6" w:rsidRPr="006372AA" w:rsidDel="00DE47AA" w:rsidRDefault="00E95A19">
      <w:pPr>
        <w:pStyle w:val="a3"/>
        <w:ind w:left="0"/>
        <w:jc w:val="both"/>
        <w:rPr>
          <w:del w:id="3515" w:author="Ворожцова Наталья Андреевна" w:date="2017-12-22T09:39:00Z"/>
          <w:rFonts w:ascii="Times New Roman" w:hAnsi="Times New Roman" w:cs="Times New Roman"/>
          <w:sz w:val="28"/>
          <w:szCs w:val="28"/>
        </w:rPr>
        <w:pPrChange w:id="3516" w:author="Ворожцова Наталья Андреевна" w:date="2017-12-28T09:12:00Z">
          <w:pPr>
            <w:pStyle w:val="a3"/>
            <w:ind w:left="0"/>
          </w:pPr>
        </w:pPrChange>
      </w:pPr>
      <w:del w:id="3517" w:author="Ворожцова Наталья Андреевна" w:date="2017-12-22T09:39:00Z">
        <w:r w:rsidDel="00DE47AA">
          <w:rPr>
            <w:rFonts w:ascii="Times New Roman" w:hAnsi="Times New Roman" w:cs="Times New Roman"/>
            <w:sz w:val="28"/>
            <w:szCs w:val="28"/>
          </w:rPr>
          <w:delText>Целесообразно</w:delText>
        </w:r>
        <w:r w:rsidRPr="00EB0706" w:rsidDel="00DE47AA">
          <w:rPr>
            <w:rFonts w:ascii="Times New Roman" w:hAnsi="Times New Roman" w:cs="Times New Roman"/>
            <w:sz w:val="28"/>
            <w:szCs w:val="28"/>
          </w:rPr>
          <w:delText xml:space="preserve"> организовать внед</w:delText>
        </w:r>
        <w:r w:rsidDel="00DE47AA">
          <w:rPr>
            <w:rFonts w:ascii="Times New Roman" w:hAnsi="Times New Roman" w:cs="Times New Roman"/>
            <w:sz w:val="28"/>
            <w:szCs w:val="28"/>
          </w:rPr>
          <w:delText xml:space="preserve">рение системы управления жизненного цикла оснастки на базе программных продуктов </w:delText>
        </w:r>
        <w:r w:rsidRPr="00EB0706" w:rsidDel="00DE47AA">
          <w:rPr>
            <w:rFonts w:ascii="Times New Roman" w:hAnsi="Times New Roman" w:cs="Times New Roman"/>
            <w:b/>
            <w:bCs/>
            <w:sz w:val="28"/>
            <w:szCs w:val="28"/>
            <w:lang w:val="en-US"/>
          </w:rPr>
          <w:delText>Team</w:delText>
        </w:r>
        <w:r w:rsidRPr="00EB0706" w:rsidDel="00DE47AA">
          <w:rPr>
            <w:rFonts w:ascii="Times New Roman" w:hAnsi="Times New Roman" w:cs="Times New Roman"/>
            <w:b/>
            <w:bCs/>
            <w:sz w:val="28"/>
            <w:szCs w:val="28"/>
          </w:rPr>
          <w:delText xml:space="preserve"> </w:delText>
        </w:r>
        <w:r w:rsidRPr="00EB0706" w:rsidDel="00DE47AA">
          <w:rPr>
            <w:rFonts w:ascii="Times New Roman" w:hAnsi="Times New Roman" w:cs="Times New Roman"/>
            <w:b/>
            <w:bCs/>
            <w:sz w:val="28"/>
            <w:szCs w:val="28"/>
            <w:lang w:val="en-US"/>
          </w:rPr>
          <w:delText>Centre</w:delText>
        </w:r>
        <w:r w:rsidDel="00DE47AA">
          <w:rPr>
            <w:rFonts w:ascii="Times New Roman" w:hAnsi="Times New Roman" w:cs="Times New Roman"/>
            <w:b/>
            <w:bCs/>
            <w:sz w:val="28"/>
            <w:szCs w:val="28"/>
          </w:rPr>
          <w:delText xml:space="preserve"> + 1С. </w:delText>
        </w:r>
        <w:r w:rsidRPr="006372AA" w:rsidDel="00DE47AA">
          <w:rPr>
            <w:rFonts w:ascii="Times New Roman" w:hAnsi="Times New Roman" w:cs="Times New Roman"/>
            <w:bCs/>
            <w:sz w:val="28"/>
            <w:szCs w:val="28"/>
          </w:rPr>
          <w:delText>По причине н</w:delText>
        </w:r>
        <w:r w:rsidRPr="006372AA" w:rsidDel="00DE47AA">
          <w:rPr>
            <w:rFonts w:ascii="Times New Roman" w:hAnsi="Times New Roman" w:cs="Times New Roman"/>
            <w:sz w:val="28"/>
            <w:szCs w:val="28"/>
          </w:rPr>
          <w:delText xml:space="preserve">аличия лицензий </w:delText>
        </w:r>
        <w:r w:rsidRPr="006372AA" w:rsidDel="00DE47AA">
          <w:rPr>
            <w:rFonts w:ascii="Times New Roman" w:hAnsi="Times New Roman" w:cs="Times New Roman"/>
            <w:sz w:val="28"/>
            <w:szCs w:val="28"/>
            <w:lang w:val="en-US"/>
          </w:rPr>
          <w:delText>Team</w:delText>
        </w:r>
        <w:r w:rsidRPr="006372AA" w:rsidDel="00DE47AA">
          <w:rPr>
            <w:rFonts w:ascii="Times New Roman" w:hAnsi="Times New Roman" w:cs="Times New Roman"/>
            <w:sz w:val="28"/>
            <w:szCs w:val="28"/>
          </w:rPr>
          <w:delText xml:space="preserve"> </w:delText>
        </w:r>
        <w:r w:rsidRPr="006372AA" w:rsidDel="00DE47AA">
          <w:rPr>
            <w:rFonts w:ascii="Times New Roman" w:hAnsi="Times New Roman" w:cs="Times New Roman"/>
            <w:sz w:val="28"/>
            <w:szCs w:val="28"/>
            <w:lang w:val="en-US"/>
          </w:rPr>
          <w:delText>Centre</w:delText>
        </w:r>
        <w:r w:rsidRPr="006372AA" w:rsidDel="00DE47AA">
          <w:rPr>
            <w:rFonts w:ascii="Times New Roman" w:hAnsi="Times New Roman" w:cs="Times New Roman"/>
            <w:sz w:val="28"/>
            <w:szCs w:val="28"/>
          </w:rPr>
          <w:delText xml:space="preserve"> и перехода к 1С</w:delText>
        </w:r>
        <w:r w:rsidDel="00DE47AA">
          <w:rPr>
            <w:rFonts w:ascii="Times New Roman" w:hAnsi="Times New Roman" w:cs="Times New Roman"/>
            <w:sz w:val="28"/>
            <w:szCs w:val="28"/>
          </w:rPr>
          <w:delText xml:space="preserve"> бухгалтерии и ОПП. </w:delText>
        </w:r>
      </w:del>
    </w:p>
    <w:p w14:paraId="02B37335" w14:textId="7AF883FD" w:rsidR="00260EA6" w:rsidDel="00DE47AA" w:rsidRDefault="00E95A19">
      <w:pPr>
        <w:pStyle w:val="a3"/>
        <w:ind w:left="0"/>
        <w:jc w:val="both"/>
        <w:rPr>
          <w:del w:id="3518" w:author="Ворожцова Наталья Андреевна" w:date="2017-12-22T09:39:00Z"/>
          <w:rFonts w:ascii="Times New Roman" w:hAnsi="Times New Roman" w:cs="Times New Roman"/>
          <w:sz w:val="28"/>
          <w:szCs w:val="28"/>
        </w:rPr>
        <w:pPrChange w:id="3519" w:author="Ворожцова Наталья Андреевна" w:date="2017-12-28T09:12:00Z">
          <w:pPr>
            <w:pStyle w:val="a3"/>
            <w:ind w:left="0"/>
          </w:pPr>
        </w:pPrChange>
      </w:pPr>
      <w:del w:id="3520" w:author="Ворожцова Наталья Андреевна" w:date="2017-12-22T09:39:00Z">
        <w:r w:rsidDel="00DE47AA">
          <w:rPr>
            <w:rFonts w:ascii="Times New Roman" w:hAnsi="Times New Roman" w:cs="Times New Roman"/>
            <w:sz w:val="28"/>
            <w:szCs w:val="28"/>
          </w:rPr>
          <w:delText xml:space="preserve">После проведения инвентаризации и присвоения </w:delText>
        </w:r>
        <w:r w:rsidDel="00DE47AA">
          <w:rPr>
            <w:rFonts w:ascii="Times New Roman" w:hAnsi="Times New Roman" w:cs="Times New Roman"/>
            <w:sz w:val="28"/>
            <w:szCs w:val="28"/>
            <w:lang w:val="en-US"/>
          </w:rPr>
          <w:delText>ID</w:delText>
        </w:r>
        <w:r w:rsidRPr="00FA3614" w:rsidDel="00DE47AA">
          <w:rPr>
            <w:rFonts w:ascii="Times New Roman" w:hAnsi="Times New Roman" w:cs="Times New Roman"/>
            <w:sz w:val="28"/>
            <w:szCs w:val="28"/>
          </w:rPr>
          <w:delText>-</w:delText>
        </w:r>
        <w:r w:rsidDel="00DE47AA">
          <w:rPr>
            <w:rFonts w:ascii="Times New Roman" w:hAnsi="Times New Roman" w:cs="Times New Roman"/>
            <w:sz w:val="28"/>
            <w:szCs w:val="28"/>
          </w:rPr>
          <w:delText>кода оснастке и заведению ее в 1С, внедрить системы штрихкодирования оснастки и мест хранения, получения оснастки на пропуск.</w:delText>
        </w:r>
      </w:del>
    </w:p>
    <w:p w14:paraId="02B37336" w14:textId="491B9B86" w:rsidR="00260EA6" w:rsidDel="00DE47AA" w:rsidRDefault="00260EA6">
      <w:pPr>
        <w:pStyle w:val="a3"/>
        <w:ind w:left="0"/>
        <w:jc w:val="both"/>
        <w:rPr>
          <w:del w:id="3521" w:author="Ворожцова Наталья Андреевна" w:date="2017-12-22T09:40:00Z"/>
          <w:rFonts w:ascii="Times New Roman" w:hAnsi="Times New Roman" w:cs="Times New Roman"/>
          <w:sz w:val="28"/>
          <w:szCs w:val="28"/>
        </w:rPr>
        <w:pPrChange w:id="3522" w:author="Ворожцова Наталья Андреевна" w:date="2017-12-28T09:12:00Z">
          <w:pPr>
            <w:pStyle w:val="a3"/>
            <w:ind w:left="0"/>
          </w:pPr>
        </w:pPrChange>
      </w:pPr>
    </w:p>
    <w:p w14:paraId="02B37337" w14:textId="49E40013" w:rsidR="00260EA6" w:rsidDel="00DE47AA" w:rsidRDefault="00260EA6">
      <w:pPr>
        <w:pStyle w:val="a3"/>
        <w:ind w:left="0"/>
        <w:jc w:val="both"/>
        <w:rPr>
          <w:del w:id="3523" w:author="Ворожцова Наталья Андреевна" w:date="2017-12-22T09:40:00Z"/>
          <w:rFonts w:ascii="Times New Roman" w:hAnsi="Times New Roman" w:cs="Times New Roman"/>
          <w:sz w:val="28"/>
          <w:szCs w:val="28"/>
        </w:rPr>
        <w:pPrChange w:id="3524" w:author="Ворожцова Наталья Андреевна" w:date="2017-12-28T09:12:00Z">
          <w:pPr>
            <w:pStyle w:val="a3"/>
            <w:ind w:left="0"/>
          </w:pPr>
        </w:pPrChange>
      </w:pPr>
    </w:p>
    <w:p w14:paraId="02B37338" w14:textId="4AE3C2A0" w:rsidR="00260EA6" w:rsidDel="00DE47AA" w:rsidRDefault="00260EA6">
      <w:pPr>
        <w:pStyle w:val="a3"/>
        <w:ind w:left="0"/>
        <w:jc w:val="both"/>
        <w:rPr>
          <w:del w:id="3525" w:author="Ворожцова Наталья Андреевна" w:date="2017-12-22T09:40:00Z"/>
          <w:rFonts w:ascii="Times New Roman" w:hAnsi="Times New Roman" w:cs="Times New Roman"/>
          <w:sz w:val="28"/>
          <w:szCs w:val="28"/>
        </w:rPr>
        <w:pPrChange w:id="3526" w:author="Ворожцова Наталья Андреевна" w:date="2017-12-28T09:12:00Z">
          <w:pPr>
            <w:pStyle w:val="a3"/>
            <w:ind w:left="0"/>
          </w:pPr>
        </w:pPrChange>
      </w:pPr>
    </w:p>
    <w:p w14:paraId="02B37339" w14:textId="77777777" w:rsidR="00260EA6" w:rsidRDefault="00260EA6">
      <w:pPr>
        <w:pStyle w:val="a3"/>
        <w:ind w:left="0"/>
        <w:jc w:val="both"/>
        <w:rPr>
          <w:rFonts w:ascii="Times New Roman" w:hAnsi="Times New Roman" w:cs="Times New Roman"/>
          <w:sz w:val="28"/>
          <w:szCs w:val="28"/>
        </w:rPr>
        <w:pPrChange w:id="3527" w:author="Ворожцова Наталья Андреевна" w:date="2017-12-28T09:12:00Z">
          <w:pPr>
            <w:pStyle w:val="a3"/>
            <w:ind w:left="0"/>
          </w:pPr>
        </w:pPrChange>
      </w:pPr>
    </w:p>
    <w:p w14:paraId="02B3733A" w14:textId="77777777" w:rsidR="00260EA6" w:rsidRDefault="00260EA6">
      <w:pPr>
        <w:pStyle w:val="a3"/>
        <w:ind w:left="0"/>
        <w:jc w:val="both"/>
        <w:rPr>
          <w:ins w:id="3528" w:author="Ворожцова Наталья Андреевна" w:date="2018-02-06T11:32:00Z"/>
          <w:rFonts w:ascii="Times New Roman" w:hAnsi="Times New Roman" w:cs="Times New Roman"/>
          <w:sz w:val="28"/>
          <w:szCs w:val="28"/>
        </w:rPr>
        <w:pPrChange w:id="3529" w:author="Ворожцова Наталья Андреевна" w:date="2017-12-28T09:12:00Z">
          <w:pPr>
            <w:pStyle w:val="a3"/>
            <w:ind w:left="0"/>
          </w:pPr>
        </w:pPrChange>
      </w:pPr>
    </w:p>
    <w:p w14:paraId="4EFB853D" w14:textId="77777777" w:rsidR="004C47CD" w:rsidRDefault="004C47CD">
      <w:pPr>
        <w:pStyle w:val="a3"/>
        <w:ind w:left="0"/>
        <w:jc w:val="both"/>
        <w:rPr>
          <w:rFonts w:ascii="Times New Roman" w:hAnsi="Times New Roman" w:cs="Times New Roman"/>
          <w:sz w:val="28"/>
          <w:szCs w:val="28"/>
        </w:rPr>
        <w:pPrChange w:id="3530" w:author="Ворожцова Наталья Андреевна" w:date="2017-12-28T09:12:00Z">
          <w:pPr>
            <w:pStyle w:val="a3"/>
            <w:ind w:left="0"/>
          </w:pPr>
        </w:pPrChange>
      </w:pPr>
    </w:p>
    <w:p w14:paraId="609A0D94" w14:textId="2F0EA8CF" w:rsidR="003C6799" w:rsidRPr="003C6799" w:rsidRDefault="00E95A19">
      <w:pPr>
        <w:pStyle w:val="a3"/>
        <w:ind w:left="0"/>
        <w:jc w:val="both"/>
        <w:rPr>
          <w:rFonts w:ascii="Times New Roman" w:hAnsi="Times New Roman" w:cs="Times New Roman"/>
          <w:sz w:val="28"/>
          <w:szCs w:val="28"/>
        </w:rPr>
        <w:pPrChange w:id="3531" w:author="Ворожцова Наталья Андреевна" w:date="2017-12-28T09:12:00Z">
          <w:pPr>
            <w:pStyle w:val="a3"/>
            <w:ind w:left="0"/>
          </w:pPr>
        </w:pPrChange>
      </w:pPr>
      <w:r>
        <w:rPr>
          <w:rFonts w:ascii="Times New Roman" w:hAnsi="Times New Roman" w:cs="Times New Roman"/>
          <w:sz w:val="28"/>
          <w:szCs w:val="28"/>
        </w:rPr>
        <w:t xml:space="preserve">Управляющий директор                              </w:t>
      </w:r>
      <w:ins w:id="3532" w:author="Ворожцова Наталья Андреевна" w:date="2017-12-28T09:14:00Z">
        <w:r w:rsidR="00882C24">
          <w:rPr>
            <w:rFonts w:ascii="Times New Roman" w:hAnsi="Times New Roman" w:cs="Times New Roman"/>
            <w:sz w:val="28"/>
            <w:szCs w:val="28"/>
          </w:rPr>
          <w:t xml:space="preserve">       </w:t>
        </w:r>
      </w:ins>
      <w:r>
        <w:rPr>
          <w:rFonts w:ascii="Times New Roman" w:hAnsi="Times New Roman" w:cs="Times New Roman"/>
          <w:sz w:val="28"/>
          <w:szCs w:val="28"/>
        </w:rPr>
        <w:t xml:space="preserve">                              Н.А. Семикопенко</w:t>
      </w:r>
    </w:p>
    <w:sectPr w:rsidR="003C6799" w:rsidRPr="003C6799">
      <w:footerReference w:type="default" r:id="rId1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Тихонович Данила Юрьевич" w:date="2017-12-20T17:18:00Z" w:initials="ТДЮ">
    <w:p w14:paraId="227D0EFD" w14:textId="1F2FE0BF" w:rsidR="00596DCF" w:rsidRDefault="00596DCF">
      <w:pPr>
        <w:pStyle w:val="ae"/>
      </w:pPr>
      <w:r>
        <w:rPr>
          <w:rStyle w:val="ad"/>
        </w:rPr>
        <w:annotationRef/>
      </w:r>
      <w:r>
        <w:t>Одним из этапов управления жизненным циклом оснастки является проектировании оснастки, автоматизация подбора на стадии добавления в ТП, добавление в ТП анализ по этим направлениям производился?</w:t>
      </w:r>
    </w:p>
  </w:comment>
  <w:comment w:id="8" w:author="Тихонович Данила Юрьевич" w:date="2017-12-20T16:55:00Z" w:initials="ТДЮ">
    <w:p w14:paraId="0E0FE043" w14:textId="5CED0357" w:rsidR="00596DCF" w:rsidRDefault="00596DCF">
      <w:pPr>
        <w:pStyle w:val="ae"/>
      </w:pPr>
      <w:r>
        <w:rPr>
          <w:rStyle w:val="ad"/>
        </w:rPr>
        <w:annotationRef/>
      </w:r>
      <w:r>
        <w:t>Всей оснастки или только режущий «покупной» инструмент?</w:t>
      </w:r>
    </w:p>
    <w:p w14:paraId="0D52B550" w14:textId="37951DBA" w:rsidR="00596DCF" w:rsidRDefault="00596DCF">
      <w:pPr>
        <w:pStyle w:val="ae"/>
      </w:pPr>
    </w:p>
  </w:comment>
  <w:comment w:id="18" w:author="Тихонович Данила Юрьевич" w:date="2017-12-20T17:18:00Z" w:initials="ТДЮ">
    <w:p w14:paraId="3D12BA07" w14:textId="77777777" w:rsidR="00596DCF" w:rsidRDefault="00596DCF" w:rsidP="00A54019">
      <w:pPr>
        <w:pStyle w:val="ae"/>
      </w:pPr>
      <w:r>
        <w:rPr>
          <w:rStyle w:val="ad"/>
        </w:rPr>
        <w:annotationRef/>
      </w:r>
      <w:r>
        <w:t>Одним из этапов управления жизненным циклом оснастки является проектировании оснастки, автоматизация подбора на стадии добавления в ТП, добавление в ТП анализ по этим направлениям производился?</w:t>
      </w:r>
    </w:p>
  </w:comment>
  <w:comment w:id="21" w:author="Тихонович Данила Юрьевич" w:date="2017-12-20T16:55:00Z" w:initials="ТДЮ">
    <w:p w14:paraId="127766B4" w14:textId="77777777" w:rsidR="00596DCF" w:rsidRDefault="00596DCF" w:rsidP="00A54019">
      <w:pPr>
        <w:pStyle w:val="ae"/>
      </w:pPr>
      <w:r>
        <w:rPr>
          <w:rStyle w:val="ad"/>
        </w:rPr>
        <w:annotationRef/>
      </w:r>
      <w:r>
        <w:t>Всей оснастки или только режущий «покупной» инструмент?</w:t>
      </w:r>
    </w:p>
    <w:p w14:paraId="09ABB7CC" w14:textId="77777777" w:rsidR="00596DCF" w:rsidRDefault="00596DCF" w:rsidP="00A54019">
      <w:pPr>
        <w:pStyle w:val="ae"/>
      </w:pPr>
    </w:p>
  </w:comment>
  <w:comment w:id="24" w:author="Тихонович Данила Юрьевич" w:date="2017-12-20T16:55:00Z" w:initials="ТДЮ">
    <w:p w14:paraId="1B636BFD" w14:textId="77777777" w:rsidR="00596DCF" w:rsidRDefault="00596DCF" w:rsidP="00A54019">
      <w:pPr>
        <w:pStyle w:val="ae"/>
      </w:pPr>
      <w:r>
        <w:rPr>
          <w:rStyle w:val="ad"/>
        </w:rPr>
        <w:annotationRef/>
      </w:r>
      <w:r>
        <w:t>Всей оснастки или только режущий «покупной» инструмент?</w:t>
      </w:r>
    </w:p>
    <w:p w14:paraId="50327AE3" w14:textId="77777777" w:rsidR="00596DCF" w:rsidRDefault="00596DCF" w:rsidP="00A54019">
      <w:pPr>
        <w:pStyle w:val="ae"/>
      </w:pPr>
    </w:p>
  </w:comment>
  <w:comment w:id="565" w:author="Ворожцова Наталья Андреевна" w:date="2018-01-15T15:31:00Z" w:initials="ВНА">
    <w:p w14:paraId="5DFA23A4" w14:textId="6DDB4689" w:rsidR="00596DCF" w:rsidRDefault="00596DCF">
      <w:pPr>
        <w:pStyle w:val="ae"/>
      </w:pPr>
      <w:r>
        <w:rPr>
          <w:rStyle w:val="ad"/>
        </w:rPr>
        <w:annotationRef/>
      </w:r>
      <w:r>
        <w:t>Влияет на требования к системе ЖЦ п.14</w:t>
      </w:r>
    </w:p>
  </w:comment>
  <w:comment w:id="617" w:author="Батюков Артем Андреевич" w:date="2018-02-07T13:24:00Z" w:initials="БАА">
    <w:p w14:paraId="5232DE8D" w14:textId="0007F7B0" w:rsidR="00596DCF" w:rsidRPr="007A18C1" w:rsidRDefault="00596DCF">
      <w:pPr>
        <w:pStyle w:val="ae"/>
      </w:pPr>
      <w:r>
        <w:rPr>
          <w:rStyle w:val="ad"/>
        </w:rPr>
        <w:annotationRef/>
      </w:r>
      <w:r>
        <w:t>Исходя из каких требований?</w:t>
      </w:r>
    </w:p>
  </w:comment>
  <w:comment w:id="622" w:author="Тихонович Данила Юрьевич" w:date="2017-12-20T16:49:00Z" w:initials="ТДЮ">
    <w:p w14:paraId="1740E208" w14:textId="5B750ECD" w:rsidR="00596DCF" w:rsidRDefault="00596DCF">
      <w:pPr>
        <w:pStyle w:val="ae"/>
      </w:pPr>
      <w:r>
        <w:rPr>
          <w:rStyle w:val="ad"/>
        </w:rPr>
        <w:annotationRef/>
      </w:r>
      <w:r>
        <w:t>Добавить возможность добавления оснастки в технологический процесс, возможность автоматизации подбора на стадии добавления в ТП</w:t>
      </w:r>
    </w:p>
    <w:p w14:paraId="34C5C1A3" w14:textId="6A08642F" w:rsidR="00596DCF" w:rsidRDefault="00596DCF">
      <w:pPr>
        <w:pStyle w:val="ae"/>
      </w:pPr>
      <w:r>
        <w:t>Добавить Проектирование оснастки</w:t>
      </w:r>
    </w:p>
  </w:comment>
  <w:comment w:id="623" w:author="Тихонович Данила Юрьевич" w:date="2017-12-22T11:05:00Z" w:initials="ТДЮ">
    <w:p w14:paraId="69D5EF33" w14:textId="02FF2BE8" w:rsidR="00596DCF" w:rsidRDefault="00596DCF">
      <w:pPr>
        <w:pStyle w:val="ae"/>
      </w:pPr>
      <w:r>
        <w:rPr>
          <w:rStyle w:val="ad"/>
        </w:rPr>
        <w:annotationRef/>
      </w:r>
      <w:r>
        <w:t>?</w:t>
      </w:r>
    </w:p>
  </w:comment>
  <w:comment w:id="674" w:author="Батюков Артем Андреевич" w:date="2018-02-07T14:03:00Z" w:initials="БАА">
    <w:p w14:paraId="64106EE3" w14:textId="2E7D251A" w:rsidR="00596DCF" w:rsidRDefault="00596DCF">
      <w:pPr>
        <w:pStyle w:val="ae"/>
      </w:pPr>
      <w:r>
        <w:rPr>
          <w:rStyle w:val="ad"/>
        </w:rPr>
        <w:annotationRef/>
      </w:r>
      <w:r>
        <w:t>Не понял это предложение. Добавление новых данных в справочник это функцию любого справочника. Зачем он нужен без возможности добавления.</w:t>
      </w:r>
    </w:p>
  </w:comment>
  <w:comment w:id="700" w:author="Батюков Артем Андреевич" w:date="2018-02-07T16:43:00Z" w:initials="БАА">
    <w:p w14:paraId="1E73724E" w14:textId="468B2D66" w:rsidR="001B71AE" w:rsidRPr="001B71AE" w:rsidRDefault="001B71AE">
      <w:pPr>
        <w:pStyle w:val="ae"/>
      </w:pPr>
      <w:r>
        <w:rPr>
          <w:rStyle w:val="ad"/>
        </w:rPr>
        <w:annotationRef/>
      </w:r>
      <w:r>
        <w:t>Чем этот пункт отличается от п. 4?</w:t>
      </w:r>
    </w:p>
  </w:comment>
  <w:comment w:id="781" w:author="Тихонович Данила Юрьевич" w:date="2017-12-22T11:00:00Z" w:initials="ТДЮ">
    <w:p w14:paraId="5E2D1CCB" w14:textId="711F6CA4" w:rsidR="00596DCF" w:rsidRDefault="00596DCF">
      <w:pPr>
        <w:pStyle w:val="ae"/>
      </w:pPr>
      <w:r>
        <w:rPr>
          <w:rStyle w:val="ad"/>
        </w:rPr>
        <w:annotationRef/>
      </w:r>
      <w:r>
        <w:t>Потребность в оснастке возникает 1. На стадии тех. Проработки нового изделия 2. На стадии разработки ТП. 3. При изменении ТП. Во всех случаях появляется заказ и список.</w:t>
      </w:r>
      <w:r>
        <w:br/>
        <w:t>пока оснастка не добавлена в ТП применяемости не будет!</w:t>
      </w:r>
    </w:p>
    <w:p w14:paraId="5D97D58C" w14:textId="5F5B8B07" w:rsidR="00596DCF" w:rsidRDefault="00596DCF">
      <w:pPr>
        <w:pStyle w:val="ae"/>
      </w:pPr>
      <w:r>
        <w:t>ТП может быть еще не подписан, а заказ на проектирование и приобретение уже отработан.</w:t>
      </w:r>
    </w:p>
  </w:comment>
  <w:comment w:id="803" w:author="Ворожцова Наталья Андреевна" w:date="2018-01-16T19:41:00Z" w:initials="ВНА">
    <w:p w14:paraId="18897F54" w14:textId="03B22F0A" w:rsidR="00596DCF" w:rsidRDefault="00596DCF">
      <w:pPr>
        <w:pStyle w:val="ae"/>
      </w:pPr>
      <w:r>
        <w:rPr>
          <w:rStyle w:val="ad"/>
        </w:rPr>
        <w:annotationRef/>
      </w:r>
      <w:r>
        <w:t xml:space="preserve">Прошу обратить внимание, что изменения приближенные. Каждое изменение будет согласовывается на последующем этапе и дополнятся непосредственными участниками процесса. </w:t>
      </w:r>
    </w:p>
  </w:comment>
  <w:comment w:id="838" w:author="Батюков Артем Андреевич" w:date="2018-02-07T14:13:00Z" w:initials="БАА">
    <w:p w14:paraId="12051131" w14:textId="4F1FF92A" w:rsidR="00596DCF" w:rsidRPr="00DD1D74" w:rsidRDefault="00596DCF">
      <w:pPr>
        <w:pStyle w:val="ae"/>
      </w:pPr>
      <w:r>
        <w:rPr>
          <w:rStyle w:val="ad"/>
        </w:rPr>
        <w:annotationRef/>
      </w:r>
      <w:r w:rsidR="00DD1D74">
        <w:t xml:space="preserve">Откуда взялся </w:t>
      </w:r>
      <w:r w:rsidR="00DD1D74">
        <w:rPr>
          <w:lang w:val="en-US"/>
        </w:rPr>
        <w:t>TECHCARD</w:t>
      </w:r>
      <w:r w:rsidR="00DD1D74">
        <w:t>?</w:t>
      </w:r>
    </w:p>
  </w:comment>
  <w:comment w:id="917" w:author="Батюков Артем Андреевич" w:date="2018-02-07T14:19:00Z" w:initials="БАА">
    <w:p w14:paraId="6409DC96" w14:textId="70B86D0A" w:rsidR="00562600" w:rsidRDefault="00DD1D74">
      <w:pPr>
        <w:pStyle w:val="ae"/>
      </w:pPr>
      <w:r>
        <w:rPr>
          <w:rStyle w:val="ad"/>
        </w:rPr>
        <w:annotationRef/>
      </w:r>
      <w:r>
        <w:t>Что имеется ввиду</w:t>
      </w:r>
      <w:r w:rsidR="00562600">
        <w:t xml:space="preserve"> и для чего</w:t>
      </w:r>
      <w:r>
        <w:t>?</w:t>
      </w:r>
    </w:p>
    <w:p w14:paraId="18A6A783" w14:textId="1093BC5E" w:rsidR="00DD1D74" w:rsidRPr="00562600" w:rsidRDefault="00562600">
      <w:pPr>
        <w:pStyle w:val="ae"/>
      </w:pPr>
      <w:r>
        <w:t xml:space="preserve">Если проектировщик работает в отличной от нашей </w:t>
      </w:r>
      <w:r>
        <w:rPr>
          <w:lang w:val="en-US"/>
        </w:rPr>
        <w:t>CAD</w:t>
      </w:r>
      <w:r w:rsidRPr="00562600">
        <w:t>-</w:t>
      </w:r>
      <w:r>
        <w:t xml:space="preserve">системе, то все параметры при импорте из одной </w:t>
      </w:r>
      <w:r>
        <w:rPr>
          <w:lang w:val="en-US"/>
        </w:rPr>
        <w:t>CAD</w:t>
      </w:r>
      <w:r w:rsidRPr="00562600">
        <w:t xml:space="preserve"> </w:t>
      </w:r>
      <w:r>
        <w:t>системы в другую потеряются.</w:t>
      </w:r>
    </w:p>
  </w:comment>
  <w:comment w:id="1172" w:author="Батюков Артем Андреевич" w:date="2018-02-07T14:54:00Z" w:initials="БАА">
    <w:p w14:paraId="755C7D7F" w14:textId="384B71DC" w:rsidR="00532AE3" w:rsidRDefault="00532AE3">
      <w:pPr>
        <w:pStyle w:val="ae"/>
      </w:pPr>
      <w:r>
        <w:rPr>
          <w:rStyle w:val="ad"/>
        </w:rPr>
        <w:annotationRef/>
      </w:r>
      <w:r>
        <w:t>Расшифровать сокращение. Где первый раз встречается по тексту написать …..(далее ВО) и т.д.</w:t>
      </w:r>
    </w:p>
  </w:comment>
  <w:comment w:id="1400" w:author="Тихонович Данила Юрьевич" w:date="2017-12-20T16:49:00Z" w:initials="ТДЮ">
    <w:p w14:paraId="66153B41" w14:textId="77777777" w:rsidR="00596DCF" w:rsidRDefault="00596DCF" w:rsidP="005425CE">
      <w:pPr>
        <w:pStyle w:val="ae"/>
      </w:pPr>
      <w:r>
        <w:rPr>
          <w:rStyle w:val="ad"/>
        </w:rPr>
        <w:annotationRef/>
      </w:r>
      <w:r>
        <w:t>Добавить возможность добавления оснастки в технологический процесс, возможность автоматизации подбора на стадии добавления в ТП</w:t>
      </w:r>
    </w:p>
    <w:p w14:paraId="578F14FD" w14:textId="77777777" w:rsidR="00596DCF" w:rsidRDefault="00596DCF" w:rsidP="005425CE">
      <w:pPr>
        <w:pStyle w:val="ae"/>
      </w:pPr>
      <w:r>
        <w:t>Добавить Проектирование оснастки</w:t>
      </w:r>
    </w:p>
  </w:comment>
  <w:comment w:id="1402" w:author="Тихонович Данила Юрьевич" w:date="2017-12-22T11:05:00Z" w:initials="ТДЮ">
    <w:p w14:paraId="272508BA" w14:textId="77777777" w:rsidR="00596DCF" w:rsidRDefault="00596DCF" w:rsidP="005425CE">
      <w:pPr>
        <w:pStyle w:val="ae"/>
      </w:pPr>
      <w:r>
        <w:rPr>
          <w:rStyle w:val="ad"/>
        </w:rPr>
        <w:annotationRef/>
      </w:r>
      <w:r>
        <w:t>?</w:t>
      </w:r>
    </w:p>
  </w:comment>
  <w:comment w:id="1439" w:author="Батюков Артем Андреевич" w:date="2018-02-07T15:14:00Z" w:initials="БАА">
    <w:p w14:paraId="0C8E5A9D" w14:textId="2E1450ED" w:rsidR="00D93F63" w:rsidRPr="00D93F63" w:rsidRDefault="00D93F63">
      <w:pPr>
        <w:pStyle w:val="ae"/>
      </w:pPr>
      <w:r>
        <w:rPr>
          <w:rStyle w:val="ad"/>
        </w:rPr>
        <w:annotationRef/>
      </w:r>
      <w:r>
        <w:t xml:space="preserve">В требованиях записано: </w:t>
      </w:r>
      <w:r w:rsidRPr="00D93F63">
        <w:t>7.</w:t>
      </w:r>
      <w:r>
        <w:t xml:space="preserve"> </w:t>
      </w:r>
      <w:r w:rsidRPr="00D93F63">
        <w:t>Полный отказ от AutoCAD и моделирование ТО в NX</w:t>
      </w:r>
      <w:r>
        <w:t xml:space="preserve">. Конструктора в </w:t>
      </w:r>
      <w:r>
        <w:rPr>
          <w:lang w:val="en-US"/>
        </w:rPr>
        <w:t>NX</w:t>
      </w:r>
      <w:r w:rsidRPr="00D93F63">
        <w:t xml:space="preserve"> </w:t>
      </w:r>
      <w:r>
        <w:t xml:space="preserve">будут делать модели с чертежами или модели с </w:t>
      </w:r>
      <w:r>
        <w:rPr>
          <w:lang w:val="en-US"/>
        </w:rPr>
        <w:t>PMI</w:t>
      </w:r>
      <w:r>
        <w:t>?</w:t>
      </w:r>
    </w:p>
  </w:comment>
  <w:comment w:id="1433" w:author="Батюков Артем Андреевич" w:date="2018-02-07T15:33:00Z" w:initials="БАА">
    <w:p w14:paraId="0C043466" w14:textId="513111A4" w:rsidR="005E033A" w:rsidRPr="005E033A" w:rsidRDefault="005E033A">
      <w:pPr>
        <w:pStyle w:val="ae"/>
      </w:pPr>
      <w:r>
        <w:rPr>
          <w:rStyle w:val="ad"/>
        </w:rPr>
        <w:annotationRef/>
      </w:r>
      <w:r>
        <w:t xml:space="preserve">Как показали 2 пилотных проекта на нашем предприятии согласование в </w:t>
      </w:r>
      <w:r>
        <w:rPr>
          <w:lang w:val="en-US"/>
        </w:rPr>
        <w:t>Teamcenter</w:t>
      </w:r>
      <w:r w:rsidRPr="005E033A">
        <w:t xml:space="preserve"> </w:t>
      </w:r>
      <w:r>
        <w:t>занимают в разы больше времени, чем в бумаге, по крайней мере на первом этапе.</w:t>
      </w:r>
    </w:p>
  </w:comment>
  <w:comment w:id="1447" w:author="Батюков Артем Андреевич" w:date="2018-02-07T15:40:00Z" w:initials="БАА">
    <w:p w14:paraId="627EAA00" w14:textId="676069CD" w:rsidR="005E033A" w:rsidRDefault="005E033A">
      <w:pPr>
        <w:pStyle w:val="ae"/>
      </w:pPr>
      <w:r>
        <w:rPr>
          <w:rStyle w:val="ad"/>
        </w:rPr>
        <w:annotationRef/>
      </w:r>
      <w:r>
        <w:t>За счет чего повысится ответственность? Сейчас это происходит безответственно?</w:t>
      </w:r>
    </w:p>
  </w:comment>
  <w:comment w:id="1646" w:author="Батюков Артем Андреевич" w:date="2018-02-07T15:45:00Z" w:initials="БАА">
    <w:p w14:paraId="1002A194" w14:textId="28A78267" w:rsidR="006616F5" w:rsidRDefault="006616F5">
      <w:pPr>
        <w:pStyle w:val="ae"/>
      </w:pPr>
      <w:r>
        <w:rPr>
          <w:rStyle w:val="ad"/>
        </w:rPr>
        <w:annotationRef/>
      </w:r>
      <w:r>
        <w:t>Таблица неправильно составлена.</w:t>
      </w:r>
    </w:p>
    <w:p w14:paraId="473A7501" w14:textId="4F03A648" w:rsidR="006616F5" w:rsidRDefault="006616F5">
      <w:pPr>
        <w:pStyle w:val="ae"/>
      </w:pPr>
      <w:r>
        <w:t>По вертикали необходимо указать все системы, а по горизонтали функциональные возможности. На пересечении вписать «есть», «нет» и т.д.</w:t>
      </w:r>
    </w:p>
    <w:p w14:paraId="5AE99B9C" w14:textId="30BFE20B" w:rsidR="006616F5" w:rsidRDefault="006616F5">
      <w:pPr>
        <w:pStyle w:val="ae"/>
      </w:pPr>
      <w:r>
        <w:t>Тогда таблица будет гораздо понятнее и нагляднее.</w:t>
      </w:r>
    </w:p>
  </w:comment>
  <w:comment w:id="1647" w:author="Тихонович Данила Юрьевич" w:date="2017-12-22T11:13:00Z" w:initials="ТДЮ">
    <w:p w14:paraId="76E06CD6" w14:textId="2C50FD5E" w:rsidR="00596DCF" w:rsidRDefault="00596DCF">
      <w:pPr>
        <w:pStyle w:val="ae"/>
        <w:rPr>
          <w:rFonts w:ascii="Arial" w:hAnsi="Arial" w:cs="Arial"/>
        </w:rPr>
      </w:pPr>
      <w:r>
        <w:rPr>
          <w:rStyle w:val="ad"/>
        </w:rPr>
        <w:annotationRef/>
      </w:r>
      <w:r>
        <w:t>Не хватает решений от Интермех.</w:t>
      </w:r>
      <w:r>
        <w:br/>
      </w:r>
      <w:r>
        <w:rPr>
          <w:rFonts w:ascii="Arial" w:hAnsi="Arial" w:cs="Arial"/>
        </w:rPr>
        <w:t>IMBase –справочник</w:t>
      </w:r>
    </w:p>
    <w:p w14:paraId="3A3C0DC4" w14:textId="14D19301" w:rsidR="00596DCF" w:rsidRPr="00330487" w:rsidRDefault="00051BEB">
      <w:pPr>
        <w:pStyle w:val="ae"/>
      </w:pPr>
      <w:hyperlink r:id="rId1" w:history="1">
        <w:r w:rsidR="00596DCF">
          <w:rPr>
            <w:rStyle w:val="a7"/>
            <w:rFonts w:ascii="Arial" w:hAnsi="Arial" w:cs="Arial"/>
            <w:spacing w:val="15"/>
            <w:sz w:val="17"/>
            <w:szCs w:val="17"/>
          </w:rPr>
          <w:t>TECHCARD</w:t>
        </w:r>
      </w:hyperlink>
      <w:r w:rsidR="00596DCF">
        <w:rPr>
          <w:rFonts w:ascii="Arial" w:hAnsi="Arial" w:cs="Arial"/>
          <w:color w:val="000000"/>
          <w:spacing w:val="15"/>
          <w:sz w:val="17"/>
          <w:szCs w:val="17"/>
        </w:rPr>
        <w:t xml:space="preserve"> – разработка ТП</w:t>
      </w:r>
    </w:p>
  </w:comment>
  <w:comment w:id="1648" w:author="Ворожцова Наталья Андреевна" w:date="2017-12-22T11:47:00Z" w:initials="ВНА">
    <w:p w14:paraId="46C11561" w14:textId="49B5661A" w:rsidR="00596DCF" w:rsidRDefault="00596DCF">
      <w:pPr>
        <w:pStyle w:val="ae"/>
      </w:pPr>
      <w:r>
        <w:rPr>
          <w:rStyle w:val="ad"/>
        </w:rPr>
        <w:annotationRef/>
      </w:r>
      <w:r>
        <w:t>Не имею таких данных, прошу добавить</w:t>
      </w:r>
    </w:p>
  </w:comment>
  <w:comment w:id="1649" w:author="Тихонович Данила Юрьевич" w:date="2017-12-22T13:05:00Z" w:initials="ТДЮ">
    <w:p w14:paraId="1AAF371E" w14:textId="3EE773BA" w:rsidR="00596DCF" w:rsidRDefault="00596DCF">
      <w:pPr>
        <w:pStyle w:val="ae"/>
      </w:pPr>
      <w:r>
        <w:rPr>
          <w:rStyle w:val="ad"/>
        </w:rPr>
        <w:annotationRef/>
      </w:r>
      <w:r>
        <w:t>Добавил, данные которые есть</w:t>
      </w:r>
    </w:p>
  </w:comment>
  <w:comment w:id="1710" w:author="Батюков Артем Андреевич" w:date="2018-02-07T16:13:00Z" w:initials="БАА">
    <w:p w14:paraId="73FE3101" w14:textId="0DF0032F" w:rsidR="001D48B4" w:rsidRDefault="001D48B4">
      <w:pPr>
        <w:pStyle w:val="ae"/>
      </w:pPr>
      <w:r>
        <w:rPr>
          <w:rStyle w:val="ad"/>
        </w:rPr>
        <w:annotationRef/>
      </w:r>
      <w:r>
        <w:t>Во всей таблице</w:t>
      </w:r>
      <w:r w:rsidR="002E4379">
        <w:t xml:space="preserve"> много раз встречается «есть интеграция с </w:t>
      </w:r>
      <w:r w:rsidR="002E4379">
        <w:rPr>
          <w:lang w:val="en-US"/>
        </w:rPr>
        <w:t>NX</w:t>
      </w:r>
      <w:r w:rsidR="002E4379">
        <w:t xml:space="preserve">». Что за интеграция не понятно, что интегрируется, передается из одно системы в другую? Позволяет ли эта интеграция реализовать конкретные функциональные возможности? </w:t>
      </w:r>
    </w:p>
  </w:comment>
  <w:comment w:id="1722" w:author="Батюков Артем Андреевич" w:date="2018-02-07T16:47:00Z" w:initials="БАА">
    <w:p w14:paraId="76CA6A56" w14:textId="7A73A630" w:rsidR="004B2873" w:rsidRDefault="004B2873">
      <w:pPr>
        <w:pStyle w:val="ae"/>
      </w:pPr>
      <w:r>
        <w:rPr>
          <w:rStyle w:val="ad"/>
        </w:rPr>
        <w:annotationRef/>
      </w:r>
      <w:r>
        <w:t xml:space="preserve">Откуда данная функциональная возможность? В требованиях к системе 6. Формирование операционных карт </w:t>
      </w:r>
      <w:r w:rsidRPr="004B2873">
        <w:t>с 3D модели в NX на установленной форме</w:t>
      </w:r>
    </w:p>
  </w:comment>
  <w:comment w:id="1729" w:author="Батюков Артем Андреевич" w:date="2018-02-07T16:20:00Z" w:initials="БАА">
    <w:p w14:paraId="4BB6CBCF" w14:textId="65D1FCC5" w:rsidR="002E4379" w:rsidRPr="002E4379" w:rsidRDefault="002E4379">
      <w:pPr>
        <w:pStyle w:val="ae"/>
      </w:pPr>
      <w:r>
        <w:rPr>
          <w:rStyle w:val="ad"/>
        </w:rPr>
        <w:annotationRef/>
      </w:r>
      <w:r>
        <w:t xml:space="preserve">Моделирование оснастки в </w:t>
      </w:r>
      <w:r>
        <w:rPr>
          <w:lang w:val="en-US"/>
        </w:rPr>
        <w:t>NX</w:t>
      </w:r>
      <w:r w:rsidRPr="002E4379">
        <w:t xml:space="preserve"> (</w:t>
      </w:r>
      <w:r>
        <w:t>буква «в» не там стоит</w:t>
      </w:r>
      <w:r w:rsidRPr="002E4379">
        <w:t>)</w:t>
      </w:r>
    </w:p>
  </w:comment>
  <w:comment w:id="1896" w:author="Батюков Артем Андреевич" w:date="2018-02-07T16:35:00Z" w:initials="БАА">
    <w:p w14:paraId="1D0DDC53" w14:textId="606CC6A3" w:rsidR="00DF5B66" w:rsidRPr="004B2873" w:rsidRDefault="00DF5B66">
      <w:pPr>
        <w:pStyle w:val="ae"/>
      </w:pPr>
      <w:r>
        <w:rPr>
          <w:rStyle w:val="ad"/>
        </w:rPr>
        <w:annotationRef/>
      </w:r>
      <w:r>
        <w:rPr>
          <w:lang w:val="en-US"/>
        </w:rPr>
        <w:t>PLM</w:t>
      </w:r>
    </w:p>
  </w:comment>
  <w:comment w:id="1910" w:author="Батюков Артем Андреевич" w:date="2018-02-07T16:26:00Z" w:initials="БАА">
    <w:p w14:paraId="2F73C1F6" w14:textId="76685EE8" w:rsidR="00DF5B66" w:rsidRPr="00DF5B66" w:rsidRDefault="00DF5B66">
      <w:pPr>
        <w:pStyle w:val="ae"/>
      </w:pPr>
      <w:r>
        <w:rPr>
          <w:rStyle w:val="ad"/>
        </w:rPr>
        <w:annotationRef/>
      </w:r>
      <w:r>
        <w:t xml:space="preserve">Есть </w:t>
      </w:r>
      <w:r>
        <w:rPr>
          <w:lang w:val="en-US"/>
        </w:rPr>
        <w:t>Teamcenter</w:t>
      </w:r>
      <w:r w:rsidRPr="00DF5B66">
        <w:t xml:space="preserve"> </w:t>
      </w:r>
      <w:r>
        <w:rPr>
          <w:lang w:val="en-US"/>
        </w:rPr>
        <w:t>Manufacturing</w:t>
      </w:r>
      <w:r w:rsidRPr="00DF5B66">
        <w:t xml:space="preserve"> </w:t>
      </w:r>
      <w:r>
        <w:t>для технологической подготовки производства</w:t>
      </w:r>
    </w:p>
  </w:comment>
  <w:comment w:id="1943" w:author="Батюков Артем Андреевич" w:date="2018-02-07T16:36:00Z" w:initials="БАА">
    <w:p w14:paraId="259A56FA" w14:textId="4AEDC38A" w:rsidR="00DF5B66" w:rsidRPr="001B71AE" w:rsidRDefault="00DF5B66">
      <w:pPr>
        <w:pStyle w:val="ae"/>
      </w:pPr>
      <w:r>
        <w:rPr>
          <w:rStyle w:val="ad"/>
        </w:rPr>
        <w:annotationRef/>
      </w:r>
      <w:r w:rsidR="001B71AE">
        <w:t xml:space="preserve">У </w:t>
      </w:r>
      <w:r w:rsidR="001B71AE">
        <w:rPr>
          <w:lang w:val="en-US"/>
        </w:rPr>
        <w:t>SDI</w:t>
      </w:r>
      <w:r w:rsidR="001B71AE" w:rsidRPr="001B71AE">
        <w:t xml:space="preserve"> </w:t>
      </w:r>
      <w:r w:rsidR="001B71AE">
        <w:rPr>
          <w:lang w:val="en-US"/>
        </w:rPr>
        <w:t>Solution</w:t>
      </w:r>
      <w:r w:rsidR="001B71AE" w:rsidRPr="001B71AE">
        <w:t xml:space="preserve"> </w:t>
      </w:r>
      <w:r w:rsidR="001B71AE">
        <w:t xml:space="preserve">ПО для разработки ТП называется </w:t>
      </w:r>
      <w:r w:rsidR="001B71AE">
        <w:rPr>
          <w:lang w:val="en-US"/>
        </w:rPr>
        <w:t>Timeline</w:t>
      </w:r>
    </w:p>
  </w:comment>
  <w:comment w:id="2039" w:author="Батюков Артем Андреевич" w:date="2018-02-07T16:35:00Z" w:initials="БАА">
    <w:p w14:paraId="480D4D7B" w14:textId="717B6338" w:rsidR="00DF5B66" w:rsidRPr="0032349C" w:rsidRDefault="00DF5B66">
      <w:pPr>
        <w:pStyle w:val="ae"/>
      </w:pPr>
      <w:r>
        <w:rPr>
          <w:rStyle w:val="ad"/>
        </w:rPr>
        <w:annotationRef/>
      </w:r>
      <w:r>
        <w:rPr>
          <w:lang w:val="en-US"/>
        </w:rPr>
        <w:t>PLM</w:t>
      </w:r>
    </w:p>
  </w:comment>
  <w:comment w:id="2139" w:author="Батюков Артем Андреевич" w:date="2018-02-07T16:51:00Z" w:initials="БАА">
    <w:p w14:paraId="7AE42DBA" w14:textId="439706E8" w:rsidR="0032349C" w:rsidRPr="0032349C" w:rsidRDefault="0032349C">
      <w:pPr>
        <w:pStyle w:val="ae"/>
      </w:pPr>
      <w:r>
        <w:rPr>
          <w:rStyle w:val="ad"/>
        </w:rPr>
        <w:annotationRef/>
      </w:r>
      <w:r>
        <w:t xml:space="preserve">Готового справочника нет ни в одной из систем выше перечисленных, его всё равно придется создавать. Ничто не мешает его создать и в </w:t>
      </w:r>
      <w:r>
        <w:rPr>
          <w:lang w:val="en-US"/>
        </w:rPr>
        <w:t>ERP</w:t>
      </w:r>
      <w:r>
        <w:t xml:space="preserve"> системах 1С и </w:t>
      </w:r>
      <w:r>
        <w:rPr>
          <w:lang w:val="en-US"/>
        </w:rPr>
        <w:t>SAP</w:t>
      </w:r>
      <w:r w:rsidRPr="0032349C">
        <w:t xml:space="preserve"> 3</w:t>
      </w:r>
      <w:r>
        <w:rPr>
          <w:lang w:val="en-US"/>
        </w:rPr>
        <w:t>R</w:t>
      </w:r>
      <w:r>
        <w:t>. Возможность такая ЕСТЬ.</w:t>
      </w:r>
    </w:p>
  </w:comment>
  <w:comment w:id="1658" w:author="Ворожцова Наталья Андреевна" w:date="2018-01-16T20:11:00Z" w:initials="ВНА">
    <w:p w14:paraId="7BE02FA7" w14:textId="5B446B1B" w:rsidR="00596DCF" w:rsidRDefault="00596DCF">
      <w:pPr>
        <w:pStyle w:val="ae"/>
      </w:pPr>
      <w:r>
        <w:rPr>
          <w:rStyle w:val="ad"/>
        </w:rPr>
        <w:annotationRef/>
      </w:r>
      <w:r>
        <w:t>Прошу указать еще значимые программы, которых нет в таблице. Но они необходимы для принятия правильного решения.</w:t>
      </w:r>
    </w:p>
  </w:comment>
  <w:comment w:id="2732" w:author="Тихонович Данила Юрьевич" w:date="2017-12-20T17:02:00Z" w:initials="ТДЮ">
    <w:p w14:paraId="46646F0D" w14:textId="35E8B593" w:rsidR="00596DCF" w:rsidRDefault="00596DCF">
      <w:pPr>
        <w:pStyle w:val="ae"/>
      </w:pPr>
      <w:r>
        <w:rPr>
          <w:rStyle w:val="ad"/>
        </w:rPr>
        <w:annotationRef/>
      </w:r>
      <w:r>
        <w:t>Добавление оснастки в ТП?</w:t>
      </w:r>
    </w:p>
  </w:comment>
  <w:comment w:id="2733" w:author="Тихонович Данила Юрьевич" w:date="2017-12-22T11:17:00Z" w:initials="ТДЮ">
    <w:p w14:paraId="64AB4410" w14:textId="2052DC38" w:rsidR="00596DCF" w:rsidRDefault="00596DCF">
      <w:pPr>
        <w:pStyle w:val="ae"/>
      </w:pPr>
      <w:r>
        <w:rPr>
          <w:rStyle w:val="ad"/>
        </w:rPr>
        <w:annotationRef/>
      </w:r>
      <w:r>
        <w:t>ок</w:t>
      </w:r>
    </w:p>
  </w:comment>
  <w:comment w:id="2734" w:author="Ворожцова Наталья Андреевна" w:date="2017-12-25T16:57:00Z" w:initials="ВНА">
    <w:p w14:paraId="0D1F7984" w14:textId="1953BC58" w:rsidR="00596DCF" w:rsidRDefault="00596DCF">
      <w:pPr>
        <w:pStyle w:val="ae"/>
      </w:pPr>
      <w:r>
        <w:rPr>
          <w:rStyle w:val="ad"/>
        </w:rPr>
        <w:annotationRef/>
      </w:r>
      <w:r>
        <w:t>п.8</w:t>
      </w:r>
    </w:p>
  </w:comment>
  <w:comment w:id="3345" w:author="Тихонович Данила Юрьевич" w:date="2017-12-22T11:12:00Z" w:initials="ТДЮ">
    <w:p w14:paraId="610A927C" w14:textId="7EFC8204" w:rsidR="00596DCF" w:rsidRPr="00330487" w:rsidRDefault="00596DCF">
      <w:pPr>
        <w:pStyle w:val="ae"/>
      </w:pPr>
      <w:r>
        <w:rPr>
          <w:rStyle w:val="ad"/>
        </w:rPr>
        <w:annotationRef/>
      </w:r>
      <w:r>
        <w:t xml:space="preserve">Должно быть. Добавляют выбирая из справочника </w:t>
      </w:r>
      <w:r>
        <w:rPr>
          <w:lang w:val="en-US"/>
        </w:rPr>
        <w:t>semantic</w:t>
      </w:r>
    </w:p>
  </w:comment>
  <w:comment w:id="3343" w:author="Ворожцова Наталья Андреевна" w:date="2017-12-22T11:48:00Z" w:initials="ВНА">
    <w:p w14:paraId="4F1ACBA3" w14:textId="1FC1DDA6" w:rsidR="00596DCF" w:rsidRDefault="00596DCF">
      <w:pPr>
        <w:pStyle w:val="ae"/>
      </w:pPr>
      <w:r>
        <w:rPr>
          <w:rStyle w:val="ad"/>
        </w:rPr>
        <w:annotationRef/>
      </w:r>
      <w:r>
        <w:t xml:space="preserve">Выбор из семантика не является автоматизированный процессом ввода оснастки в ТП. Что есть база данных в семантике отменено выше. </w:t>
      </w:r>
    </w:p>
  </w:comment>
  <w:comment w:id="3344" w:author="Тихонович Данила Юрьевич" w:date="2017-12-22T12:52:00Z" w:initials="ТДЮ">
    <w:p w14:paraId="56E3DB6E" w14:textId="24451D25" w:rsidR="00596DCF" w:rsidRDefault="00596DCF">
      <w:pPr>
        <w:pStyle w:val="ae"/>
      </w:pPr>
      <w:r>
        <w:rPr>
          <w:rStyle w:val="ad"/>
        </w:rPr>
        <w:annotationRef/>
      </w:r>
      <w:r>
        <w:t>Что понимается под автоматизированным процессом ввода оснастки в ТП?</w:t>
      </w:r>
    </w:p>
  </w:comment>
  <w:comment w:id="3354" w:author="Тихонович Данила Юрьевич" w:date="2017-12-22T11:19:00Z" w:initials="ТДЮ">
    <w:p w14:paraId="5A142B68" w14:textId="68F5F298" w:rsidR="00596DCF" w:rsidRDefault="00596DCF">
      <w:pPr>
        <w:pStyle w:val="ae"/>
      </w:pPr>
      <w:r>
        <w:rPr>
          <w:rStyle w:val="ad"/>
        </w:rPr>
        <w:annotationRef/>
      </w:r>
      <w:r>
        <w:t>Заключение предлагаю оформить после тестирования программных продуктов интермех.</w:t>
      </w:r>
    </w:p>
  </w:comment>
  <w:comment w:id="3366" w:author="Батюков Артем Андреевич" w:date="2018-02-07T16:57:00Z" w:initials="БАА">
    <w:p w14:paraId="13F0B98B" w14:textId="62D5DA3C" w:rsidR="0032349C" w:rsidRPr="0032349C" w:rsidRDefault="0032349C">
      <w:pPr>
        <w:pStyle w:val="ae"/>
      </w:pPr>
      <w:r>
        <w:rPr>
          <w:rStyle w:val="ad"/>
        </w:rPr>
        <w:annotationRef/>
      </w:r>
      <w:r>
        <w:t xml:space="preserve">От лицензий мы отказаться не сможем, они наши навсегда. Исправить на «отказ от использования </w:t>
      </w:r>
      <w:r>
        <w:rPr>
          <w:lang w:val="en-US"/>
        </w:rPr>
        <w:t>AutoCAD</w:t>
      </w:r>
      <w:r>
        <w:t>»</w:t>
      </w:r>
    </w:p>
  </w:comment>
  <w:comment w:id="3378" w:author="Батюков Артем Андреевич" w:date="2018-02-07T16:59:00Z" w:initials="БАА">
    <w:p w14:paraId="70AB9227" w14:textId="1C6AA7E8" w:rsidR="008921F8" w:rsidRPr="008921F8" w:rsidRDefault="008921F8">
      <w:pPr>
        <w:pStyle w:val="ae"/>
      </w:pPr>
      <w:r>
        <w:rPr>
          <w:rStyle w:val="ad"/>
        </w:rPr>
        <w:annotationRef/>
      </w:r>
      <w:r>
        <w:t xml:space="preserve">Правильно писать </w:t>
      </w:r>
      <w:r>
        <w:rPr>
          <w:lang w:val="en-US"/>
        </w:rPr>
        <w:t>Teamcenter</w:t>
      </w:r>
    </w:p>
  </w:comment>
  <w:comment w:id="3384" w:author="Батюков Артем Андреевич" w:date="2018-02-07T16:59:00Z" w:initials="БАА">
    <w:p w14:paraId="42B82E12" w14:textId="5C30EBCF" w:rsidR="008921F8" w:rsidRPr="008921F8" w:rsidRDefault="008921F8">
      <w:pPr>
        <w:pStyle w:val="ae"/>
      </w:pPr>
      <w:r>
        <w:rPr>
          <w:rStyle w:val="ad"/>
        </w:rPr>
        <w:annotationRef/>
      </w:r>
      <w:r>
        <w:rPr>
          <w:lang w:val="en-US"/>
        </w:rPr>
        <w:t>Techcard</w:t>
      </w:r>
      <w:r>
        <w:t xml:space="preserve"> - это</w:t>
      </w:r>
      <w:r w:rsidRPr="008921F8">
        <w:t xml:space="preserve"> </w:t>
      </w:r>
      <w:r>
        <w:t xml:space="preserve">не </w:t>
      </w:r>
      <w:r>
        <w:rPr>
          <w:lang w:val="en-US"/>
        </w:rPr>
        <w:t>PDM</w:t>
      </w:r>
      <w:r>
        <w:t>-система.</w:t>
      </w:r>
    </w:p>
  </w:comment>
  <w:comment w:id="3407" w:author="Батюков Артем Андреевич" w:date="2018-02-07T17:00:00Z" w:initials="БАА">
    <w:p w14:paraId="5BD3399E" w14:textId="03046349" w:rsidR="008921F8" w:rsidRPr="008921F8" w:rsidRDefault="008921F8">
      <w:pPr>
        <w:pStyle w:val="ae"/>
      </w:pPr>
      <w:r>
        <w:rPr>
          <w:rStyle w:val="ad"/>
        </w:rPr>
        <w:annotationRef/>
      </w:r>
      <w:r>
        <w:rPr>
          <w:lang w:val="en-US"/>
        </w:rPr>
        <w:t>PLM</w:t>
      </w:r>
      <w:r w:rsidRPr="008921F8">
        <w:t>/</w:t>
      </w:r>
      <w:r>
        <w:rPr>
          <w:lang w:val="en-US"/>
        </w:rPr>
        <w:t>PDM</w:t>
      </w:r>
      <w:r w:rsidRPr="008921F8">
        <w:t xml:space="preserve"> </w:t>
      </w:r>
      <w:r>
        <w:t xml:space="preserve">система у нас и на всем холдинге – это </w:t>
      </w:r>
      <w:r>
        <w:rPr>
          <w:lang w:val="en-US"/>
        </w:rPr>
        <w:t>Teamcenter</w:t>
      </w:r>
      <w:r>
        <w:t>. Что здесь еще выбирать?</w:t>
      </w:r>
    </w:p>
  </w:comment>
  <w:comment w:id="3430" w:author="Тихонович Данила Юрьевич" w:date="2017-12-22T11:09:00Z" w:initials="ТДЮ">
    <w:p w14:paraId="180D5FDA" w14:textId="04B406F2" w:rsidR="00596DCF" w:rsidRDefault="00596DCF">
      <w:pPr>
        <w:pStyle w:val="ae"/>
      </w:pPr>
      <w:r>
        <w:rPr>
          <w:rStyle w:val="ad"/>
        </w:rPr>
        <w:annotationRef/>
      </w:r>
      <w:r>
        <w:t>Жизненный цикл начинается с рождения – заказ на проектирование или покупку оснастки. Дополнить этапы жц оснастки</w:t>
      </w:r>
    </w:p>
  </w:comment>
  <w:comment w:id="3498" w:author="Батюков Артем Андреевич" w:date="2018-02-07T17:02:00Z" w:initials="БАА">
    <w:p w14:paraId="5A61A170" w14:textId="73493310" w:rsidR="008921F8" w:rsidRDefault="008921F8">
      <w:pPr>
        <w:pStyle w:val="ae"/>
      </w:pPr>
      <w:r>
        <w:rPr>
          <w:rStyle w:val="ad"/>
        </w:rPr>
        <w:annotationRef/>
      </w:r>
      <w:r>
        <w:t>До 1 мая 2018 года лицензия.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D0EFD" w15:done="0"/>
  <w15:commentEx w15:paraId="0D52B550" w15:done="0"/>
  <w15:commentEx w15:paraId="3D12BA07" w15:done="0"/>
  <w15:commentEx w15:paraId="09ABB7CC" w15:done="0"/>
  <w15:commentEx w15:paraId="50327AE3" w15:done="0"/>
  <w15:commentEx w15:paraId="5DFA23A4" w15:done="0"/>
  <w15:commentEx w15:paraId="5232DE8D" w15:done="0"/>
  <w15:commentEx w15:paraId="34C5C1A3" w15:done="0"/>
  <w15:commentEx w15:paraId="69D5EF33" w15:paraIdParent="34C5C1A3" w15:done="0"/>
  <w15:commentEx w15:paraId="64106EE3" w15:done="0"/>
  <w15:commentEx w15:paraId="1E73724E" w15:done="0"/>
  <w15:commentEx w15:paraId="5D97D58C" w15:done="0"/>
  <w15:commentEx w15:paraId="18897F54" w15:done="0"/>
  <w15:commentEx w15:paraId="12051131" w15:done="0"/>
  <w15:commentEx w15:paraId="18A6A783" w15:done="0"/>
  <w15:commentEx w15:paraId="755C7D7F" w15:done="0"/>
  <w15:commentEx w15:paraId="578F14FD" w15:done="0"/>
  <w15:commentEx w15:paraId="272508BA" w15:paraIdParent="578F14FD" w15:done="0"/>
  <w15:commentEx w15:paraId="0C8E5A9D" w15:done="0"/>
  <w15:commentEx w15:paraId="0C043466" w15:done="0"/>
  <w15:commentEx w15:paraId="627EAA00" w15:done="0"/>
  <w15:commentEx w15:paraId="5AE99B9C" w15:done="0"/>
  <w15:commentEx w15:paraId="3A3C0DC4" w15:done="0"/>
  <w15:commentEx w15:paraId="46C11561" w15:paraIdParent="3A3C0DC4" w15:done="0"/>
  <w15:commentEx w15:paraId="1AAF371E" w15:paraIdParent="3A3C0DC4" w15:done="0"/>
  <w15:commentEx w15:paraId="73FE3101" w15:done="0"/>
  <w15:commentEx w15:paraId="76CA6A56" w15:done="0"/>
  <w15:commentEx w15:paraId="4BB6CBCF" w15:done="0"/>
  <w15:commentEx w15:paraId="1D0DDC53" w15:done="0"/>
  <w15:commentEx w15:paraId="2F73C1F6" w15:done="0"/>
  <w15:commentEx w15:paraId="259A56FA" w15:done="0"/>
  <w15:commentEx w15:paraId="480D4D7B" w15:done="0"/>
  <w15:commentEx w15:paraId="7AE42DBA" w15:done="0"/>
  <w15:commentEx w15:paraId="7BE02FA7" w15:done="0"/>
  <w15:commentEx w15:paraId="46646F0D" w15:done="0"/>
  <w15:commentEx w15:paraId="64AB4410" w15:paraIdParent="46646F0D" w15:done="0"/>
  <w15:commentEx w15:paraId="0D1F7984" w15:paraIdParent="46646F0D" w15:done="0"/>
  <w15:commentEx w15:paraId="610A927C" w15:done="0"/>
  <w15:commentEx w15:paraId="4F1ACBA3" w15:paraIdParent="610A927C" w15:done="0"/>
  <w15:commentEx w15:paraId="56E3DB6E" w15:paraIdParent="610A927C" w15:done="0"/>
  <w15:commentEx w15:paraId="5A142B68" w15:done="0"/>
  <w15:commentEx w15:paraId="13F0B98B" w15:done="0"/>
  <w15:commentEx w15:paraId="70AB9227" w15:done="0"/>
  <w15:commentEx w15:paraId="42B82E12" w15:done="0"/>
  <w15:commentEx w15:paraId="5BD3399E" w15:done="0"/>
  <w15:commentEx w15:paraId="180D5FDA" w15:done="0"/>
  <w15:commentEx w15:paraId="5A61A1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4E4DC" w14:textId="77777777" w:rsidR="00051BEB" w:rsidRDefault="00051BEB">
      <w:pPr>
        <w:spacing w:after="0" w:line="240" w:lineRule="auto"/>
      </w:pPr>
      <w:r>
        <w:separator/>
      </w:r>
    </w:p>
  </w:endnote>
  <w:endnote w:type="continuationSeparator" w:id="0">
    <w:p w14:paraId="22E8A04A" w14:textId="77777777" w:rsidR="00051BEB" w:rsidRDefault="0005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4541"/>
      <w:docPartObj>
        <w:docPartGallery w:val="Page Numbers (Bottom of Page)"/>
        <w:docPartUnique/>
      </w:docPartObj>
    </w:sdtPr>
    <w:sdtEndPr/>
    <w:sdtContent>
      <w:p w14:paraId="02B3733E" w14:textId="79A874AC" w:rsidR="00596DCF" w:rsidRDefault="00596DCF">
        <w:pPr>
          <w:pStyle w:val="ab"/>
          <w:jc w:val="center"/>
        </w:pPr>
        <w:r>
          <w:fldChar w:fldCharType="begin"/>
        </w:r>
        <w:r>
          <w:instrText>PAGE   \* MERGEFORMAT</w:instrText>
        </w:r>
        <w:r>
          <w:fldChar w:fldCharType="separate"/>
        </w:r>
        <w:r w:rsidR="00114CBF">
          <w:rPr>
            <w:noProof/>
          </w:rPr>
          <w:t>1</w:t>
        </w:r>
        <w:r>
          <w:fldChar w:fldCharType="end"/>
        </w:r>
      </w:p>
    </w:sdtContent>
  </w:sdt>
  <w:p w14:paraId="02B3733F" w14:textId="77777777" w:rsidR="00596DCF" w:rsidRDefault="00596DC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B8166" w14:textId="77777777" w:rsidR="00051BEB" w:rsidRDefault="00051BEB">
      <w:pPr>
        <w:spacing w:after="0" w:line="240" w:lineRule="auto"/>
      </w:pPr>
      <w:r>
        <w:separator/>
      </w:r>
    </w:p>
  </w:footnote>
  <w:footnote w:type="continuationSeparator" w:id="0">
    <w:p w14:paraId="2CC1E1DB" w14:textId="77777777" w:rsidR="00051BEB" w:rsidRDefault="00051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8F9"/>
    <w:multiLevelType w:val="hybridMultilevel"/>
    <w:tmpl w:val="B9048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55ED3"/>
    <w:multiLevelType w:val="hybridMultilevel"/>
    <w:tmpl w:val="3154EE30"/>
    <w:lvl w:ilvl="0" w:tplc="C9CC2DEC">
      <w:start w:val="1"/>
      <w:numFmt w:val="decimal"/>
      <w:lvlText w:val="%1."/>
      <w:lvlJc w:val="left"/>
      <w:pPr>
        <w:tabs>
          <w:tab w:val="num" w:pos="720"/>
        </w:tabs>
        <w:ind w:left="720" w:hanging="360"/>
      </w:pPr>
    </w:lvl>
    <w:lvl w:ilvl="1" w:tplc="45042FD0">
      <w:start w:val="1"/>
      <w:numFmt w:val="decimal"/>
      <w:lvlText w:val="%2."/>
      <w:lvlJc w:val="left"/>
      <w:pPr>
        <w:tabs>
          <w:tab w:val="num" w:pos="644"/>
        </w:tabs>
        <w:ind w:left="644" w:hanging="360"/>
      </w:pPr>
    </w:lvl>
    <w:lvl w:ilvl="2" w:tplc="A6327756" w:tentative="1">
      <w:start w:val="1"/>
      <w:numFmt w:val="decimal"/>
      <w:lvlText w:val="%3."/>
      <w:lvlJc w:val="left"/>
      <w:pPr>
        <w:tabs>
          <w:tab w:val="num" w:pos="2160"/>
        </w:tabs>
        <w:ind w:left="2160" w:hanging="360"/>
      </w:pPr>
    </w:lvl>
    <w:lvl w:ilvl="3" w:tplc="A46E813E" w:tentative="1">
      <w:start w:val="1"/>
      <w:numFmt w:val="decimal"/>
      <w:lvlText w:val="%4."/>
      <w:lvlJc w:val="left"/>
      <w:pPr>
        <w:tabs>
          <w:tab w:val="num" w:pos="2880"/>
        </w:tabs>
        <w:ind w:left="2880" w:hanging="360"/>
      </w:pPr>
    </w:lvl>
    <w:lvl w:ilvl="4" w:tplc="95845410" w:tentative="1">
      <w:start w:val="1"/>
      <w:numFmt w:val="decimal"/>
      <w:lvlText w:val="%5."/>
      <w:lvlJc w:val="left"/>
      <w:pPr>
        <w:tabs>
          <w:tab w:val="num" w:pos="3600"/>
        </w:tabs>
        <w:ind w:left="3600" w:hanging="360"/>
      </w:pPr>
    </w:lvl>
    <w:lvl w:ilvl="5" w:tplc="6E8AFDF8" w:tentative="1">
      <w:start w:val="1"/>
      <w:numFmt w:val="decimal"/>
      <w:lvlText w:val="%6."/>
      <w:lvlJc w:val="left"/>
      <w:pPr>
        <w:tabs>
          <w:tab w:val="num" w:pos="4320"/>
        </w:tabs>
        <w:ind w:left="4320" w:hanging="360"/>
      </w:pPr>
    </w:lvl>
    <w:lvl w:ilvl="6" w:tplc="BD923676" w:tentative="1">
      <w:start w:val="1"/>
      <w:numFmt w:val="decimal"/>
      <w:lvlText w:val="%7."/>
      <w:lvlJc w:val="left"/>
      <w:pPr>
        <w:tabs>
          <w:tab w:val="num" w:pos="5040"/>
        </w:tabs>
        <w:ind w:left="5040" w:hanging="360"/>
      </w:pPr>
    </w:lvl>
    <w:lvl w:ilvl="7" w:tplc="A1A6CAEA" w:tentative="1">
      <w:start w:val="1"/>
      <w:numFmt w:val="decimal"/>
      <w:lvlText w:val="%8."/>
      <w:lvlJc w:val="left"/>
      <w:pPr>
        <w:tabs>
          <w:tab w:val="num" w:pos="5760"/>
        </w:tabs>
        <w:ind w:left="5760" w:hanging="360"/>
      </w:pPr>
    </w:lvl>
    <w:lvl w:ilvl="8" w:tplc="F63E4C66" w:tentative="1">
      <w:start w:val="1"/>
      <w:numFmt w:val="decimal"/>
      <w:lvlText w:val="%9."/>
      <w:lvlJc w:val="left"/>
      <w:pPr>
        <w:tabs>
          <w:tab w:val="num" w:pos="6480"/>
        </w:tabs>
        <w:ind w:left="6480" w:hanging="360"/>
      </w:pPr>
    </w:lvl>
  </w:abstractNum>
  <w:abstractNum w:abstractNumId="2" w15:restartNumberingAfterBreak="0">
    <w:nsid w:val="1C1D4437"/>
    <w:multiLevelType w:val="hybridMultilevel"/>
    <w:tmpl w:val="63AC4DA2"/>
    <w:lvl w:ilvl="0" w:tplc="F222B0E0">
      <w:start w:val="1"/>
      <w:numFmt w:val="decimal"/>
      <w:lvlText w:val="%1."/>
      <w:lvlJc w:val="left"/>
      <w:pPr>
        <w:tabs>
          <w:tab w:val="num" w:pos="720"/>
        </w:tabs>
        <w:ind w:left="720" w:hanging="360"/>
      </w:pPr>
    </w:lvl>
    <w:lvl w:ilvl="1" w:tplc="24ECF726" w:tentative="1">
      <w:start w:val="1"/>
      <w:numFmt w:val="decimal"/>
      <w:lvlText w:val="%2."/>
      <w:lvlJc w:val="left"/>
      <w:pPr>
        <w:tabs>
          <w:tab w:val="num" w:pos="1440"/>
        </w:tabs>
        <w:ind w:left="1440" w:hanging="360"/>
      </w:pPr>
    </w:lvl>
    <w:lvl w:ilvl="2" w:tplc="319EC19A" w:tentative="1">
      <w:start w:val="1"/>
      <w:numFmt w:val="decimal"/>
      <w:lvlText w:val="%3."/>
      <w:lvlJc w:val="left"/>
      <w:pPr>
        <w:tabs>
          <w:tab w:val="num" w:pos="2160"/>
        </w:tabs>
        <w:ind w:left="2160" w:hanging="360"/>
      </w:pPr>
    </w:lvl>
    <w:lvl w:ilvl="3" w:tplc="EB245548" w:tentative="1">
      <w:start w:val="1"/>
      <w:numFmt w:val="decimal"/>
      <w:lvlText w:val="%4."/>
      <w:lvlJc w:val="left"/>
      <w:pPr>
        <w:tabs>
          <w:tab w:val="num" w:pos="2880"/>
        </w:tabs>
        <w:ind w:left="2880" w:hanging="360"/>
      </w:pPr>
    </w:lvl>
    <w:lvl w:ilvl="4" w:tplc="1F5ED31A" w:tentative="1">
      <w:start w:val="1"/>
      <w:numFmt w:val="decimal"/>
      <w:lvlText w:val="%5."/>
      <w:lvlJc w:val="left"/>
      <w:pPr>
        <w:tabs>
          <w:tab w:val="num" w:pos="3600"/>
        </w:tabs>
        <w:ind w:left="3600" w:hanging="360"/>
      </w:pPr>
    </w:lvl>
    <w:lvl w:ilvl="5" w:tplc="2FC4CF8C" w:tentative="1">
      <w:start w:val="1"/>
      <w:numFmt w:val="decimal"/>
      <w:lvlText w:val="%6."/>
      <w:lvlJc w:val="left"/>
      <w:pPr>
        <w:tabs>
          <w:tab w:val="num" w:pos="4320"/>
        </w:tabs>
        <w:ind w:left="4320" w:hanging="360"/>
      </w:pPr>
    </w:lvl>
    <w:lvl w:ilvl="6" w:tplc="B5B214E6" w:tentative="1">
      <w:start w:val="1"/>
      <w:numFmt w:val="decimal"/>
      <w:lvlText w:val="%7."/>
      <w:lvlJc w:val="left"/>
      <w:pPr>
        <w:tabs>
          <w:tab w:val="num" w:pos="5040"/>
        </w:tabs>
        <w:ind w:left="5040" w:hanging="360"/>
      </w:pPr>
    </w:lvl>
    <w:lvl w:ilvl="7" w:tplc="016008DA" w:tentative="1">
      <w:start w:val="1"/>
      <w:numFmt w:val="decimal"/>
      <w:lvlText w:val="%8."/>
      <w:lvlJc w:val="left"/>
      <w:pPr>
        <w:tabs>
          <w:tab w:val="num" w:pos="5760"/>
        </w:tabs>
        <w:ind w:left="5760" w:hanging="360"/>
      </w:pPr>
    </w:lvl>
    <w:lvl w:ilvl="8" w:tplc="01BCCFC6" w:tentative="1">
      <w:start w:val="1"/>
      <w:numFmt w:val="decimal"/>
      <w:lvlText w:val="%9."/>
      <w:lvlJc w:val="left"/>
      <w:pPr>
        <w:tabs>
          <w:tab w:val="num" w:pos="6480"/>
        </w:tabs>
        <w:ind w:left="6480" w:hanging="360"/>
      </w:pPr>
    </w:lvl>
  </w:abstractNum>
  <w:abstractNum w:abstractNumId="3" w15:restartNumberingAfterBreak="0">
    <w:nsid w:val="232A3206"/>
    <w:multiLevelType w:val="hybridMultilevel"/>
    <w:tmpl w:val="792C1018"/>
    <w:lvl w:ilvl="0" w:tplc="45042FD0">
      <w:start w:val="1"/>
      <w:numFmt w:val="decimal"/>
      <w:lvlText w:val="%1."/>
      <w:lvlJc w:val="left"/>
      <w:pPr>
        <w:tabs>
          <w:tab w:val="num" w:pos="1440"/>
        </w:tabs>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135A3"/>
    <w:multiLevelType w:val="hybridMultilevel"/>
    <w:tmpl w:val="8B80279C"/>
    <w:lvl w:ilvl="0" w:tplc="AF781C36">
      <w:start w:val="1"/>
      <w:numFmt w:val="decimal"/>
      <w:lvlText w:val="%1."/>
      <w:lvlJc w:val="left"/>
      <w:pPr>
        <w:ind w:left="720" w:hanging="360"/>
      </w:pPr>
      <w:rPr>
        <w:rFonts w:hint="default"/>
      </w:rPr>
    </w:lvl>
    <w:lvl w:ilvl="1" w:tplc="ADCC1B52" w:tentative="1">
      <w:start w:val="1"/>
      <w:numFmt w:val="lowerLetter"/>
      <w:lvlText w:val="%2."/>
      <w:lvlJc w:val="left"/>
      <w:pPr>
        <w:ind w:left="1440" w:hanging="360"/>
      </w:pPr>
    </w:lvl>
    <w:lvl w:ilvl="2" w:tplc="88E43C1A" w:tentative="1">
      <w:start w:val="1"/>
      <w:numFmt w:val="lowerRoman"/>
      <w:lvlText w:val="%3."/>
      <w:lvlJc w:val="right"/>
      <w:pPr>
        <w:ind w:left="2160" w:hanging="180"/>
      </w:pPr>
    </w:lvl>
    <w:lvl w:ilvl="3" w:tplc="02FE3020" w:tentative="1">
      <w:start w:val="1"/>
      <w:numFmt w:val="decimal"/>
      <w:lvlText w:val="%4."/>
      <w:lvlJc w:val="left"/>
      <w:pPr>
        <w:ind w:left="2880" w:hanging="360"/>
      </w:pPr>
    </w:lvl>
    <w:lvl w:ilvl="4" w:tplc="BDD42034" w:tentative="1">
      <w:start w:val="1"/>
      <w:numFmt w:val="lowerLetter"/>
      <w:lvlText w:val="%5."/>
      <w:lvlJc w:val="left"/>
      <w:pPr>
        <w:ind w:left="3600" w:hanging="360"/>
      </w:pPr>
    </w:lvl>
    <w:lvl w:ilvl="5" w:tplc="CCCA1A68" w:tentative="1">
      <w:start w:val="1"/>
      <w:numFmt w:val="lowerRoman"/>
      <w:lvlText w:val="%6."/>
      <w:lvlJc w:val="right"/>
      <w:pPr>
        <w:ind w:left="4320" w:hanging="180"/>
      </w:pPr>
    </w:lvl>
    <w:lvl w:ilvl="6" w:tplc="6CE64F5A" w:tentative="1">
      <w:start w:val="1"/>
      <w:numFmt w:val="decimal"/>
      <w:lvlText w:val="%7."/>
      <w:lvlJc w:val="left"/>
      <w:pPr>
        <w:ind w:left="5040" w:hanging="360"/>
      </w:pPr>
    </w:lvl>
    <w:lvl w:ilvl="7" w:tplc="ABA0C322" w:tentative="1">
      <w:start w:val="1"/>
      <w:numFmt w:val="lowerLetter"/>
      <w:lvlText w:val="%8."/>
      <w:lvlJc w:val="left"/>
      <w:pPr>
        <w:ind w:left="5760" w:hanging="360"/>
      </w:pPr>
    </w:lvl>
    <w:lvl w:ilvl="8" w:tplc="937C6D4E" w:tentative="1">
      <w:start w:val="1"/>
      <w:numFmt w:val="lowerRoman"/>
      <w:lvlText w:val="%9."/>
      <w:lvlJc w:val="right"/>
      <w:pPr>
        <w:ind w:left="6480" w:hanging="180"/>
      </w:pPr>
    </w:lvl>
  </w:abstractNum>
  <w:abstractNum w:abstractNumId="5" w15:restartNumberingAfterBreak="0">
    <w:nsid w:val="277C6C2D"/>
    <w:multiLevelType w:val="hybridMultilevel"/>
    <w:tmpl w:val="2988A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D73888"/>
    <w:multiLevelType w:val="hybridMultilevel"/>
    <w:tmpl w:val="140C906E"/>
    <w:lvl w:ilvl="0" w:tplc="0C407230">
      <w:start w:val="1"/>
      <w:numFmt w:val="decimal"/>
      <w:lvlText w:val="%1."/>
      <w:lvlJc w:val="left"/>
      <w:pPr>
        <w:tabs>
          <w:tab w:val="num" w:pos="720"/>
        </w:tabs>
        <w:ind w:left="720" w:hanging="360"/>
      </w:pPr>
    </w:lvl>
    <w:lvl w:ilvl="1" w:tplc="2B887A54" w:tentative="1">
      <w:start w:val="1"/>
      <w:numFmt w:val="decimal"/>
      <w:lvlText w:val="%2."/>
      <w:lvlJc w:val="left"/>
      <w:pPr>
        <w:tabs>
          <w:tab w:val="num" w:pos="1440"/>
        </w:tabs>
        <w:ind w:left="1440" w:hanging="360"/>
      </w:pPr>
    </w:lvl>
    <w:lvl w:ilvl="2" w:tplc="56043402" w:tentative="1">
      <w:start w:val="1"/>
      <w:numFmt w:val="decimal"/>
      <w:lvlText w:val="%3."/>
      <w:lvlJc w:val="left"/>
      <w:pPr>
        <w:tabs>
          <w:tab w:val="num" w:pos="2160"/>
        </w:tabs>
        <w:ind w:left="2160" w:hanging="360"/>
      </w:pPr>
    </w:lvl>
    <w:lvl w:ilvl="3" w:tplc="A7446374" w:tentative="1">
      <w:start w:val="1"/>
      <w:numFmt w:val="decimal"/>
      <w:lvlText w:val="%4."/>
      <w:lvlJc w:val="left"/>
      <w:pPr>
        <w:tabs>
          <w:tab w:val="num" w:pos="2880"/>
        </w:tabs>
        <w:ind w:left="2880" w:hanging="360"/>
      </w:pPr>
    </w:lvl>
    <w:lvl w:ilvl="4" w:tplc="C0784842" w:tentative="1">
      <w:start w:val="1"/>
      <w:numFmt w:val="decimal"/>
      <w:lvlText w:val="%5."/>
      <w:lvlJc w:val="left"/>
      <w:pPr>
        <w:tabs>
          <w:tab w:val="num" w:pos="3600"/>
        </w:tabs>
        <w:ind w:left="3600" w:hanging="360"/>
      </w:pPr>
    </w:lvl>
    <w:lvl w:ilvl="5" w:tplc="7EFE565C" w:tentative="1">
      <w:start w:val="1"/>
      <w:numFmt w:val="decimal"/>
      <w:lvlText w:val="%6."/>
      <w:lvlJc w:val="left"/>
      <w:pPr>
        <w:tabs>
          <w:tab w:val="num" w:pos="4320"/>
        </w:tabs>
        <w:ind w:left="4320" w:hanging="360"/>
      </w:pPr>
    </w:lvl>
    <w:lvl w:ilvl="6" w:tplc="7624AC14" w:tentative="1">
      <w:start w:val="1"/>
      <w:numFmt w:val="decimal"/>
      <w:lvlText w:val="%7."/>
      <w:lvlJc w:val="left"/>
      <w:pPr>
        <w:tabs>
          <w:tab w:val="num" w:pos="5040"/>
        </w:tabs>
        <w:ind w:left="5040" w:hanging="360"/>
      </w:pPr>
    </w:lvl>
    <w:lvl w:ilvl="7" w:tplc="1576BFA0" w:tentative="1">
      <w:start w:val="1"/>
      <w:numFmt w:val="decimal"/>
      <w:lvlText w:val="%8."/>
      <w:lvlJc w:val="left"/>
      <w:pPr>
        <w:tabs>
          <w:tab w:val="num" w:pos="5760"/>
        </w:tabs>
        <w:ind w:left="5760" w:hanging="360"/>
      </w:pPr>
    </w:lvl>
    <w:lvl w:ilvl="8" w:tplc="189ED650" w:tentative="1">
      <w:start w:val="1"/>
      <w:numFmt w:val="decimal"/>
      <w:lvlText w:val="%9."/>
      <w:lvlJc w:val="left"/>
      <w:pPr>
        <w:tabs>
          <w:tab w:val="num" w:pos="6480"/>
        </w:tabs>
        <w:ind w:left="6480" w:hanging="360"/>
      </w:pPr>
    </w:lvl>
  </w:abstractNum>
  <w:abstractNum w:abstractNumId="7" w15:restartNumberingAfterBreak="0">
    <w:nsid w:val="2CC54466"/>
    <w:multiLevelType w:val="hybridMultilevel"/>
    <w:tmpl w:val="73BA1AA2"/>
    <w:lvl w:ilvl="0" w:tplc="45042FD0">
      <w:start w:val="1"/>
      <w:numFmt w:val="decimal"/>
      <w:lvlText w:val="%1."/>
      <w:lvlJc w:val="left"/>
      <w:pPr>
        <w:tabs>
          <w:tab w:val="num" w:pos="1440"/>
        </w:tabs>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E07BC8"/>
    <w:multiLevelType w:val="hybridMultilevel"/>
    <w:tmpl w:val="7E142A70"/>
    <w:lvl w:ilvl="0" w:tplc="C078512A">
      <w:start w:val="1"/>
      <w:numFmt w:val="decimal"/>
      <w:lvlText w:val="%1."/>
      <w:lvlJc w:val="left"/>
      <w:pPr>
        <w:ind w:left="720" w:hanging="360"/>
      </w:pPr>
      <w:rPr>
        <w:rFonts w:hint="default"/>
      </w:rPr>
    </w:lvl>
    <w:lvl w:ilvl="1" w:tplc="3BCC5A5A" w:tentative="1">
      <w:start w:val="1"/>
      <w:numFmt w:val="lowerLetter"/>
      <w:lvlText w:val="%2."/>
      <w:lvlJc w:val="left"/>
      <w:pPr>
        <w:ind w:left="1440" w:hanging="360"/>
      </w:pPr>
    </w:lvl>
    <w:lvl w:ilvl="2" w:tplc="95428776" w:tentative="1">
      <w:start w:val="1"/>
      <w:numFmt w:val="lowerRoman"/>
      <w:lvlText w:val="%3."/>
      <w:lvlJc w:val="right"/>
      <w:pPr>
        <w:ind w:left="2160" w:hanging="180"/>
      </w:pPr>
    </w:lvl>
    <w:lvl w:ilvl="3" w:tplc="49C47D00" w:tentative="1">
      <w:start w:val="1"/>
      <w:numFmt w:val="decimal"/>
      <w:lvlText w:val="%4."/>
      <w:lvlJc w:val="left"/>
      <w:pPr>
        <w:ind w:left="2880" w:hanging="360"/>
      </w:pPr>
    </w:lvl>
    <w:lvl w:ilvl="4" w:tplc="F96C53B6" w:tentative="1">
      <w:start w:val="1"/>
      <w:numFmt w:val="lowerLetter"/>
      <w:lvlText w:val="%5."/>
      <w:lvlJc w:val="left"/>
      <w:pPr>
        <w:ind w:left="3600" w:hanging="360"/>
      </w:pPr>
    </w:lvl>
    <w:lvl w:ilvl="5" w:tplc="DEB69256" w:tentative="1">
      <w:start w:val="1"/>
      <w:numFmt w:val="lowerRoman"/>
      <w:lvlText w:val="%6."/>
      <w:lvlJc w:val="right"/>
      <w:pPr>
        <w:ind w:left="4320" w:hanging="180"/>
      </w:pPr>
    </w:lvl>
    <w:lvl w:ilvl="6" w:tplc="8DB25BF2" w:tentative="1">
      <w:start w:val="1"/>
      <w:numFmt w:val="decimal"/>
      <w:lvlText w:val="%7."/>
      <w:lvlJc w:val="left"/>
      <w:pPr>
        <w:ind w:left="5040" w:hanging="360"/>
      </w:pPr>
    </w:lvl>
    <w:lvl w:ilvl="7" w:tplc="BE50AB42" w:tentative="1">
      <w:start w:val="1"/>
      <w:numFmt w:val="lowerLetter"/>
      <w:lvlText w:val="%8."/>
      <w:lvlJc w:val="left"/>
      <w:pPr>
        <w:ind w:left="5760" w:hanging="360"/>
      </w:pPr>
    </w:lvl>
    <w:lvl w:ilvl="8" w:tplc="B074F118" w:tentative="1">
      <w:start w:val="1"/>
      <w:numFmt w:val="lowerRoman"/>
      <w:lvlText w:val="%9."/>
      <w:lvlJc w:val="right"/>
      <w:pPr>
        <w:ind w:left="6480" w:hanging="180"/>
      </w:pPr>
    </w:lvl>
  </w:abstractNum>
  <w:abstractNum w:abstractNumId="9" w15:restartNumberingAfterBreak="0">
    <w:nsid w:val="30C7043B"/>
    <w:multiLevelType w:val="hybridMultilevel"/>
    <w:tmpl w:val="4A203D7C"/>
    <w:lvl w:ilvl="0" w:tplc="4D9824BA">
      <w:start w:val="1"/>
      <w:numFmt w:val="decimal"/>
      <w:lvlText w:val="%1."/>
      <w:lvlJc w:val="left"/>
      <w:pPr>
        <w:ind w:left="720" w:hanging="360"/>
      </w:pPr>
      <w:rPr>
        <w:rFonts w:hint="default"/>
      </w:rPr>
    </w:lvl>
    <w:lvl w:ilvl="1" w:tplc="440018C6" w:tentative="1">
      <w:start w:val="1"/>
      <w:numFmt w:val="lowerLetter"/>
      <w:lvlText w:val="%2."/>
      <w:lvlJc w:val="left"/>
      <w:pPr>
        <w:ind w:left="1440" w:hanging="360"/>
      </w:pPr>
    </w:lvl>
    <w:lvl w:ilvl="2" w:tplc="C6CE6390" w:tentative="1">
      <w:start w:val="1"/>
      <w:numFmt w:val="lowerRoman"/>
      <w:lvlText w:val="%3."/>
      <w:lvlJc w:val="right"/>
      <w:pPr>
        <w:ind w:left="2160" w:hanging="180"/>
      </w:pPr>
    </w:lvl>
    <w:lvl w:ilvl="3" w:tplc="187CD33C" w:tentative="1">
      <w:start w:val="1"/>
      <w:numFmt w:val="decimal"/>
      <w:lvlText w:val="%4."/>
      <w:lvlJc w:val="left"/>
      <w:pPr>
        <w:ind w:left="2880" w:hanging="360"/>
      </w:pPr>
    </w:lvl>
    <w:lvl w:ilvl="4" w:tplc="5EBA72DA" w:tentative="1">
      <w:start w:val="1"/>
      <w:numFmt w:val="lowerLetter"/>
      <w:lvlText w:val="%5."/>
      <w:lvlJc w:val="left"/>
      <w:pPr>
        <w:ind w:left="3600" w:hanging="360"/>
      </w:pPr>
    </w:lvl>
    <w:lvl w:ilvl="5" w:tplc="88C80BBA" w:tentative="1">
      <w:start w:val="1"/>
      <w:numFmt w:val="lowerRoman"/>
      <w:lvlText w:val="%6."/>
      <w:lvlJc w:val="right"/>
      <w:pPr>
        <w:ind w:left="4320" w:hanging="180"/>
      </w:pPr>
    </w:lvl>
    <w:lvl w:ilvl="6" w:tplc="632E5E22" w:tentative="1">
      <w:start w:val="1"/>
      <w:numFmt w:val="decimal"/>
      <w:lvlText w:val="%7."/>
      <w:lvlJc w:val="left"/>
      <w:pPr>
        <w:ind w:left="5040" w:hanging="360"/>
      </w:pPr>
    </w:lvl>
    <w:lvl w:ilvl="7" w:tplc="AD869D0C" w:tentative="1">
      <w:start w:val="1"/>
      <w:numFmt w:val="lowerLetter"/>
      <w:lvlText w:val="%8."/>
      <w:lvlJc w:val="left"/>
      <w:pPr>
        <w:ind w:left="5760" w:hanging="360"/>
      </w:pPr>
    </w:lvl>
    <w:lvl w:ilvl="8" w:tplc="3A926E78" w:tentative="1">
      <w:start w:val="1"/>
      <w:numFmt w:val="lowerRoman"/>
      <w:lvlText w:val="%9."/>
      <w:lvlJc w:val="right"/>
      <w:pPr>
        <w:ind w:left="6480" w:hanging="180"/>
      </w:pPr>
    </w:lvl>
  </w:abstractNum>
  <w:abstractNum w:abstractNumId="10" w15:restartNumberingAfterBreak="0">
    <w:nsid w:val="39AD4FF1"/>
    <w:multiLevelType w:val="multilevel"/>
    <w:tmpl w:val="26D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834E6"/>
    <w:multiLevelType w:val="hybridMultilevel"/>
    <w:tmpl w:val="80AE0F2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F7454B"/>
    <w:multiLevelType w:val="hybridMultilevel"/>
    <w:tmpl w:val="E1B2FAD0"/>
    <w:lvl w:ilvl="0" w:tplc="68CE42DE">
      <w:start w:val="1"/>
      <w:numFmt w:val="decimal"/>
      <w:lvlText w:val="%1."/>
      <w:lvlJc w:val="left"/>
      <w:pPr>
        <w:ind w:left="720" w:hanging="360"/>
      </w:pPr>
      <w:rPr>
        <w:rFonts w:hint="default"/>
      </w:rPr>
    </w:lvl>
    <w:lvl w:ilvl="1" w:tplc="C950905C" w:tentative="1">
      <w:start w:val="1"/>
      <w:numFmt w:val="lowerLetter"/>
      <w:lvlText w:val="%2."/>
      <w:lvlJc w:val="left"/>
      <w:pPr>
        <w:ind w:left="1440" w:hanging="360"/>
      </w:pPr>
    </w:lvl>
    <w:lvl w:ilvl="2" w:tplc="7C0EAF90" w:tentative="1">
      <w:start w:val="1"/>
      <w:numFmt w:val="lowerRoman"/>
      <w:lvlText w:val="%3."/>
      <w:lvlJc w:val="right"/>
      <w:pPr>
        <w:ind w:left="2160" w:hanging="180"/>
      </w:pPr>
    </w:lvl>
    <w:lvl w:ilvl="3" w:tplc="CA12B780" w:tentative="1">
      <w:start w:val="1"/>
      <w:numFmt w:val="decimal"/>
      <w:lvlText w:val="%4."/>
      <w:lvlJc w:val="left"/>
      <w:pPr>
        <w:ind w:left="2880" w:hanging="360"/>
      </w:pPr>
    </w:lvl>
    <w:lvl w:ilvl="4" w:tplc="5DE203D2" w:tentative="1">
      <w:start w:val="1"/>
      <w:numFmt w:val="lowerLetter"/>
      <w:lvlText w:val="%5."/>
      <w:lvlJc w:val="left"/>
      <w:pPr>
        <w:ind w:left="3600" w:hanging="360"/>
      </w:pPr>
    </w:lvl>
    <w:lvl w:ilvl="5" w:tplc="CF6CFB78" w:tentative="1">
      <w:start w:val="1"/>
      <w:numFmt w:val="lowerRoman"/>
      <w:lvlText w:val="%6."/>
      <w:lvlJc w:val="right"/>
      <w:pPr>
        <w:ind w:left="4320" w:hanging="180"/>
      </w:pPr>
    </w:lvl>
    <w:lvl w:ilvl="6" w:tplc="C6B490D2" w:tentative="1">
      <w:start w:val="1"/>
      <w:numFmt w:val="decimal"/>
      <w:lvlText w:val="%7."/>
      <w:lvlJc w:val="left"/>
      <w:pPr>
        <w:ind w:left="5040" w:hanging="360"/>
      </w:pPr>
    </w:lvl>
    <w:lvl w:ilvl="7" w:tplc="5A4A1DE0" w:tentative="1">
      <w:start w:val="1"/>
      <w:numFmt w:val="lowerLetter"/>
      <w:lvlText w:val="%8."/>
      <w:lvlJc w:val="left"/>
      <w:pPr>
        <w:ind w:left="5760" w:hanging="360"/>
      </w:pPr>
    </w:lvl>
    <w:lvl w:ilvl="8" w:tplc="831C303E" w:tentative="1">
      <w:start w:val="1"/>
      <w:numFmt w:val="lowerRoman"/>
      <w:lvlText w:val="%9."/>
      <w:lvlJc w:val="right"/>
      <w:pPr>
        <w:ind w:left="6480" w:hanging="180"/>
      </w:pPr>
    </w:lvl>
  </w:abstractNum>
  <w:abstractNum w:abstractNumId="13" w15:restartNumberingAfterBreak="0">
    <w:nsid w:val="61FA7B98"/>
    <w:multiLevelType w:val="hybridMultilevel"/>
    <w:tmpl w:val="7F5A2A88"/>
    <w:lvl w:ilvl="0" w:tplc="45042FD0">
      <w:start w:val="1"/>
      <w:numFmt w:val="decimal"/>
      <w:lvlText w:val="%1."/>
      <w:lvlJc w:val="left"/>
      <w:pPr>
        <w:tabs>
          <w:tab w:val="num" w:pos="1440"/>
        </w:tabs>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4A035E"/>
    <w:multiLevelType w:val="hybridMultilevel"/>
    <w:tmpl w:val="7DF0F4F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501AE2"/>
    <w:multiLevelType w:val="hybridMultilevel"/>
    <w:tmpl w:val="C06A2D7C"/>
    <w:lvl w:ilvl="0" w:tplc="E5A6C380">
      <w:start w:val="1"/>
      <w:numFmt w:val="decimal"/>
      <w:lvlText w:val="%1."/>
      <w:lvlJc w:val="left"/>
      <w:pPr>
        <w:ind w:left="720" w:hanging="360"/>
      </w:pPr>
      <w:rPr>
        <w:rFonts w:hint="default"/>
      </w:rPr>
    </w:lvl>
    <w:lvl w:ilvl="1" w:tplc="83282EE4" w:tentative="1">
      <w:start w:val="1"/>
      <w:numFmt w:val="lowerLetter"/>
      <w:lvlText w:val="%2."/>
      <w:lvlJc w:val="left"/>
      <w:pPr>
        <w:ind w:left="1440" w:hanging="360"/>
      </w:pPr>
    </w:lvl>
    <w:lvl w:ilvl="2" w:tplc="3C6ED444" w:tentative="1">
      <w:start w:val="1"/>
      <w:numFmt w:val="lowerRoman"/>
      <w:lvlText w:val="%3."/>
      <w:lvlJc w:val="right"/>
      <w:pPr>
        <w:ind w:left="2160" w:hanging="180"/>
      </w:pPr>
    </w:lvl>
    <w:lvl w:ilvl="3" w:tplc="C2BAD2FE" w:tentative="1">
      <w:start w:val="1"/>
      <w:numFmt w:val="decimal"/>
      <w:lvlText w:val="%4."/>
      <w:lvlJc w:val="left"/>
      <w:pPr>
        <w:ind w:left="2880" w:hanging="360"/>
      </w:pPr>
    </w:lvl>
    <w:lvl w:ilvl="4" w:tplc="1668E282" w:tentative="1">
      <w:start w:val="1"/>
      <w:numFmt w:val="lowerLetter"/>
      <w:lvlText w:val="%5."/>
      <w:lvlJc w:val="left"/>
      <w:pPr>
        <w:ind w:left="3600" w:hanging="360"/>
      </w:pPr>
    </w:lvl>
    <w:lvl w:ilvl="5" w:tplc="489E4B56" w:tentative="1">
      <w:start w:val="1"/>
      <w:numFmt w:val="lowerRoman"/>
      <w:lvlText w:val="%6."/>
      <w:lvlJc w:val="right"/>
      <w:pPr>
        <w:ind w:left="4320" w:hanging="180"/>
      </w:pPr>
    </w:lvl>
    <w:lvl w:ilvl="6" w:tplc="9CA27348" w:tentative="1">
      <w:start w:val="1"/>
      <w:numFmt w:val="decimal"/>
      <w:lvlText w:val="%7."/>
      <w:lvlJc w:val="left"/>
      <w:pPr>
        <w:ind w:left="5040" w:hanging="360"/>
      </w:pPr>
    </w:lvl>
    <w:lvl w:ilvl="7" w:tplc="F8683B2A" w:tentative="1">
      <w:start w:val="1"/>
      <w:numFmt w:val="lowerLetter"/>
      <w:lvlText w:val="%8."/>
      <w:lvlJc w:val="left"/>
      <w:pPr>
        <w:ind w:left="5760" w:hanging="360"/>
      </w:pPr>
    </w:lvl>
    <w:lvl w:ilvl="8" w:tplc="2CCC0BDA" w:tentative="1">
      <w:start w:val="1"/>
      <w:numFmt w:val="lowerRoman"/>
      <w:lvlText w:val="%9."/>
      <w:lvlJc w:val="right"/>
      <w:pPr>
        <w:ind w:left="6480" w:hanging="180"/>
      </w:pPr>
    </w:lvl>
  </w:abstractNum>
  <w:abstractNum w:abstractNumId="16" w15:restartNumberingAfterBreak="0">
    <w:nsid w:val="6F2B0149"/>
    <w:multiLevelType w:val="hybridMultilevel"/>
    <w:tmpl w:val="43BA883C"/>
    <w:lvl w:ilvl="0" w:tplc="99806C8C">
      <w:start w:val="1"/>
      <w:numFmt w:val="decimal"/>
      <w:lvlText w:val="%1)"/>
      <w:lvlJc w:val="left"/>
      <w:pPr>
        <w:ind w:left="720" w:hanging="360"/>
      </w:pPr>
      <w:rPr>
        <w:rFonts w:hint="default"/>
      </w:rPr>
    </w:lvl>
    <w:lvl w:ilvl="1" w:tplc="C41AAC40" w:tentative="1">
      <w:start w:val="1"/>
      <w:numFmt w:val="lowerLetter"/>
      <w:lvlText w:val="%2."/>
      <w:lvlJc w:val="left"/>
      <w:pPr>
        <w:ind w:left="1440" w:hanging="360"/>
      </w:pPr>
    </w:lvl>
    <w:lvl w:ilvl="2" w:tplc="9808F220" w:tentative="1">
      <w:start w:val="1"/>
      <w:numFmt w:val="lowerRoman"/>
      <w:lvlText w:val="%3."/>
      <w:lvlJc w:val="right"/>
      <w:pPr>
        <w:ind w:left="2160" w:hanging="180"/>
      </w:pPr>
    </w:lvl>
    <w:lvl w:ilvl="3" w:tplc="4EA0D338" w:tentative="1">
      <w:start w:val="1"/>
      <w:numFmt w:val="decimal"/>
      <w:lvlText w:val="%4."/>
      <w:lvlJc w:val="left"/>
      <w:pPr>
        <w:ind w:left="2880" w:hanging="360"/>
      </w:pPr>
    </w:lvl>
    <w:lvl w:ilvl="4" w:tplc="A1D4C5A8" w:tentative="1">
      <w:start w:val="1"/>
      <w:numFmt w:val="lowerLetter"/>
      <w:lvlText w:val="%5."/>
      <w:lvlJc w:val="left"/>
      <w:pPr>
        <w:ind w:left="3600" w:hanging="360"/>
      </w:pPr>
    </w:lvl>
    <w:lvl w:ilvl="5" w:tplc="4B882E36" w:tentative="1">
      <w:start w:val="1"/>
      <w:numFmt w:val="lowerRoman"/>
      <w:lvlText w:val="%6."/>
      <w:lvlJc w:val="right"/>
      <w:pPr>
        <w:ind w:left="4320" w:hanging="180"/>
      </w:pPr>
    </w:lvl>
    <w:lvl w:ilvl="6" w:tplc="2E525320" w:tentative="1">
      <w:start w:val="1"/>
      <w:numFmt w:val="decimal"/>
      <w:lvlText w:val="%7."/>
      <w:lvlJc w:val="left"/>
      <w:pPr>
        <w:ind w:left="5040" w:hanging="360"/>
      </w:pPr>
    </w:lvl>
    <w:lvl w:ilvl="7" w:tplc="4D60C112" w:tentative="1">
      <w:start w:val="1"/>
      <w:numFmt w:val="lowerLetter"/>
      <w:lvlText w:val="%8."/>
      <w:lvlJc w:val="left"/>
      <w:pPr>
        <w:ind w:left="5760" w:hanging="360"/>
      </w:pPr>
    </w:lvl>
    <w:lvl w:ilvl="8" w:tplc="54FE0610" w:tentative="1">
      <w:start w:val="1"/>
      <w:numFmt w:val="lowerRoman"/>
      <w:lvlText w:val="%9."/>
      <w:lvlJc w:val="right"/>
      <w:pPr>
        <w:ind w:left="6480" w:hanging="180"/>
      </w:pPr>
    </w:lvl>
  </w:abstractNum>
  <w:abstractNum w:abstractNumId="17" w15:restartNumberingAfterBreak="0">
    <w:nsid w:val="70A00100"/>
    <w:multiLevelType w:val="hybridMultilevel"/>
    <w:tmpl w:val="B896F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2A3612"/>
    <w:multiLevelType w:val="hybridMultilevel"/>
    <w:tmpl w:val="2DEC4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E806BC"/>
    <w:multiLevelType w:val="hybridMultilevel"/>
    <w:tmpl w:val="06404218"/>
    <w:lvl w:ilvl="0" w:tplc="B8FA02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E222717"/>
    <w:multiLevelType w:val="hybridMultilevel"/>
    <w:tmpl w:val="BFC0C24C"/>
    <w:lvl w:ilvl="0" w:tplc="1C64A5AC">
      <w:start w:val="1"/>
      <w:numFmt w:val="decimal"/>
      <w:lvlText w:val="%1."/>
      <w:lvlJc w:val="left"/>
      <w:pPr>
        <w:ind w:left="382" w:hanging="360"/>
      </w:pPr>
      <w:rPr>
        <w:rFonts w:hint="default"/>
        <w:b w:val="0"/>
      </w:rPr>
    </w:lvl>
    <w:lvl w:ilvl="1" w:tplc="61E2B2A8" w:tentative="1">
      <w:start w:val="1"/>
      <w:numFmt w:val="lowerLetter"/>
      <w:lvlText w:val="%2."/>
      <w:lvlJc w:val="left"/>
      <w:pPr>
        <w:ind w:left="1102" w:hanging="360"/>
      </w:pPr>
    </w:lvl>
    <w:lvl w:ilvl="2" w:tplc="5A2CDB50" w:tentative="1">
      <w:start w:val="1"/>
      <w:numFmt w:val="lowerRoman"/>
      <w:lvlText w:val="%3."/>
      <w:lvlJc w:val="right"/>
      <w:pPr>
        <w:ind w:left="1822" w:hanging="180"/>
      </w:pPr>
    </w:lvl>
    <w:lvl w:ilvl="3" w:tplc="107A76FE" w:tentative="1">
      <w:start w:val="1"/>
      <w:numFmt w:val="decimal"/>
      <w:lvlText w:val="%4."/>
      <w:lvlJc w:val="left"/>
      <w:pPr>
        <w:ind w:left="2542" w:hanging="360"/>
      </w:pPr>
    </w:lvl>
    <w:lvl w:ilvl="4" w:tplc="505C71B0" w:tentative="1">
      <w:start w:val="1"/>
      <w:numFmt w:val="lowerLetter"/>
      <w:lvlText w:val="%5."/>
      <w:lvlJc w:val="left"/>
      <w:pPr>
        <w:ind w:left="3262" w:hanging="360"/>
      </w:pPr>
    </w:lvl>
    <w:lvl w:ilvl="5" w:tplc="106EAA04" w:tentative="1">
      <w:start w:val="1"/>
      <w:numFmt w:val="lowerRoman"/>
      <w:lvlText w:val="%6."/>
      <w:lvlJc w:val="right"/>
      <w:pPr>
        <w:ind w:left="3982" w:hanging="180"/>
      </w:pPr>
    </w:lvl>
    <w:lvl w:ilvl="6" w:tplc="00FE75A0" w:tentative="1">
      <w:start w:val="1"/>
      <w:numFmt w:val="decimal"/>
      <w:lvlText w:val="%7."/>
      <w:lvlJc w:val="left"/>
      <w:pPr>
        <w:ind w:left="4702" w:hanging="360"/>
      </w:pPr>
    </w:lvl>
    <w:lvl w:ilvl="7" w:tplc="F0B861A6" w:tentative="1">
      <w:start w:val="1"/>
      <w:numFmt w:val="lowerLetter"/>
      <w:lvlText w:val="%8."/>
      <w:lvlJc w:val="left"/>
      <w:pPr>
        <w:ind w:left="5422" w:hanging="360"/>
      </w:pPr>
    </w:lvl>
    <w:lvl w:ilvl="8" w:tplc="8DF6A34E" w:tentative="1">
      <w:start w:val="1"/>
      <w:numFmt w:val="lowerRoman"/>
      <w:lvlText w:val="%9."/>
      <w:lvlJc w:val="right"/>
      <w:pPr>
        <w:ind w:left="6142" w:hanging="180"/>
      </w:pPr>
    </w:lvl>
  </w:abstractNum>
  <w:num w:numId="1">
    <w:abstractNumId w:val="9"/>
  </w:num>
  <w:num w:numId="2">
    <w:abstractNumId w:val="4"/>
  </w:num>
  <w:num w:numId="3">
    <w:abstractNumId w:val="8"/>
  </w:num>
  <w:num w:numId="4">
    <w:abstractNumId w:val="12"/>
  </w:num>
  <w:num w:numId="5">
    <w:abstractNumId w:val="16"/>
  </w:num>
  <w:num w:numId="6">
    <w:abstractNumId w:val="15"/>
  </w:num>
  <w:num w:numId="7">
    <w:abstractNumId w:val="20"/>
  </w:num>
  <w:num w:numId="8">
    <w:abstractNumId w:val="1"/>
  </w:num>
  <w:num w:numId="9">
    <w:abstractNumId w:val="2"/>
  </w:num>
  <w:num w:numId="10">
    <w:abstractNumId w:val="6"/>
  </w:num>
  <w:num w:numId="11">
    <w:abstractNumId w:val="3"/>
  </w:num>
  <w:num w:numId="12">
    <w:abstractNumId w:val="13"/>
  </w:num>
  <w:num w:numId="13">
    <w:abstractNumId w:val="7"/>
  </w:num>
  <w:num w:numId="14">
    <w:abstractNumId w:val="18"/>
  </w:num>
  <w:num w:numId="15">
    <w:abstractNumId w:val="5"/>
  </w:num>
  <w:num w:numId="16">
    <w:abstractNumId w:val="0"/>
  </w:num>
  <w:num w:numId="17">
    <w:abstractNumId w:val="14"/>
  </w:num>
  <w:num w:numId="18">
    <w:abstractNumId w:val="10"/>
  </w:num>
  <w:num w:numId="19">
    <w:abstractNumId w:val="11"/>
  </w:num>
  <w:num w:numId="20">
    <w:abstractNumId w:val="17"/>
  </w:num>
  <w:num w:numId="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Батюков Артем Андреевич">
    <w15:presenceInfo w15:providerId="AD" w15:userId="S-1-5-21-190222551-3758460662-2709350434-4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A9"/>
    <w:rsid w:val="00013B1B"/>
    <w:rsid w:val="0003082B"/>
    <w:rsid w:val="00036F1D"/>
    <w:rsid w:val="00037989"/>
    <w:rsid w:val="000425C9"/>
    <w:rsid w:val="00044246"/>
    <w:rsid w:val="00046CA6"/>
    <w:rsid w:val="00051BEB"/>
    <w:rsid w:val="00053B28"/>
    <w:rsid w:val="00062287"/>
    <w:rsid w:val="000677EE"/>
    <w:rsid w:val="00075E63"/>
    <w:rsid w:val="000871A9"/>
    <w:rsid w:val="000A4355"/>
    <w:rsid w:val="000B2963"/>
    <w:rsid w:val="000E1CE9"/>
    <w:rsid w:val="00114CBF"/>
    <w:rsid w:val="00125AC1"/>
    <w:rsid w:val="001413BD"/>
    <w:rsid w:val="00156AD2"/>
    <w:rsid w:val="00171643"/>
    <w:rsid w:val="0017343E"/>
    <w:rsid w:val="00177F3D"/>
    <w:rsid w:val="00187188"/>
    <w:rsid w:val="001946DD"/>
    <w:rsid w:val="001A2503"/>
    <w:rsid w:val="001A4DA0"/>
    <w:rsid w:val="001B254C"/>
    <w:rsid w:val="001B71AE"/>
    <w:rsid w:val="001B7C33"/>
    <w:rsid w:val="001C2617"/>
    <w:rsid w:val="001D2022"/>
    <w:rsid w:val="001D48B4"/>
    <w:rsid w:val="00204BE4"/>
    <w:rsid w:val="002257D6"/>
    <w:rsid w:val="002476A5"/>
    <w:rsid w:val="00251B59"/>
    <w:rsid w:val="00260229"/>
    <w:rsid w:val="00260EA6"/>
    <w:rsid w:val="00280588"/>
    <w:rsid w:val="0029274F"/>
    <w:rsid w:val="002A1651"/>
    <w:rsid w:val="002A1EDF"/>
    <w:rsid w:val="002A4EF6"/>
    <w:rsid w:val="002B2A53"/>
    <w:rsid w:val="002D7D94"/>
    <w:rsid w:val="002E1867"/>
    <w:rsid w:val="002E4379"/>
    <w:rsid w:val="002F2C80"/>
    <w:rsid w:val="002F6538"/>
    <w:rsid w:val="003052C6"/>
    <w:rsid w:val="003103B0"/>
    <w:rsid w:val="003118C5"/>
    <w:rsid w:val="0032349C"/>
    <w:rsid w:val="00330487"/>
    <w:rsid w:val="0033764F"/>
    <w:rsid w:val="00352797"/>
    <w:rsid w:val="00370FB8"/>
    <w:rsid w:val="003C2369"/>
    <w:rsid w:val="003C6799"/>
    <w:rsid w:val="003D4390"/>
    <w:rsid w:val="003E4A88"/>
    <w:rsid w:val="004118F4"/>
    <w:rsid w:val="004148DA"/>
    <w:rsid w:val="00415E21"/>
    <w:rsid w:val="00420309"/>
    <w:rsid w:val="00430F12"/>
    <w:rsid w:val="00451D17"/>
    <w:rsid w:val="00453FBC"/>
    <w:rsid w:val="00471549"/>
    <w:rsid w:val="00472647"/>
    <w:rsid w:val="00480312"/>
    <w:rsid w:val="004B2873"/>
    <w:rsid w:val="004C47CD"/>
    <w:rsid w:val="004E4B2A"/>
    <w:rsid w:val="0050428E"/>
    <w:rsid w:val="00532AE3"/>
    <w:rsid w:val="005425CE"/>
    <w:rsid w:val="005452A1"/>
    <w:rsid w:val="00552D11"/>
    <w:rsid w:val="00562499"/>
    <w:rsid w:val="00562600"/>
    <w:rsid w:val="00567051"/>
    <w:rsid w:val="005741C3"/>
    <w:rsid w:val="0058188C"/>
    <w:rsid w:val="005822A9"/>
    <w:rsid w:val="0058358A"/>
    <w:rsid w:val="005909A1"/>
    <w:rsid w:val="005926C9"/>
    <w:rsid w:val="00596DCF"/>
    <w:rsid w:val="005A10EE"/>
    <w:rsid w:val="005A6D58"/>
    <w:rsid w:val="005A7365"/>
    <w:rsid w:val="005B2D2D"/>
    <w:rsid w:val="005C3619"/>
    <w:rsid w:val="005C378E"/>
    <w:rsid w:val="005C655B"/>
    <w:rsid w:val="005E033A"/>
    <w:rsid w:val="005F08CB"/>
    <w:rsid w:val="005F0EEC"/>
    <w:rsid w:val="005F461B"/>
    <w:rsid w:val="00633BFA"/>
    <w:rsid w:val="00640FA2"/>
    <w:rsid w:val="006616F5"/>
    <w:rsid w:val="00663209"/>
    <w:rsid w:val="006708D7"/>
    <w:rsid w:val="006833AB"/>
    <w:rsid w:val="006929DD"/>
    <w:rsid w:val="006B1121"/>
    <w:rsid w:val="006C2374"/>
    <w:rsid w:val="006E3C51"/>
    <w:rsid w:val="00710C3C"/>
    <w:rsid w:val="00737AED"/>
    <w:rsid w:val="00763F3F"/>
    <w:rsid w:val="00766DB8"/>
    <w:rsid w:val="007709D1"/>
    <w:rsid w:val="00774A94"/>
    <w:rsid w:val="00780A1D"/>
    <w:rsid w:val="00780C94"/>
    <w:rsid w:val="007A18C1"/>
    <w:rsid w:val="007D5730"/>
    <w:rsid w:val="007D7BC4"/>
    <w:rsid w:val="008052AF"/>
    <w:rsid w:val="00810E15"/>
    <w:rsid w:val="00815D4C"/>
    <w:rsid w:val="00835272"/>
    <w:rsid w:val="00843350"/>
    <w:rsid w:val="00855035"/>
    <w:rsid w:val="00857316"/>
    <w:rsid w:val="00867EEB"/>
    <w:rsid w:val="00882C24"/>
    <w:rsid w:val="008921F8"/>
    <w:rsid w:val="008A633F"/>
    <w:rsid w:val="008F434E"/>
    <w:rsid w:val="008F5773"/>
    <w:rsid w:val="00902335"/>
    <w:rsid w:val="00906C9E"/>
    <w:rsid w:val="009124B6"/>
    <w:rsid w:val="00942D6A"/>
    <w:rsid w:val="00943361"/>
    <w:rsid w:val="00956ABC"/>
    <w:rsid w:val="00962F0C"/>
    <w:rsid w:val="009638BD"/>
    <w:rsid w:val="009653B8"/>
    <w:rsid w:val="0097712E"/>
    <w:rsid w:val="00993CD0"/>
    <w:rsid w:val="00997DF7"/>
    <w:rsid w:val="009A607A"/>
    <w:rsid w:val="009B6DDA"/>
    <w:rsid w:val="009F43D9"/>
    <w:rsid w:val="00A54019"/>
    <w:rsid w:val="00A933CC"/>
    <w:rsid w:val="00A94E6F"/>
    <w:rsid w:val="00AA3137"/>
    <w:rsid w:val="00AA5281"/>
    <w:rsid w:val="00AB04E8"/>
    <w:rsid w:val="00AB4889"/>
    <w:rsid w:val="00AC7622"/>
    <w:rsid w:val="00AD4129"/>
    <w:rsid w:val="00AE00E5"/>
    <w:rsid w:val="00AE13A2"/>
    <w:rsid w:val="00AF2CAA"/>
    <w:rsid w:val="00B06FE3"/>
    <w:rsid w:val="00B11E3C"/>
    <w:rsid w:val="00B13DFF"/>
    <w:rsid w:val="00B2674D"/>
    <w:rsid w:val="00B32FA0"/>
    <w:rsid w:val="00B41E21"/>
    <w:rsid w:val="00B663A7"/>
    <w:rsid w:val="00B80ACD"/>
    <w:rsid w:val="00BA053D"/>
    <w:rsid w:val="00BA3144"/>
    <w:rsid w:val="00BA3734"/>
    <w:rsid w:val="00BC31A9"/>
    <w:rsid w:val="00BC378B"/>
    <w:rsid w:val="00C06815"/>
    <w:rsid w:val="00C12F1D"/>
    <w:rsid w:val="00C2761B"/>
    <w:rsid w:val="00C405E7"/>
    <w:rsid w:val="00C53A0C"/>
    <w:rsid w:val="00C57CD5"/>
    <w:rsid w:val="00C66010"/>
    <w:rsid w:val="00CA365C"/>
    <w:rsid w:val="00CA6466"/>
    <w:rsid w:val="00CA679B"/>
    <w:rsid w:val="00CD42C8"/>
    <w:rsid w:val="00D149C4"/>
    <w:rsid w:val="00D31D77"/>
    <w:rsid w:val="00D32AD5"/>
    <w:rsid w:val="00D507F9"/>
    <w:rsid w:val="00D511D2"/>
    <w:rsid w:val="00D55FFF"/>
    <w:rsid w:val="00D62E3A"/>
    <w:rsid w:val="00D739F2"/>
    <w:rsid w:val="00D84CC1"/>
    <w:rsid w:val="00D86F64"/>
    <w:rsid w:val="00D91CDE"/>
    <w:rsid w:val="00D93F63"/>
    <w:rsid w:val="00DA2DB6"/>
    <w:rsid w:val="00DC733F"/>
    <w:rsid w:val="00DC7918"/>
    <w:rsid w:val="00DD1D74"/>
    <w:rsid w:val="00DE47AA"/>
    <w:rsid w:val="00DF5B66"/>
    <w:rsid w:val="00E24F26"/>
    <w:rsid w:val="00E30E16"/>
    <w:rsid w:val="00E33EB9"/>
    <w:rsid w:val="00E4155F"/>
    <w:rsid w:val="00E511EA"/>
    <w:rsid w:val="00E54A96"/>
    <w:rsid w:val="00E56381"/>
    <w:rsid w:val="00E7467A"/>
    <w:rsid w:val="00E76A28"/>
    <w:rsid w:val="00E82AD3"/>
    <w:rsid w:val="00E95A19"/>
    <w:rsid w:val="00EB3733"/>
    <w:rsid w:val="00EB3835"/>
    <w:rsid w:val="00EB55F6"/>
    <w:rsid w:val="00EC6439"/>
    <w:rsid w:val="00ED291C"/>
    <w:rsid w:val="00EF716D"/>
    <w:rsid w:val="00F03FAD"/>
    <w:rsid w:val="00F07F32"/>
    <w:rsid w:val="00F176C4"/>
    <w:rsid w:val="00F208EB"/>
    <w:rsid w:val="00F2601F"/>
    <w:rsid w:val="00F30790"/>
    <w:rsid w:val="00F53AD5"/>
    <w:rsid w:val="00F61058"/>
    <w:rsid w:val="00F6158D"/>
    <w:rsid w:val="00F71127"/>
    <w:rsid w:val="00F718E3"/>
    <w:rsid w:val="00F725CA"/>
    <w:rsid w:val="00F912FD"/>
    <w:rsid w:val="00FA0C48"/>
    <w:rsid w:val="00FB3EC4"/>
    <w:rsid w:val="00FE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722A"/>
  <w15:docId w15:val="{B6D01044-77E2-4D5C-B627-D6C37678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0BA"/>
    <w:pPr>
      <w:ind w:left="720"/>
      <w:contextualSpacing/>
    </w:pPr>
  </w:style>
  <w:style w:type="table" w:styleId="a4">
    <w:name w:val="Table Grid"/>
    <w:basedOn w:val="a1"/>
    <w:uiPriority w:val="39"/>
    <w:rsid w:val="0099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26E2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26E20"/>
    <w:rPr>
      <w:rFonts w:ascii="Segoe UI" w:hAnsi="Segoe UI" w:cs="Segoe UI"/>
      <w:sz w:val="18"/>
      <w:szCs w:val="18"/>
    </w:rPr>
  </w:style>
  <w:style w:type="character" w:styleId="a7">
    <w:name w:val="Hyperlink"/>
    <w:basedOn w:val="a0"/>
    <w:uiPriority w:val="99"/>
    <w:semiHidden/>
    <w:unhideWhenUsed/>
    <w:rsid w:val="00E355A1"/>
    <w:rPr>
      <w:color w:val="333766"/>
      <w:u w:val="single"/>
    </w:rPr>
  </w:style>
  <w:style w:type="paragraph" w:styleId="a8">
    <w:name w:val="Normal (Web)"/>
    <w:basedOn w:val="a"/>
    <w:uiPriority w:val="99"/>
    <w:semiHidden/>
    <w:unhideWhenUsed/>
    <w:rsid w:val="001732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4775A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775A9"/>
  </w:style>
  <w:style w:type="paragraph" w:styleId="ab">
    <w:name w:val="footer"/>
    <w:basedOn w:val="a"/>
    <w:link w:val="ac"/>
    <w:uiPriority w:val="99"/>
    <w:unhideWhenUsed/>
    <w:rsid w:val="004775A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775A9"/>
  </w:style>
  <w:style w:type="character" w:styleId="ad">
    <w:name w:val="annotation reference"/>
    <w:basedOn w:val="a0"/>
    <w:uiPriority w:val="99"/>
    <w:semiHidden/>
    <w:unhideWhenUsed/>
    <w:rsid w:val="004775A9"/>
    <w:rPr>
      <w:sz w:val="16"/>
      <w:szCs w:val="16"/>
    </w:rPr>
  </w:style>
  <w:style w:type="paragraph" w:styleId="ae">
    <w:name w:val="annotation text"/>
    <w:basedOn w:val="a"/>
    <w:link w:val="af"/>
    <w:uiPriority w:val="99"/>
    <w:unhideWhenUsed/>
    <w:rsid w:val="004775A9"/>
    <w:pPr>
      <w:spacing w:line="240" w:lineRule="auto"/>
    </w:pPr>
    <w:rPr>
      <w:sz w:val="20"/>
      <w:szCs w:val="20"/>
    </w:rPr>
  </w:style>
  <w:style w:type="character" w:customStyle="1" w:styleId="af">
    <w:name w:val="Текст примечания Знак"/>
    <w:basedOn w:val="a0"/>
    <w:link w:val="ae"/>
    <w:uiPriority w:val="99"/>
    <w:rsid w:val="004775A9"/>
    <w:rPr>
      <w:sz w:val="20"/>
      <w:szCs w:val="20"/>
    </w:rPr>
  </w:style>
  <w:style w:type="paragraph" w:styleId="af0">
    <w:name w:val="annotation subject"/>
    <w:basedOn w:val="ae"/>
    <w:next w:val="ae"/>
    <w:link w:val="af1"/>
    <w:uiPriority w:val="99"/>
    <w:semiHidden/>
    <w:unhideWhenUsed/>
    <w:rsid w:val="004775A9"/>
    <w:rPr>
      <w:b/>
      <w:bCs/>
    </w:rPr>
  </w:style>
  <w:style w:type="character" w:customStyle="1" w:styleId="af1">
    <w:name w:val="Тема примечания Знак"/>
    <w:basedOn w:val="af"/>
    <w:link w:val="af0"/>
    <w:uiPriority w:val="99"/>
    <w:semiHidden/>
    <w:rsid w:val="004775A9"/>
    <w:rPr>
      <w:b/>
      <w:bCs/>
      <w:sz w:val="20"/>
      <w:szCs w:val="20"/>
    </w:rPr>
  </w:style>
  <w:style w:type="paragraph" w:styleId="af2">
    <w:name w:val="No Spacing"/>
    <w:uiPriority w:val="1"/>
    <w:qFormat/>
    <w:rsid w:val="009A52F7"/>
    <w:pPr>
      <w:spacing w:after="0" w:line="240" w:lineRule="auto"/>
    </w:pPr>
  </w:style>
  <w:style w:type="character" w:customStyle="1" w:styleId="reference-text">
    <w:name w:val="reference-text"/>
    <w:basedOn w:val="a0"/>
    <w:rsid w:val="002F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702318">
      <w:bodyDiv w:val="1"/>
      <w:marLeft w:val="0"/>
      <w:marRight w:val="0"/>
      <w:marTop w:val="0"/>
      <w:marBottom w:val="0"/>
      <w:divBdr>
        <w:top w:val="none" w:sz="0" w:space="0" w:color="auto"/>
        <w:left w:val="none" w:sz="0" w:space="0" w:color="auto"/>
        <w:bottom w:val="none" w:sz="0" w:space="0" w:color="auto"/>
        <w:right w:val="none" w:sz="0" w:space="0" w:color="auto"/>
      </w:divBdr>
      <w:divsChild>
        <w:div w:id="639457130">
          <w:marLeft w:val="0"/>
          <w:marRight w:val="0"/>
          <w:marTop w:val="0"/>
          <w:marBottom w:val="0"/>
          <w:divBdr>
            <w:top w:val="none" w:sz="0" w:space="0" w:color="auto"/>
            <w:left w:val="none" w:sz="0" w:space="0" w:color="auto"/>
            <w:bottom w:val="none" w:sz="0" w:space="0" w:color="auto"/>
            <w:right w:val="none" w:sz="0" w:space="0" w:color="auto"/>
          </w:divBdr>
          <w:divsChild>
            <w:div w:id="759258797">
              <w:marLeft w:val="0"/>
              <w:marRight w:val="0"/>
              <w:marTop w:val="0"/>
              <w:marBottom w:val="0"/>
              <w:divBdr>
                <w:top w:val="none" w:sz="0" w:space="0" w:color="auto"/>
                <w:left w:val="none" w:sz="0" w:space="0" w:color="auto"/>
                <w:bottom w:val="none" w:sz="0" w:space="0" w:color="auto"/>
                <w:right w:val="none" w:sz="0" w:space="0" w:color="auto"/>
              </w:divBdr>
              <w:divsChild>
                <w:div w:id="893466622">
                  <w:marLeft w:val="0"/>
                  <w:marRight w:val="0"/>
                  <w:marTop w:val="0"/>
                  <w:marBottom w:val="0"/>
                  <w:divBdr>
                    <w:top w:val="none" w:sz="0" w:space="0" w:color="auto"/>
                    <w:left w:val="none" w:sz="0" w:space="0" w:color="auto"/>
                    <w:bottom w:val="none" w:sz="0" w:space="0" w:color="auto"/>
                    <w:right w:val="none" w:sz="0" w:space="0" w:color="auto"/>
                  </w:divBdr>
                  <w:divsChild>
                    <w:div w:id="720010280">
                      <w:marLeft w:val="0"/>
                      <w:marRight w:val="0"/>
                      <w:marTop w:val="0"/>
                      <w:marBottom w:val="0"/>
                      <w:divBdr>
                        <w:top w:val="none" w:sz="0" w:space="0" w:color="auto"/>
                        <w:left w:val="none" w:sz="0" w:space="0" w:color="auto"/>
                        <w:bottom w:val="none" w:sz="0" w:space="0" w:color="auto"/>
                        <w:right w:val="none" w:sz="0" w:space="0" w:color="auto"/>
                      </w:divBdr>
                      <w:divsChild>
                        <w:div w:id="1732463182">
                          <w:marLeft w:val="0"/>
                          <w:marRight w:val="0"/>
                          <w:marTop w:val="0"/>
                          <w:marBottom w:val="0"/>
                          <w:divBdr>
                            <w:top w:val="none" w:sz="0" w:space="0" w:color="auto"/>
                            <w:left w:val="none" w:sz="0" w:space="0" w:color="auto"/>
                            <w:bottom w:val="none" w:sz="0" w:space="0" w:color="auto"/>
                            <w:right w:val="none" w:sz="0" w:space="0" w:color="auto"/>
                          </w:divBdr>
                          <w:divsChild>
                            <w:div w:id="1012882281">
                              <w:marLeft w:val="0"/>
                              <w:marRight w:val="0"/>
                              <w:marTop w:val="0"/>
                              <w:marBottom w:val="0"/>
                              <w:divBdr>
                                <w:top w:val="none" w:sz="0" w:space="0" w:color="auto"/>
                                <w:left w:val="none" w:sz="0" w:space="0" w:color="auto"/>
                                <w:bottom w:val="none" w:sz="0" w:space="0" w:color="auto"/>
                                <w:right w:val="none" w:sz="0" w:space="0" w:color="auto"/>
                              </w:divBdr>
                              <w:divsChild>
                                <w:div w:id="1336882401">
                                  <w:marLeft w:val="0"/>
                                  <w:marRight w:val="0"/>
                                  <w:marTop w:val="0"/>
                                  <w:marBottom w:val="0"/>
                                  <w:divBdr>
                                    <w:top w:val="none" w:sz="0" w:space="0" w:color="auto"/>
                                    <w:left w:val="none" w:sz="0" w:space="0" w:color="auto"/>
                                    <w:bottom w:val="none" w:sz="0" w:space="0" w:color="auto"/>
                                    <w:right w:val="none" w:sz="0" w:space="0" w:color="auto"/>
                                  </w:divBdr>
                                  <w:divsChild>
                                    <w:div w:id="4343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ntermech.ru/techcard.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16B9D2CC40D254FA6E27FEF8F92D479" ma:contentTypeVersion="0" ma:contentTypeDescription="Создание документа." ma:contentTypeScope="" ma:versionID="3bf88a03464b6396e8dfd2e2a2fc211a">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FBF0F-F737-4292-86CF-AF6AB4022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415EE0-9C1D-421E-85E4-A589A5ABD931}">
  <ds:schemaRefs>
    <ds:schemaRef ds:uri="http://schemas.microsoft.com/sharepoint/v3/contenttype/forms"/>
  </ds:schemaRefs>
</ds:datastoreItem>
</file>

<file path=customXml/itemProps3.xml><?xml version="1.0" encoding="utf-8"?>
<ds:datastoreItem xmlns:ds="http://schemas.openxmlformats.org/officeDocument/2006/customXml" ds:itemID="{72C70764-FF27-4098-91A4-908CF7918F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71821C-9688-4CB5-9793-67E4E609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7679</Words>
  <Characters>43775</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Ворожцова Наталья Андреевна</dc:creator>
  <cp:lastModifiedBy>Чудаков Егор Владимирович</cp:lastModifiedBy>
  <cp:revision>2</cp:revision>
  <cp:lastPrinted>2018-01-17T03:22:00Z</cp:lastPrinted>
  <dcterms:created xsi:type="dcterms:W3CDTF">2018-02-13T04:34:00Z</dcterms:created>
  <dcterms:modified xsi:type="dcterms:W3CDTF">2018-02-13T04:34:00Z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0x010100D16B9D2CC40D254FA6E27FEF8F92D479</vt:lpwstr>
  </property>
</Properties>
</file>